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BAD" w:rsidRPr="00353485" w:rsidRDefault="009B11B7" w:rsidP="00BA00F9">
      <w:pPr>
        <w:pBdr>
          <w:top w:val="single" w:sz="18" w:space="12" w:color="auto"/>
        </w:pBdr>
        <w:spacing w:after="1200"/>
        <w:rPr>
          <w:rFonts w:cs="Arial"/>
          <w:b/>
          <w:noProof/>
          <w:sz w:val="52"/>
        </w:rPr>
      </w:pPr>
      <w:bookmarkStart w:id="0" w:name="Coverpage"/>
      <w:r w:rsidRPr="009B11B7">
        <w:rPr>
          <w:rFonts w:cs="Arial"/>
          <w:b/>
          <w:noProof/>
          <w:sz w:val="52"/>
        </w:rPr>
        <w:t xml:space="preserve">CA DLP </w:t>
      </w:r>
      <w:r w:rsidR="00BB267E">
        <w:rPr>
          <w:rFonts w:cs="Arial"/>
          <w:b/>
          <w:noProof/>
          <w:sz w:val="52"/>
        </w:rPr>
        <w:t>DDS</w:t>
      </w:r>
      <w:r w:rsidR="00BB267E">
        <w:rPr>
          <w:rFonts w:cs="Arial"/>
          <w:b/>
          <w:noProof/>
          <w:sz w:val="52"/>
        </w:rPr>
        <w:br/>
      </w:r>
      <w:r w:rsidRPr="009B11B7">
        <w:rPr>
          <w:rFonts w:cs="Arial"/>
          <w:b/>
          <w:noProof/>
          <w:sz w:val="52"/>
        </w:rPr>
        <w:t xml:space="preserve">iConsole </w:t>
      </w:r>
      <w:r w:rsidR="00B31C38">
        <w:rPr>
          <w:rFonts w:cs="Arial"/>
          <w:b/>
          <w:noProof/>
          <w:sz w:val="52"/>
        </w:rPr>
        <w:t>Automated Test Suite</w:t>
      </w:r>
    </w:p>
    <w:p w:rsidR="00CA2F8D" w:rsidRPr="00353485" w:rsidRDefault="00CA2F8D">
      <w:pPr>
        <w:pBdr>
          <w:bottom w:val="single" w:sz="12" w:space="1" w:color="auto"/>
        </w:pBdr>
        <w:jc w:val="both"/>
        <w:rPr>
          <w:rFonts w:cs="Arial"/>
          <w:b/>
          <w:noProof/>
          <w:sz w:val="40"/>
        </w:rPr>
      </w:pPr>
    </w:p>
    <w:tbl>
      <w:tblPr>
        <w:tblW w:w="9838" w:type="dxa"/>
        <w:tblInd w:w="18" w:type="dxa"/>
        <w:tblLayout w:type="fixed"/>
        <w:tblLook w:val="0000" w:firstRow="0" w:lastRow="0" w:firstColumn="0" w:lastColumn="0" w:noHBand="0" w:noVBand="0"/>
      </w:tblPr>
      <w:tblGrid>
        <w:gridCol w:w="4050"/>
        <w:gridCol w:w="5788"/>
      </w:tblGrid>
      <w:tr w:rsidR="009B11B7" w:rsidRPr="00C92672" w:rsidTr="009B11B7">
        <w:tc>
          <w:tcPr>
            <w:tcW w:w="4050" w:type="dxa"/>
            <w:shd w:val="pct10" w:color="auto" w:fill="auto"/>
          </w:tcPr>
          <w:p w:rsidR="009B11B7" w:rsidRPr="009B11B7" w:rsidRDefault="009B11B7" w:rsidP="00BD0D37">
            <w:pPr>
              <w:spacing w:after="120" w:line="240" w:lineRule="atLeast"/>
              <w:jc w:val="right"/>
              <w:rPr>
                <w:rFonts w:cs="Arial"/>
                <w:sz w:val="28"/>
                <w:szCs w:val="28"/>
              </w:rPr>
            </w:pPr>
            <w:bookmarkStart w:id="1" w:name="projectname"/>
            <w:bookmarkEnd w:id="1"/>
            <w:r w:rsidRPr="009B11B7">
              <w:rPr>
                <w:rFonts w:cs="Arial"/>
                <w:sz w:val="28"/>
                <w:szCs w:val="28"/>
              </w:rPr>
              <w:t>Release Number</w:t>
            </w:r>
          </w:p>
        </w:tc>
        <w:tc>
          <w:tcPr>
            <w:tcW w:w="5788" w:type="dxa"/>
          </w:tcPr>
          <w:p w:rsidR="009B11B7" w:rsidRPr="009B11B7" w:rsidRDefault="009B11B7" w:rsidP="00BD0D37">
            <w:pPr>
              <w:spacing w:after="120" w:line="240" w:lineRule="atLeast"/>
              <w:rPr>
                <w:rFonts w:cs="Arial"/>
                <w:sz w:val="28"/>
                <w:szCs w:val="28"/>
              </w:rPr>
            </w:pPr>
            <w:r w:rsidRPr="009B11B7">
              <w:rPr>
                <w:rFonts w:cs="Arial"/>
                <w:sz w:val="28"/>
                <w:szCs w:val="28"/>
              </w:rPr>
              <w:t>1.0</w:t>
            </w:r>
          </w:p>
        </w:tc>
      </w:tr>
      <w:tr w:rsidR="009B11B7" w:rsidRPr="00586078" w:rsidTr="009B11B7">
        <w:tc>
          <w:tcPr>
            <w:tcW w:w="4050" w:type="dxa"/>
            <w:shd w:val="pct10" w:color="auto" w:fill="auto"/>
          </w:tcPr>
          <w:p w:rsidR="009B11B7" w:rsidRPr="009B11B7" w:rsidRDefault="009B11B7" w:rsidP="00BD0D37">
            <w:pPr>
              <w:spacing w:after="120" w:line="240" w:lineRule="atLeast"/>
              <w:jc w:val="right"/>
              <w:rPr>
                <w:rFonts w:cs="Arial"/>
                <w:sz w:val="28"/>
                <w:szCs w:val="28"/>
              </w:rPr>
            </w:pPr>
            <w:r w:rsidRPr="009B11B7">
              <w:rPr>
                <w:rFonts w:cs="Arial"/>
                <w:sz w:val="28"/>
                <w:szCs w:val="28"/>
              </w:rPr>
              <w:t>Component Name</w:t>
            </w:r>
          </w:p>
        </w:tc>
        <w:tc>
          <w:tcPr>
            <w:tcW w:w="5788" w:type="dxa"/>
          </w:tcPr>
          <w:p w:rsidR="009B11B7" w:rsidRPr="009B11B7" w:rsidRDefault="009B11B7" w:rsidP="00BD0D37">
            <w:pPr>
              <w:spacing w:after="120" w:line="240" w:lineRule="atLeast"/>
              <w:rPr>
                <w:rFonts w:cs="Arial"/>
                <w:sz w:val="28"/>
                <w:szCs w:val="28"/>
              </w:rPr>
            </w:pPr>
            <w:r w:rsidRPr="009B11B7">
              <w:rPr>
                <w:rFonts w:cs="Arial"/>
                <w:sz w:val="28"/>
                <w:szCs w:val="28"/>
              </w:rPr>
              <w:t>iConsole</w:t>
            </w:r>
            <w:r w:rsidR="00A14595">
              <w:rPr>
                <w:rFonts w:cs="Arial"/>
                <w:sz w:val="28"/>
                <w:szCs w:val="28"/>
              </w:rPr>
              <w:t xml:space="preserve"> Automated Test Suite</w:t>
            </w:r>
          </w:p>
        </w:tc>
      </w:tr>
      <w:tr w:rsidR="009B11B7" w:rsidRPr="00C92672" w:rsidTr="009B11B7">
        <w:tc>
          <w:tcPr>
            <w:tcW w:w="4050" w:type="dxa"/>
            <w:shd w:val="pct10" w:color="auto" w:fill="auto"/>
          </w:tcPr>
          <w:p w:rsidR="009B11B7" w:rsidRPr="009B11B7" w:rsidRDefault="009B11B7" w:rsidP="00BD0D37">
            <w:pPr>
              <w:spacing w:after="120" w:line="240" w:lineRule="atLeast"/>
              <w:jc w:val="right"/>
              <w:rPr>
                <w:rFonts w:cs="Arial"/>
                <w:sz w:val="28"/>
                <w:szCs w:val="28"/>
              </w:rPr>
            </w:pPr>
            <w:r w:rsidRPr="009B11B7">
              <w:rPr>
                <w:rFonts w:cs="Arial"/>
                <w:sz w:val="28"/>
                <w:szCs w:val="28"/>
              </w:rPr>
              <w:t>Author</w:t>
            </w:r>
          </w:p>
        </w:tc>
        <w:tc>
          <w:tcPr>
            <w:tcW w:w="5788" w:type="dxa"/>
          </w:tcPr>
          <w:p w:rsidR="009B11B7" w:rsidRPr="009B11B7" w:rsidRDefault="00B31C38" w:rsidP="00BD0D37">
            <w:pPr>
              <w:spacing w:after="120" w:line="240" w:lineRule="atLeast"/>
              <w:rPr>
                <w:rFonts w:cs="Arial"/>
                <w:sz w:val="28"/>
                <w:szCs w:val="28"/>
              </w:rPr>
            </w:pPr>
            <w:r>
              <w:rPr>
                <w:rFonts w:cs="Arial"/>
                <w:sz w:val="28"/>
                <w:szCs w:val="28"/>
              </w:rPr>
              <w:t>Richard Dickinson</w:t>
            </w:r>
          </w:p>
        </w:tc>
      </w:tr>
      <w:tr w:rsidR="009B11B7" w:rsidRPr="00353485" w:rsidTr="009B11B7">
        <w:tc>
          <w:tcPr>
            <w:tcW w:w="4050" w:type="dxa"/>
            <w:shd w:val="pct10" w:color="auto" w:fill="auto"/>
          </w:tcPr>
          <w:p w:rsidR="009B11B7" w:rsidRPr="00353485" w:rsidRDefault="009B11B7" w:rsidP="00BD0D37">
            <w:pPr>
              <w:spacing w:after="120" w:line="240" w:lineRule="atLeast"/>
              <w:jc w:val="right"/>
              <w:rPr>
                <w:rFonts w:cs="Arial"/>
                <w:sz w:val="28"/>
                <w:szCs w:val="28"/>
              </w:rPr>
            </w:pPr>
            <w:r w:rsidRPr="00353485">
              <w:rPr>
                <w:rFonts w:cs="Arial"/>
                <w:sz w:val="28"/>
                <w:szCs w:val="28"/>
              </w:rPr>
              <w:t>Revision</w:t>
            </w:r>
          </w:p>
        </w:tc>
        <w:tc>
          <w:tcPr>
            <w:tcW w:w="5788" w:type="dxa"/>
          </w:tcPr>
          <w:p w:rsidR="009B11B7" w:rsidRPr="00353485" w:rsidRDefault="00B31C38" w:rsidP="00BD0D37">
            <w:pPr>
              <w:spacing w:after="120" w:line="240" w:lineRule="atLeast"/>
              <w:rPr>
                <w:rFonts w:cs="Arial"/>
                <w:sz w:val="28"/>
                <w:szCs w:val="28"/>
              </w:rPr>
            </w:pPr>
            <w:r>
              <w:rPr>
                <w:rFonts w:cs="Arial"/>
                <w:sz w:val="28"/>
                <w:szCs w:val="28"/>
              </w:rPr>
              <w:t>1</w:t>
            </w:r>
          </w:p>
        </w:tc>
      </w:tr>
    </w:tbl>
    <w:p w:rsidR="00CA2F8D" w:rsidRPr="00353485" w:rsidRDefault="00CA2F8D">
      <w:pPr>
        <w:rPr>
          <w:rFonts w:cs="Arial"/>
          <w:b/>
          <w:caps/>
          <w:sz w:val="20"/>
        </w:rPr>
      </w:pPr>
    </w:p>
    <w:p w:rsidR="00CA2F8D" w:rsidRPr="00353485" w:rsidRDefault="00CA2F8D" w:rsidP="00AE4BB8">
      <w:pPr>
        <w:rPr>
          <w:rFonts w:cs="Arial"/>
          <w:b/>
          <w:bCs/>
          <w:sz w:val="20"/>
        </w:rPr>
      </w:pPr>
      <w:r w:rsidRPr="00353485">
        <w:rPr>
          <w:rFonts w:cs="Arial"/>
          <w:b/>
          <w:caps/>
        </w:rPr>
        <w:tab/>
      </w:r>
      <w:r w:rsidRPr="00353485">
        <w:rPr>
          <w:rFonts w:cs="Arial"/>
          <w:b/>
          <w:caps/>
        </w:rPr>
        <w:tab/>
      </w:r>
      <w:r w:rsidRPr="00353485">
        <w:rPr>
          <w:rFonts w:cs="Arial"/>
          <w:b/>
          <w:caps/>
        </w:rPr>
        <w:tab/>
      </w:r>
      <w:r w:rsidRPr="00353485">
        <w:rPr>
          <w:rFonts w:cs="Arial"/>
          <w:b/>
          <w:caps/>
        </w:rPr>
        <w:tab/>
      </w:r>
      <w:r w:rsidRPr="00353485">
        <w:rPr>
          <w:rFonts w:cs="Arial"/>
          <w:b/>
          <w:caps/>
        </w:rPr>
        <w:tab/>
      </w:r>
      <w:r w:rsidRPr="00353485">
        <w:rPr>
          <w:rFonts w:cs="Arial"/>
          <w:b/>
          <w:bCs/>
        </w:rPr>
        <w:t>Responsibility List</w:t>
      </w:r>
    </w:p>
    <w:tbl>
      <w:tblPr>
        <w:tblpPr w:leftFromText="180" w:rightFromText="180" w:vertAnchor="text" w:horzAnchor="margin" w:tblpXSpec="center" w:tblpY="18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8"/>
        <w:gridCol w:w="4590"/>
      </w:tblGrid>
      <w:tr w:rsidR="00C47269" w:rsidRPr="00353485" w:rsidTr="009B11B7">
        <w:trPr>
          <w:tblHeader/>
        </w:trPr>
        <w:tc>
          <w:tcPr>
            <w:tcW w:w="4878" w:type="dxa"/>
            <w:shd w:val="pct30" w:color="auto" w:fill="auto"/>
          </w:tcPr>
          <w:p w:rsidR="00C47269" w:rsidRPr="00353485" w:rsidRDefault="00C47269">
            <w:pPr>
              <w:keepNext/>
              <w:keepLines/>
              <w:rPr>
                <w:rFonts w:cs="Arial"/>
                <w:szCs w:val="24"/>
              </w:rPr>
            </w:pPr>
            <w:r w:rsidRPr="00353485">
              <w:rPr>
                <w:rFonts w:cs="Arial"/>
                <w:szCs w:val="24"/>
              </w:rPr>
              <w:t>Action</w:t>
            </w:r>
          </w:p>
        </w:tc>
        <w:tc>
          <w:tcPr>
            <w:tcW w:w="4590" w:type="dxa"/>
            <w:shd w:val="pct30" w:color="auto" w:fill="auto"/>
          </w:tcPr>
          <w:p w:rsidR="00C47269" w:rsidRPr="00353485" w:rsidRDefault="00C47269">
            <w:pPr>
              <w:keepNext/>
              <w:keepLines/>
              <w:rPr>
                <w:rFonts w:cs="Arial"/>
                <w:szCs w:val="24"/>
              </w:rPr>
            </w:pPr>
            <w:r w:rsidRPr="00353485">
              <w:rPr>
                <w:rFonts w:cs="Arial"/>
                <w:szCs w:val="24"/>
              </w:rPr>
              <w:t>Responsibility</w:t>
            </w:r>
          </w:p>
        </w:tc>
      </w:tr>
      <w:tr w:rsidR="00C47269" w:rsidRPr="00353485" w:rsidTr="00B31C38">
        <w:tc>
          <w:tcPr>
            <w:tcW w:w="4878" w:type="dxa"/>
            <w:vAlign w:val="center"/>
          </w:tcPr>
          <w:p w:rsidR="00C47269" w:rsidRPr="00353485" w:rsidRDefault="00C47269" w:rsidP="00B31C38">
            <w:pPr>
              <w:keepNext/>
              <w:keepLines/>
              <w:spacing w:before="20" w:after="20"/>
              <w:rPr>
                <w:rFonts w:cs="Arial"/>
                <w:szCs w:val="24"/>
              </w:rPr>
            </w:pPr>
            <w:r w:rsidRPr="00353485">
              <w:rPr>
                <w:rFonts w:cs="Arial"/>
                <w:szCs w:val="24"/>
              </w:rPr>
              <w:t>Owner</w:t>
            </w:r>
          </w:p>
        </w:tc>
        <w:tc>
          <w:tcPr>
            <w:tcW w:w="4590" w:type="dxa"/>
            <w:vAlign w:val="center"/>
          </w:tcPr>
          <w:p w:rsidR="00C47269" w:rsidRPr="00353485" w:rsidRDefault="00B31C38" w:rsidP="00B31C38">
            <w:pPr>
              <w:keepNext/>
              <w:keepLines/>
              <w:spacing w:before="20" w:after="20"/>
              <w:rPr>
                <w:rFonts w:cs="Arial"/>
                <w:szCs w:val="24"/>
              </w:rPr>
            </w:pPr>
            <w:r>
              <w:rPr>
                <w:rFonts w:cs="Arial"/>
                <w:szCs w:val="24"/>
              </w:rPr>
              <w:t>Richard Dickinson</w:t>
            </w:r>
            <w:r w:rsidR="00260C54">
              <w:rPr>
                <w:rFonts w:cs="Arial"/>
                <w:szCs w:val="24"/>
              </w:rPr>
              <w:t xml:space="preserve"> – </w:t>
            </w:r>
            <w:r>
              <w:rPr>
                <w:rFonts w:cs="Arial"/>
                <w:szCs w:val="24"/>
              </w:rPr>
              <w:t xml:space="preserve">Project </w:t>
            </w:r>
            <w:r w:rsidR="00244289">
              <w:rPr>
                <w:rFonts w:cs="Arial"/>
                <w:szCs w:val="24"/>
              </w:rPr>
              <w:t>Leader</w:t>
            </w:r>
          </w:p>
        </w:tc>
      </w:tr>
      <w:tr w:rsidR="00C47269" w:rsidRPr="00353485" w:rsidTr="00B31C38">
        <w:tc>
          <w:tcPr>
            <w:tcW w:w="4878" w:type="dxa"/>
            <w:vAlign w:val="center"/>
          </w:tcPr>
          <w:p w:rsidR="00C47269" w:rsidRPr="00353485" w:rsidRDefault="00C47269" w:rsidP="00B31C38">
            <w:pPr>
              <w:rPr>
                <w:szCs w:val="24"/>
              </w:rPr>
            </w:pPr>
            <w:r w:rsidRPr="00353485">
              <w:rPr>
                <w:rFonts w:cs="Arial"/>
                <w:szCs w:val="24"/>
              </w:rPr>
              <w:t>Primary Peer Review</w:t>
            </w:r>
          </w:p>
        </w:tc>
        <w:tc>
          <w:tcPr>
            <w:tcW w:w="4590" w:type="dxa"/>
            <w:vAlign w:val="center"/>
          </w:tcPr>
          <w:p w:rsidR="005B7F23" w:rsidRDefault="00B31C38">
            <w:pPr>
              <w:keepNext/>
              <w:keepLines/>
              <w:spacing w:before="20" w:after="20"/>
              <w:rPr>
                <w:rFonts w:cs="Arial"/>
                <w:szCs w:val="24"/>
              </w:rPr>
            </w:pPr>
            <w:r>
              <w:rPr>
                <w:rFonts w:cs="Arial"/>
                <w:szCs w:val="24"/>
              </w:rPr>
              <w:t xml:space="preserve">Julian Bowles – </w:t>
            </w:r>
            <w:r w:rsidR="00C14316">
              <w:rPr>
                <w:rFonts w:cs="Arial"/>
                <w:szCs w:val="24"/>
              </w:rPr>
              <w:t>Automation Team Lead</w:t>
            </w:r>
          </w:p>
        </w:tc>
      </w:tr>
      <w:tr w:rsidR="00C47269" w:rsidRPr="00353485" w:rsidTr="00B31C38">
        <w:tc>
          <w:tcPr>
            <w:tcW w:w="4878" w:type="dxa"/>
            <w:vAlign w:val="center"/>
          </w:tcPr>
          <w:p w:rsidR="00C47269" w:rsidRPr="00353485" w:rsidRDefault="00C47269" w:rsidP="00B31C38">
            <w:pPr>
              <w:rPr>
                <w:szCs w:val="24"/>
              </w:rPr>
            </w:pPr>
            <w:r w:rsidRPr="00353485">
              <w:rPr>
                <w:rFonts w:cs="Arial"/>
                <w:szCs w:val="24"/>
              </w:rPr>
              <w:t>Primary Peer Review</w:t>
            </w:r>
          </w:p>
        </w:tc>
        <w:tc>
          <w:tcPr>
            <w:tcW w:w="4590" w:type="dxa"/>
            <w:vAlign w:val="center"/>
          </w:tcPr>
          <w:p w:rsidR="00C47269" w:rsidRPr="00353485" w:rsidRDefault="00C14316" w:rsidP="00B31C38">
            <w:pPr>
              <w:keepNext/>
              <w:keepLines/>
              <w:spacing w:before="20" w:after="20"/>
              <w:rPr>
                <w:rFonts w:cs="Arial"/>
                <w:szCs w:val="24"/>
              </w:rPr>
            </w:pPr>
            <w:r>
              <w:rPr>
                <w:rFonts w:cs="Arial"/>
                <w:szCs w:val="24"/>
              </w:rPr>
              <w:t>Sharon Robinson</w:t>
            </w:r>
            <w:r w:rsidR="009B11B7" w:rsidRPr="009B11B7">
              <w:rPr>
                <w:rFonts w:cs="Arial"/>
                <w:szCs w:val="24"/>
              </w:rPr>
              <w:t xml:space="preserve"> </w:t>
            </w:r>
            <w:r>
              <w:rPr>
                <w:rFonts w:cs="Arial"/>
                <w:szCs w:val="24"/>
              </w:rPr>
              <w:t>–</w:t>
            </w:r>
            <w:r w:rsidR="009B11B7" w:rsidRPr="009B11B7">
              <w:rPr>
                <w:rFonts w:cs="Arial"/>
                <w:szCs w:val="24"/>
              </w:rPr>
              <w:t xml:space="preserve"> </w:t>
            </w:r>
            <w:r>
              <w:rPr>
                <w:rFonts w:cs="Arial"/>
                <w:szCs w:val="24"/>
              </w:rPr>
              <w:t xml:space="preserve">Senior </w:t>
            </w:r>
            <w:r w:rsidR="00B31C38">
              <w:rPr>
                <w:rFonts w:cs="Arial"/>
                <w:szCs w:val="24"/>
              </w:rPr>
              <w:t xml:space="preserve">QA </w:t>
            </w:r>
            <w:r>
              <w:rPr>
                <w:rFonts w:cs="Arial"/>
                <w:szCs w:val="24"/>
              </w:rPr>
              <w:t xml:space="preserve">Software </w:t>
            </w:r>
            <w:r w:rsidR="00B31C38">
              <w:rPr>
                <w:rFonts w:cs="Arial"/>
                <w:szCs w:val="24"/>
              </w:rPr>
              <w:t>Engineer</w:t>
            </w:r>
          </w:p>
        </w:tc>
      </w:tr>
      <w:tr w:rsidR="009B11B7" w:rsidRPr="00353485" w:rsidTr="00B31C38">
        <w:tc>
          <w:tcPr>
            <w:tcW w:w="4878" w:type="dxa"/>
            <w:vAlign w:val="center"/>
          </w:tcPr>
          <w:p w:rsidR="009B11B7" w:rsidRPr="00353485" w:rsidRDefault="009B11B7" w:rsidP="00B31C38">
            <w:pPr>
              <w:rPr>
                <w:szCs w:val="24"/>
              </w:rPr>
            </w:pPr>
            <w:r w:rsidRPr="00353485">
              <w:rPr>
                <w:rFonts w:cs="Arial"/>
                <w:szCs w:val="24"/>
              </w:rPr>
              <w:t>Primary Peer Review</w:t>
            </w:r>
          </w:p>
        </w:tc>
        <w:tc>
          <w:tcPr>
            <w:tcW w:w="4590" w:type="dxa"/>
            <w:vAlign w:val="center"/>
          </w:tcPr>
          <w:p w:rsidR="009B11B7" w:rsidRPr="009B11B7" w:rsidRDefault="009B11B7" w:rsidP="00B31C38">
            <w:pPr>
              <w:keepNext/>
              <w:keepLines/>
              <w:spacing w:before="20" w:after="20"/>
              <w:rPr>
                <w:rFonts w:cs="Arial"/>
                <w:szCs w:val="24"/>
              </w:rPr>
            </w:pPr>
            <w:r w:rsidRPr="009B11B7">
              <w:rPr>
                <w:rFonts w:cs="Arial"/>
                <w:szCs w:val="24"/>
              </w:rPr>
              <w:t>Robin Peeler - QA Manager</w:t>
            </w:r>
          </w:p>
        </w:tc>
      </w:tr>
      <w:tr w:rsidR="00C14316" w:rsidRPr="00353485" w:rsidTr="00B31C38">
        <w:tc>
          <w:tcPr>
            <w:tcW w:w="4878" w:type="dxa"/>
            <w:vAlign w:val="center"/>
          </w:tcPr>
          <w:p w:rsidR="00C14316" w:rsidRPr="00353485" w:rsidRDefault="00C14316" w:rsidP="00B31C38">
            <w:pPr>
              <w:rPr>
                <w:rFonts w:cs="Arial"/>
                <w:szCs w:val="24"/>
              </w:rPr>
            </w:pPr>
            <w:r>
              <w:rPr>
                <w:rFonts w:cs="Arial"/>
                <w:szCs w:val="24"/>
              </w:rPr>
              <w:t>Secondary Peer Review</w:t>
            </w:r>
          </w:p>
        </w:tc>
        <w:tc>
          <w:tcPr>
            <w:tcW w:w="4590" w:type="dxa"/>
            <w:vAlign w:val="center"/>
          </w:tcPr>
          <w:p w:rsidR="00C14316" w:rsidRPr="009B11B7" w:rsidRDefault="00C14316" w:rsidP="00B31C38">
            <w:pPr>
              <w:keepNext/>
              <w:keepLines/>
              <w:spacing w:before="20" w:after="20"/>
              <w:rPr>
                <w:rFonts w:cs="Arial"/>
                <w:szCs w:val="24"/>
              </w:rPr>
            </w:pPr>
            <w:r>
              <w:rPr>
                <w:rFonts w:cs="Arial"/>
                <w:szCs w:val="24"/>
              </w:rPr>
              <w:t>Mike Beckerleg</w:t>
            </w:r>
            <w:r w:rsidRPr="009B11B7">
              <w:rPr>
                <w:rFonts w:cs="Arial"/>
                <w:szCs w:val="24"/>
              </w:rPr>
              <w:t xml:space="preserve"> - </w:t>
            </w:r>
            <w:r>
              <w:rPr>
                <w:rFonts w:cs="Arial"/>
                <w:szCs w:val="24"/>
              </w:rPr>
              <w:t>QA Software Engineer</w:t>
            </w:r>
          </w:p>
        </w:tc>
      </w:tr>
    </w:tbl>
    <w:p w:rsidR="00BA00F9" w:rsidRDefault="00BA00F9" w:rsidP="006D09E2">
      <w:pPr>
        <w:autoSpaceDE w:val="0"/>
        <w:autoSpaceDN w:val="0"/>
        <w:adjustRightInd w:val="0"/>
        <w:rPr>
          <w:rFonts w:cs="Arial"/>
          <w:b/>
          <w:bCs/>
          <w:szCs w:val="24"/>
        </w:rPr>
      </w:pPr>
    </w:p>
    <w:p w:rsidR="00BF1F83" w:rsidRPr="00353485" w:rsidRDefault="00AE4BB8" w:rsidP="00E13FAF">
      <w:pPr>
        <w:autoSpaceDE w:val="0"/>
        <w:autoSpaceDN w:val="0"/>
        <w:adjustRightInd w:val="0"/>
        <w:spacing w:line="240" w:lineRule="exact"/>
        <w:rPr>
          <w:rFonts w:cs="Arial"/>
          <w:bCs/>
          <w:szCs w:val="24"/>
        </w:rPr>
      </w:pPr>
      <w:r w:rsidRPr="00353485">
        <w:rPr>
          <w:rFonts w:cs="Arial"/>
          <w:b/>
          <w:bCs/>
          <w:szCs w:val="24"/>
        </w:rPr>
        <w:t xml:space="preserve">Note: </w:t>
      </w:r>
      <w:r w:rsidRPr="00353485">
        <w:rPr>
          <w:rFonts w:cs="Arial"/>
          <w:bCs/>
          <w:szCs w:val="24"/>
        </w:rPr>
        <w:t xml:space="preserve">The Responsibility List reflects those included in the peer review process.  </w:t>
      </w:r>
    </w:p>
    <w:p w:rsidR="00CA2F8D" w:rsidRPr="00353485" w:rsidRDefault="00CA2F8D">
      <w:pPr>
        <w:jc w:val="center"/>
        <w:rPr>
          <w:rFonts w:cs="Arial"/>
          <w:b/>
          <w:szCs w:val="24"/>
        </w:rPr>
      </w:pPr>
      <w:r w:rsidRPr="00353485">
        <w:rPr>
          <w:rFonts w:cs="Arial"/>
          <w:caps/>
        </w:rPr>
        <w:br w:type="page"/>
      </w:r>
      <w:bookmarkEnd w:id="0"/>
      <w:r w:rsidRPr="00353485">
        <w:rPr>
          <w:rFonts w:cs="Arial"/>
          <w:b/>
          <w:szCs w:val="24"/>
        </w:rPr>
        <w:t>Change History:</w:t>
      </w:r>
    </w:p>
    <w:p w:rsidR="00CA2F8D" w:rsidRPr="00353485" w:rsidRDefault="00CA2F8D">
      <w:pPr>
        <w:pStyle w:val="Subtitle"/>
        <w:rPr>
          <w:rFonts w:cs="Arial"/>
          <w:sz w:val="24"/>
          <w:szCs w:val="24"/>
        </w:rPr>
      </w:pPr>
    </w:p>
    <w:tbl>
      <w:tblPr>
        <w:tblW w:w="9639" w:type="dxa"/>
        <w:tblBorders>
          <w:top w:val="single" w:sz="6" w:space="0" w:color="000000"/>
          <w:left w:val="single" w:sz="6" w:space="0" w:color="000000"/>
          <w:bottom w:val="single" w:sz="6" w:space="0" w:color="000000"/>
          <w:right w:val="single" w:sz="6" w:space="0" w:color="000000"/>
        </w:tblBorders>
        <w:tblLayout w:type="fixed"/>
        <w:tblCellMar>
          <w:left w:w="107" w:type="dxa"/>
          <w:right w:w="107" w:type="dxa"/>
        </w:tblCellMar>
        <w:tblLook w:val="0000" w:firstRow="0" w:lastRow="0" w:firstColumn="0" w:lastColumn="0" w:noHBand="0" w:noVBand="0"/>
      </w:tblPr>
      <w:tblGrid>
        <w:gridCol w:w="1701"/>
        <w:gridCol w:w="2268"/>
        <w:gridCol w:w="5670"/>
      </w:tblGrid>
      <w:tr w:rsidR="00CA2F8D" w:rsidRPr="00353485">
        <w:trPr>
          <w:tblHeader/>
        </w:trPr>
        <w:tc>
          <w:tcPr>
            <w:tcW w:w="1701" w:type="dxa"/>
            <w:tcBorders>
              <w:top w:val="single" w:sz="6" w:space="0" w:color="000000"/>
              <w:left w:val="single" w:sz="6" w:space="0" w:color="000000"/>
              <w:bottom w:val="single" w:sz="6" w:space="0" w:color="000000"/>
              <w:right w:val="single" w:sz="6" w:space="0" w:color="000000"/>
            </w:tcBorders>
            <w:shd w:val="pct30" w:color="auto" w:fill="auto"/>
          </w:tcPr>
          <w:p w:rsidR="00CA2F8D" w:rsidRPr="00353485" w:rsidRDefault="00CA2F8D">
            <w:pPr>
              <w:pStyle w:val="ControlPageEntry"/>
              <w:ind w:left="0" w:firstLine="0"/>
              <w:jc w:val="center"/>
              <w:rPr>
                <w:rFonts w:cs="Arial"/>
                <w:b/>
                <w:szCs w:val="24"/>
                <w:lang w:val="en-US"/>
              </w:rPr>
            </w:pPr>
            <w:r w:rsidRPr="00353485">
              <w:rPr>
                <w:rFonts w:cs="Arial"/>
                <w:b/>
                <w:szCs w:val="24"/>
                <w:lang w:val="en-US"/>
              </w:rPr>
              <w:t>Revision Date</w:t>
            </w:r>
          </w:p>
        </w:tc>
        <w:tc>
          <w:tcPr>
            <w:tcW w:w="2268" w:type="dxa"/>
            <w:tcBorders>
              <w:top w:val="single" w:sz="6" w:space="0" w:color="000000"/>
              <w:left w:val="single" w:sz="6" w:space="0" w:color="000000"/>
              <w:bottom w:val="single" w:sz="6" w:space="0" w:color="000000"/>
              <w:right w:val="single" w:sz="6" w:space="0" w:color="000000"/>
            </w:tcBorders>
            <w:shd w:val="pct30" w:color="auto" w:fill="auto"/>
          </w:tcPr>
          <w:p w:rsidR="00CA2F8D" w:rsidRPr="00353485" w:rsidRDefault="00CA2F8D">
            <w:pPr>
              <w:pStyle w:val="ControlPageEntry"/>
              <w:ind w:left="0" w:firstLine="0"/>
              <w:jc w:val="center"/>
              <w:rPr>
                <w:rFonts w:cs="Arial"/>
                <w:b/>
                <w:szCs w:val="24"/>
                <w:lang w:val="en-US"/>
              </w:rPr>
            </w:pPr>
            <w:r w:rsidRPr="00353485">
              <w:rPr>
                <w:rFonts w:cs="Arial"/>
                <w:b/>
                <w:szCs w:val="24"/>
                <w:lang w:val="en-US"/>
              </w:rPr>
              <w:t>Last Revision By</w:t>
            </w:r>
          </w:p>
        </w:tc>
        <w:tc>
          <w:tcPr>
            <w:tcW w:w="5670" w:type="dxa"/>
            <w:tcBorders>
              <w:top w:val="single" w:sz="6" w:space="0" w:color="000000"/>
              <w:left w:val="single" w:sz="6" w:space="0" w:color="000000"/>
              <w:bottom w:val="single" w:sz="6" w:space="0" w:color="000000"/>
              <w:right w:val="single" w:sz="6" w:space="0" w:color="000000"/>
            </w:tcBorders>
            <w:shd w:val="pct30" w:color="auto" w:fill="auto"/>
          </w:tcPr>
          <w:p w:rsidR="00CA2F8D" w:rsidRPr="00353485" w:rsidRDefault="00CA2F8D">
            <w:pPr>
              <w:pStyle w:val="ControlPageEntry"/>
              <w:ind w:left="0" w:firstLine="0"/>
              <w:jc w:val="center"/>
              <w:rPr>
                <w:rFonts w:cs="Arial"/>
                <w:b/>
                <w:szCs w:val="24"/>
                <w:lang w:val="en-US"/>
              </w:rPr>
            </w:pPr>
            <w:r w:rsidRPr="00353485">
              <w:rPr>
                <w:rFonts w:cs="Arial"/>
                <w:b/>
                <w:szCs w:val="24"/>
                <w:lang w:val="en-US"/>
              </w:rPr>
              <w:t>Reason for Change</w:t>
            </w:r>
          </w:p>
        </w:tc>
      </w:tr>
      <w:tr w:rsidR="00CA2F8D" w:rsidRPr="00353485">
        <w:tc>
          <w:tcPr>
            <w:tcW w:w="1701" w:type="dxa"/>
            <w:tcBorders>
              <w:top w:val="single" w:sz="6" w:space="0" w:color="000000"/>
              <w:left w:val="single" w:sz="6" w:space="0" w:color="000000"/>
              <w:bottom w:val="single" w:sz="6" w:space="0" w:color="000000"/>
              <w:right w:val="single" w:sz="6" w:space="0" w:color="000000"/>
            </w:tcBorders>
          </w:tcPr>
          <w:p w:rsidR="00CA2F8D" w:rsidRPr="00353485" w:rsidRDefault="00C14316" w:rsidP="00E13FAF">
            <w:pPr>
              <w:pStyle w:val="ControlPageEntry"/>
              <w:spacing w:before="60" w:after="60"/>
              <w:ind w:left="0" w:firstLine="0"/>
              <w:jc w:val="center"/>
              <w:rPr>
                <w:rFonts w:cs="Arial"/>
                <w:szCs w:val="24"/>
                <w:lang w:val="en-US"/>
              </w:rPr>
            </w:pPr>
            <w:r>
              <w:rPr>
                <w:rFonts w:cs="Arial"/>
                <w:szCs w:val="24"/>
                <w:lang w:val="en-US"/>
              </w:rPr>
              <w:t xml:space="preserve">27 </w:t>
            </w:r>
            <w:r w:rsidR="00E13FAF">
              <w:rPr>
                <w:rFonts w:cs="Arial"/>
                <w:szCs w:val="24"/>
                <w:lang w:val="en-US"/>
              </w:rPr>
              <w:t>May</w:t>
            </w:r>
            <w:r w:rsidR="009B11B7">
              <w:rPr>
                <w:rFonts w:cs="Arial"/>
                <w:szCs w:val="24"/>
                <w:lang w:val="en-US"/>
              </w:rPr>
              <w:t xml:space="preserve"> 2011</w:t>
            </w:r>
          </w:p>
        </w:tc>
        <w:tc>
          <w:tcPr>
            <w:tcW w:w="2268" w:type="dxa"/>
            <w:tcBorders>
              <w:top w:val="single" w:sz="6" w:space="0" w:color="000000"/>
              <w:left w:val="single" w:sz="6" w:space="0" w:color="000000"/>
              <w:bottom w:val="single" w:sz="6" w:space="0" w:color="000000"/>
              <w:right w:val="single" w:sz="6" w:space="0" w:color="000000"/>
            </w:tcBorders>
          </w:tcPr>
          <w:p w:rsidR="00CA2F8D" w:rsidRPr="00353485" w:rsidRDefault="00E13FAF">
            <w:pPr>
              <w:pStyle w:val="ControlPageEntry"/>
              <w:spacing w:before="60" w:after="60"/>
              <w:ind w:left="0" w:firstLine="0"/>
              <w:jc w:val="center"/>
              <w:rPr>
                <w:rFonts w:cs="Arial"/>
                <w:szCs w:val="24"/>
                <w:lang w:val="en-US"/>
              </w:rPr>
            </w:pPr>
            <w:r>
              <w:rPr>
                <w:rFonts w:cs="Arial"/>
                <w:szCs w:val="24"/>
                <w:lang w:val="en-US"/>
              </w:rPr>
              <w:t>Richard Dickinson</w:t>
            </w:r>
          </w:p>
        </w:tc>
        <w:tc>
          <w:tcPr>
            <w:tcW w:w="5670" w:type="dxa"/>
            <w:tcBorders>
              <w:top w:val="single" w:sz="6" w:space="0" w:color="000000"/>
              <w:left w:val="single" w:sz="6" w:space="0" w:color="000000"/>
              <w:bottom w:val="single" w:sz="6" w:space="0" w:color="000000"/>
              <w:right w:val="single" w:sz="6" w:space="0" w:color="000000"/>
            </w:tcBorders>
          </w:tcPr>
          <w:p w:rsidR="00CA2F8D" w:rsidRPr="00353485" w:rsidRDefault="009B11B7" w:rsidP="00E13FAF">
            <w:pPr>
              <w:pStyle w:val="ControlPageEntry"/>
              <w:spacing w:before="60" w:after="60"/>
              <w:ind w:left="0" w:firstLine="0"/>
              <w:rPr>
                <w:rFonts w:cs="Arial"/>
                <w:szCs w:val="24"/>
                <w:lang w:val="en-US"/>
              </w:rPr>
            </w:pPr>
            <w:r>
              <w:rPr>
                <w:rFonts w:cs="Arial"/>
                <w:szCs w:val="24"/>
                <w:lang w:val="en-US"/>
              </w:rPr>
              <w:t>1</w:t>
            </w:r>
            <w:r w:rsidR="00E13FAF">
              <w:rPr>
                <w:rFonts w:cs="Arial"/>
                <w:szCs w:val="24"/>
                <w:lang w:val="en-US"/>
              </w:rPr>
              <w:t>.0</w:t>
            </w:r>
            <w:r>
              <w:rPr>
                <w:rFonts w:cs="Arial"/>
                <w:szCs w:val="24"/>
                <w:lang w:val="en-US"/>
              </w:rPr>
              <w:t xml:space="preserve"> – Initial Version</w:t>
            </w:r>
          </w:p>
        </w:tc>
      </w:tr>
      <w:tr w:rsidR="00CA2F8D" w:rsidRPr="00353485">
        <w:tc>
          <w:tcPr>
            <w:tcW w:w="1701"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2268"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5670"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rPr>
                <w:rFonts w:cs="Arial"/>
                <w:bCs/>
                <w:szCs w:val="24"/>
                <w:lang w:val="en-US"/>
              </w:rPr>
            </w:pPr>
          </w:p>
        </w:tc>
      </w:tr>
      <w:tr w:rsidR="00CA2F8D" w:rsidRPr="00353485">
        <w:tc>
          <w:tcPr>
            <w:tcW w:w="1701"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2268"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5670"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rPr>
                <w:rFonts w:cs="Arial"/>
                <w:bCs/>
                <w:szCs w:val="24"/>
                <w:lang w:val="en-US"/>
              </w:rPr>
            </w:pPr>
          </w:p>
        </w:tc>
      </w:tr>
      <w:tr w:rsidR="00CA2F8D" w:rsidRPr="00353485">
        <w:tc>
          <w:tcPr>
            <w:tcW w:w="1701"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2268"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jc w:val="center"/>
              <w:rPr>
                <w:rFonts w:cs="Arial"/>
                <w:bCs/>
                <w:szCs w:val="24"/>
                <w:lang w:val="en-US"/>
              </w:rPr>
            </w:pPr>
          </w:p>
        </w:tc>
        <w:tc>
          <w:tcPr>
            <w:tcW w:w="5670" w:type="dxa"/>
            <w:tcBorders>
              <w:top w:val="single" w:sz="6" w:space="0" w:color="000000"/>
              <w:left w:val="single" w:sz="6" w:space="0" w:color="000000"/>
              <w:bottom w:val="single" w:sz="6" w:space="0" w:color="000000"/>
              <w:right w:val="single" w:sz="6" w:space="0" w:color="000000"/>
            </w:tcBorders>
          </w:tcPr>
          <w:p w:rsidR="00CA2F8D" w:rsidRPr="00353485" w:rsidRDefault="00CA2F8D">
            <w:pPr>
              <w:pStyle w:val="ControlPageEntry"/>
              <w:spacing w:before="60" w:after="60"/>
              <w:ind w:left="0" w:firstLine="0"/>
              <w:rPr>
                <w:rFonts w:cs="Arial"/>
                <w:bCs/>
                <w:szCs w:val="24"/>
                <w:lang w:val="en-US"/>
              </w:rPr>
            </w:pPr>
          </w:p>
        </w:tc>
      </w:tr>
    </w:tbl>
    <w:p w:rsidR="00CA2F8D" w:rsidRPr="00353485" w:rsidRDefault="00CA2F8D">
      <w:pPr>
        <w:rPr>
          <w:rFonts w:cs="Arial"/>
        </w:rPr>
      </w:pPr>
    </w:p>
    <w:p w:rsidR="001A6228" w:rsidRDefault="00CA2F8D">
      <w:pPr>
        <w:pStyle w:val="TOC1"/>
        <w:tabs>
          <w:tab w:val="right" w:leader="dot" w:pos="9206"/>
        </w:tabs>
        <w:rPr>
          <w:rFonts w:ascii="Calibri" w:hAnsi="Calibri"/>
        </w:rPr>
      </w:pPr>
      <w:r w:rsidRPr="00353485">
        <w:rPr>
          <w:rFonts w:ascii="Calibri" w:hAnsi="Calibri"/>
        </w:rPr>
        <w:br w:type="page"/>
      </w:r>
    </w:p>
    <w:p w:rsidR="001A6228" w:rsidRDefault="001A6228" w:rsidP="00946FB3">
      <w:pPr>
        <w:pStyle w:val="Title"/>
      </w:pPr>
      <w:r>
        <w:t>Table of Contents</w:t>
      </w:r>
    </w:p>
    <w:p w:rsidR="00F45125" w:rsidRDefault="0082537B">
      <w:pPr>
        <w:pStyle w:val="TOC1"/>
        <w:tabs>
          <w:tab w:val="right" w:leader="dot" w:pos="9206"/>
        </w:tabs>
        <w:rPr>
          <w:rFonts w:asciiTheme="minorHAnsi" w:hAnsiTheme="minorHAnsi"/>
          <w:b w:val="0"/>
          <w:bCs w:val="0"/>
          <w:caps w:val="0"/>
          <w:noProof/>
          <w:szCs w:val="22"/>
        </w:rPr>
      </w:pPr>
      <w:r w:rsidRPr="00B9702D">
        <w:rPr>
          <w:rFonts w:ascii="Calibri" w:hAnsi="Calibri"/>
        </w:rPr>
        <w:fldChar w:fldCharType="begin"/>
      </w:r>
      <w:r w:rsidR="00277A6C" w:rsidRPr="00B9702D">
        <w:rPr>
          <w:rFonts w:ascii="Calibri" w:hAnsi="Calibri"/>
        </w:rPr>
        <w:instrText xml:space="preserve"> TOC \o "1-3" \h \z \u </w:instrText>
      </w:r>
      <w:r w:rsidRPr="00B9702D">
        <w:rPr>
          <w:rFonts w:ascii="Calibri" w:hAnsi="Calibri"/>
        </w:rPr>
        <w:fldChar w:fldCharType="separate"/>
      </w:r>
      <w:hyperlink w:anchor="_Toc295720433" w:history="1">
        <w:r w:rsidR="00F45125" w:rsidRPr="00726643">
          <w:rPr>
            <w:rStyle w:val="Hyperlink"/>
            <w:rFonts w:ascii="Calibri" w:hAnsi="Calibri"/>
            <w:noProof/>
          </w:rPr>
          <w:t>PREFACE</w:t>
        </w:r>
        <w:r w:rsidR="00F45125">
          <w:rPr>
            <w:noProof/>
            <w:webHidden/>
          </w:rPr>
          <w:tab/>
        </w:r>
        <w:r w:rsidR="00F45125">
          <w:rPr>
            <w:noProof/>
            <w:webHidden/>
          </w:rPr>
          <w:fldChar w:fldCharType="begin"/>
        </w:r>
        <w:r w:rsidR="00F45125">
          <w:rPr>
            <w:noProof/>
            <w:webHidden/>
          </w:rPr>
          <w:instrText xml:space="preserve"> PAGEREF _Toc295720433 \h </w:instrText>
        </w:r>
        <w:r w:rsidR="00F45125">
          <w:rPr>
            <w:noProof/>
            <w:webHidden/>
          </w:rPr>
        </w:r>
        <w:r w:rsidR="00F45125">
          <w:rPr>
            <w:noProof/>
            <w:webHidden/>
          </w:rPr>
          <w:fldChar w:fldCharType="separate"/>
        </w:r>
        <w:r w:rsidR="00F45125">
          <w:rPr>
            <w:noProof/>
            <w:webHidden/>
          </w:rPr>
          <w:t>5</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34" w:history="1">
        <w:r w:rsidR="00F45125" w:rsidRPr="00726643">
          <w:rPr>
            <w:rStyle w:val="Hyperlink"/>
            <w:rFonts w:ascii="Calibri" w:hAnsi="Calibri"/>
            <w:noProof/>
          </w:rPr>
          <w:t>1</w:t>
        </w:r>
        <w:r w:rsidR="00F45125">
          <w:rPr>
            <w:rFonts w:asciiTheme="minorHAnsi" w:hAnsiTheme="minorHAnsi"/>
            <w:b w:val="0"/>
            <w:bCs w:val="0"/>
            <w:caps w:val="0"/>
            <w:noProof/>
            <w:szCs w:val="22"/>
          </w:rPr>
          <w:tab/>
        </w:r>
        <w:r w:rsidR="00F45125" w:rsidRPr="00726643">
          <w:rPr>
            <w:rStyle w:val="Hyperlink"/>
            <w:rFonts w:ascii="Calibri" w:hAnsi="Calibri"/>
            <w:noProof/>
          </w:rPr>
          <w:t>INTroduction</w:t>
        </w:r>
        <w:r w:rsidR="00F45125">
          <w:rPr>
            <w:noProof/>
            <w:webHidden/>
          </w:rPr>
          <w:tab/>
        </w:r>
        <w:r w:rsidR="00F45125">
          <w:rPr>
            <w:noProof/>
            <w:webHidden/>
          </w:rPr>
          <w:fldChar w:fldCharType="begin"/>
        </w:r>
        <w:r w:rsidR="00F45125">
          <w:rPr>
            <w:noProof/>
            <w:webHidden/>
          </w:rPr>
          <w:instrText xml:space="preserve"> PAGEREF _Toc295720434 \h </w:instrText>
        </w:r>
        <w:r w:rsidR="00F45125">
          <w:rPr>
            <w:noProof/>
            <w:webHidden/>
          </w:rPr>
        </w:r>
        <w:r w:rsidR="00F45125">
          <w:rPr>
            <w:noProof/>
            <w:webHidden/>
          </w:rPr>
          <w:fldChar w:fldCharType="separate"/>
        </w:r>
        <w:r w:rsidR="00F45125">
          <w:rPr>
            <w:noProof/>
            <w:webHidden/>
          </w:rPr>
          <w:t>6</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35" w:history="1">
        <w:r w:rsidR="00F45125" w:rsidRPr="00726643">
          <w:rPr>
            <w:rStyle w:val="Hyperlink"/>
            <w:rFonts w:ascii="Calibri" w:eastAsia="MS Mincho" w:hAnsi="Calibri"/>
            <w:bCs/>
            <w:caps/>
            <w:noProof/>
          </w:rPr>
          <w:t>1.1</w:t>
        </w:r>
        <w:r w:rsidR="00F45125">
          <w:rPr>
            <w:rFonts w:asciiTheme="minorHAnsi" w:hAnsiTheme="minorHAnsi"/>
            <w:noProof/>
            <w:szCs w:val="22"/>
          </w:rPr>
          <w:tab/>
        </w:r>
        <w:r w:rsidR="00F45125" w:rsidRPr="00726643">
          <w:rPr>
            <w:rStyle w:val="Hyperlink"/>
            <w:noProof/>
          </w:rPr>
          <w:t>Scope</w:t>
        </w:r>
        <w:r w:rsidR="00F45125">
          <w:rPr>
            <w:noProof/>
            <w:webHidden/>
          </w:rPr>
          <w:tab/>
        </w:r>
        <w:r w:rsidR="00F45125">
          <w:rPr>
            <w:noProof/>
            <w:webHidden/>
          </w:rPr>
          <w:fldChar w:fldCharType="begin"/>
        </w:r>
        <w:r w:rsidR="00F45125">
          <w:rPr>
            <w:noProof/>
            <w:webHidden/>
          </w:rPr>
          <w:instrText xml:space="preserve"> PAGEREF _Toc295720435 \h </w:instrText>
        </w:r>
        <w:r w:rsidR="00F45125">
          <w:rPr>
            <w:noProof/>
            <w:webHidden/>
          </w:rPr>
        </w:r>
        <w:r w:rsidR="00F45125">
          <w:rPr>
            <w:noProof/>
            <w:webHidden/>
          </w:rPr>
          <w:fldChar w:fldCharType="separate"/>
        </w:r>
        <w:r w:rsidR="00F45125">
          <w:rPr>
            <w:noProof/>
            <w:webHidden/>
          </w:rPr>
          <w:t>6</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36" w:history="1">
        <w:r w:rsidR="00F45125" w:rsidRPr="00726643">
          <w:rPr>
            <w:rStyle w:val="Hyperlink"/>
            <w:rFonts w:ascii="Calibri" w:eastAsia="MS Mincho" w:hAnsi="Calibri"/>
            <w:bCs/>
            <w:caps/>
            <w:noProof/>
          </w:rPr>
          <w:t>1.2</w:t>
        </w:r>
        <w:r w:rsidR="00F45125">
          <w:rPr>
            <w:rFonts w:asciiTheme="minorHAnsi" w:hAnsiTheme="minorHAnsi"/>
            <w:noProof/>
            <w:szCs w:val="22"/>
          </w:rPr>
          <w:tab/>
        </w:r>
        <w:r w:rsidR="00F45125" w:rsidRPr="00726643">
          <w:rPr>
            <w:rStyle w:val="Hyperlink"/>
            <w:noProof/>
          </w:rPr>
          <w:t>Definitions, Acronyms and Abbreviations</w:t>
        </w:r>
        <w:r w:rsidR="00F45125">
          <w:rPr>
            <w:noProof/>
            <w:webHidden/>
          </w:rPr>
          <w:tab/>
        </w:r>
        <w:r w:rsidR="00F45125">
          <w:rPr>
            <w:noProof/>
            <w:webHidden/>
          </w:rPr>
          <w:fldChar w:fldCharType="begin"/>
        </w:r>
        <w:r w:rsidR="00F45125">
          <w:rPr>
            <w:noProof/>
            <w:webHidden/>
          </w:rPr>
          <w:instrText xml:space="preserve"> PAGEREF _Toc295720436 \h </w:instrText>
        </w:r>
        <w:r w:rsidR="00F45125">
          <w:rPr>
            <w:noProof/>
            <w:webHidden/>
          </w:rPr>
        </w:r>
        <w:r w:rsidR="00F45125">
          <w:rPr>
            <w:noProof/>
            <w:webHidden/>
          </w:rPr>
          <w:fldChar w:fldCharType="separate"/>
        </w:r>
        <w:r w:rsidR="00F45125">
          <w:rPr>
            <w:noProof/>
            <w:webHidden/>
          </w:rPr>
          <w:t>6</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37" w:history="1">
        <w:r w:rsidR="00F45125" w:rsidRPr="00726643">
          <w:rPr>
            <w:rStyle w:val="Hyperlink"/>
            <w:rFonts w:ascii="Calibri" w:eastAsia="MS Mincho" w:hAnsi="Calibri"/>
            <w:bCs/>
            <w:caps/>
            <w:noProof/>
          </w:rPr>
          <w:t>1.3</w:t>
        </w:r>
        <w:r w:rsidR="00F45125">
          <w:rPr>
            <w:rFonts w:asciiTheme="minorHAnsi" w:hAnsiTheme="minorHAnsi"/>
            <w:noProof/>
            <w:szCs w:val="22"/>
          </w:rPr>
          <w:tab/>
        </w:r>
        <w:r w:rsidR="00F45125" w:rsidRPr="00726643">
          <w:rPr>
            <w:rStyle w:val="Hyperlink"/>
            <w:noProof/>
          </w:rPr>
          <w:t>References</w:t>
        </w:r>
        <w:r w:rsidR="00F45125">
          <w:rPr>
            <w:noProof/>
            <w:webHidden/>
          </w:rPr>
          <w:tab/>
        </w:r>
        <w:r w:rsidR="00F45125">
          <w:rPr>
            <w:noProof/>
            <w:webHidden/>
          </w:rPr>
          <w:fldChar w:fldCharType="begin"/>
        </w:r>
        <w:r w:rsidR="00F45125">
          <w:rPr>
            <w:noProof/>
            <w:webHidden/>
          </w:rPr>
          <w:instrText xml:space="preserve"> PAGEREF _Toc295720437 \h </w:instrText>
        </w:r>
        <w:r w:rsidR="00F45125">
          <w:rPr>
            <w:noProof/>
            <w:webHidden/>
          </w:rPr>
        </w:r>
        <w:r w:rsidR="00F45125">
          <w:rPr>
            <w:noProof/>
            <w:webHidden/>
          </w:rPr>
          <w:fldChar w:fldCharType="separate"/>
        </w:r>
        <w:r w:rsidR="00F45125">
          <w:rPr>
            <w:noProof/>
            <w:webHidden/>
          </w:rPr>
          <w:t>6</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38" w:history="1">
        <w:r w:rsidR="00F45125" w:rsidRPr="00726643">
          <w:rPr>
            <w:rStyle w:val="Hyperlink"/>
            <w:rFonts w:ascii="Calibri" w:hAnsi="Calibri"/>
            <w:noProof/>
          </w:rPr>
          <w:t>2</w:t>
        </w:r>
        <w:r w:rsidR="00F45125">
          <w:rPr>
            <w:rFonts w:asciiTheme="minorHAnsi" w:hAnsiTheme="minorHAnsi"/>
            <w:b w:val="0"/>
            <w:bCs w:val="0"/>
            <w:caps w:val="0"/>
            <w:noProof/>
            <w:szCs w:val="22"/>
          </w:rPr>
          <w:tab/>
        </w:r>
        <w:r w:rsidR="00F45125" w:rsidRPr="00726643">
          <w:rPr>
            <w:rStyle w:val="Hyperlink"/>
            <w:rFonts w:ascii="Calibri" w:hAnsi="Calibri"/>
            <w:noProof/>
          </w:rPr>
          <w:t>Architecture</w:t>
        </w:r>
        <w:r w:rsidR="00F45125">
          <w:rPr>
            <w:noProof/>
            <w:webHidden/>
          </w:rPr>
          <w:tab/>
        </w:r>
        <w:r w:rsidR="00F45125">
          <w:rPr>
            <w:noProof/>
            <w:webHidden/>
          </w:rPr>
          <w:fldChar w:fldCharType="begin"/>
        </w:r>
        <w:r w:rsidR="00F45125">
          <w:rPr>
            <w:noProof/>
            <w:webHidden/>
          </w:rPr>
          <w:instrText xml:space="preserve"> PAGEREF _Toc295720438 \h </w:instrText>
        </w:r>
        <w:r w:rsidR="00F45125">
          <w:rPr>
            <w:noProof/>
            <w:webHidden/>
          </w:rPr>
        </w:r>
        <w:r w:rsidR="00F45125">
          <w:rPr>
            <w:noProof/>
            <w:webHidden/>
          </w:rPr>
          <w:fldChar w:fldCharType="separate"/>
        </w:r>
        <w:r w:rsidR="00F45125">
          <w:rPr>
            <w:noProof/>
            <w:webHidden/>
          </w:rPr>
          <w:t>7</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39" w:history="1">
        <w:r w:rsidR="00F45125" w:rsidRPr="00726643">
          <w:rPr>
            <w:rStyle w:val="Hyperlink"/>
            <w:rFonts w:ascii="Calibri" w:eastAsia="MS Mincho" w:hAnsi="Calibri"/>
            <w:bCs/>
            <w:caps/>
            <w:noProof/>
          </w:rPr>
          <w:t>2.1</w:t>
        </w:r>
        <w:r w:rsidR="00F45125">
          <w:rPr>
            <w:rFonts w:asciiTheme="minorHAnsi" w:hAnsiTheme="minorHAnsi"/>
            <w:noProof/>
            <w:szCs w:val="22"/>
          </w:rPr>
          <w:tab/>
        </w:r>
        <w:r w:rsidR="00F45125" w:rsidRPr="00726643">
          <w:rPr>
            <w:rStyle w:val="Hyperlink"/>
            <w:noProof/>
          </w:rPr>
          <w:t>Overview</w:t>
        </w:r>
        <w:r w:rsidR="00F45125">
          <w:rPr>
            <w:noProof/>
            <w:webHidden/>
          </w:rPr>
          <w:tab/>
        </w:r>
        <w:r w:rsidR="00F45125">
          <w:rPr>
            <w:noProof/>
            <w:webHidden/>
          </w:rPr>
          <w:fldChar w:fldCharType="begin"/>
        </w:r>
        <w:r w:rsidR="00F45125">
          <w:rPr>
            <w:noProof/>
            <w:webHidden/>
          </w:rPr>
          <w:instrText xml:space="preserve"> PAGEREF _Toc295720439 \h </w:instrText>
        </w:r>
        <w:r w:rsidR="00F45125">
          <w:rPr>
            <w:noProof/>
            <w:webHidden/>
          </w:rPr>
        </w:r>
        <w:r w:rsidR="00F45125">
          <w:rPr>
            <w:noProof/>
            <w:webHidden/>
          </w:rPr>
          <w:fldChar w:fldCharType="separate"/>
        </w:r>
        <w:r w:rsidR="00F45125">
          <w:rPr>
            <w:noProof/>
            <w:webHidden/>
          </w:rPr>
          <w:t>7</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40" w:history="1">
        <w:r w:rsidR="00F45125" w:rsidRPr="00726643">
          <w:rPr>
            <w:rStyle w:val="Hyperlink"/>
            <w:rFonts w:ascii="Calibri" w:eastAsia="MS Mincho" w:hAnsi="Calibri"/>
            <w:bCs/>
            <w:caps/>
            <w:noProof/>
          </w:rPr>
          <w:t>2.2</w:t>
        </w:r>
        <w:r w:rsidR="00F45125">
          <w:rPr>
            <w:rFonts w:asciiTheme="minorHAnsi" w:hAnsiTheme="minorHAnsi"/>
            <w:noProof/>
            <w:szCs w:val="22"/>
          </w:rPr>
          <w:tab/>
        </w:r>
        <w:r w:rsidR="00F45125" w:rsidRPr="00726643">
          <w:rPr>
            <w:rStyle w:val="Hyperlink"/>
            <w:noProof/>
          </w:rPr>
          <w:t>Sample Flow Execution Diagram</w:t>
        </w:r>
        <w:r w:rsidR="00F45125">
          <w:rPr>
            <w:noProof/>
            <w:webHidden/>
          </w:rPr>
          <w:tab/>
        </w:r>
        <w:r w:rsidR="00F45125">
          <w:rPr>
            <w:noProof/>
            <w:webHidden/>
          </w:rPr>
          <w:fldChar w:fldCharType="begin"/>
        </w:r>
        <w:r w:rsidR="00F45125">
          <w:rPr>
            <w:noProof/>
            <w:webHidden/>
          </w:rPr>
          <w:instrText xml:space="preserve"> PAGEREF _Toc295720440 \h </w:instrText>
        </w:r>
        <w:r w:rsidR="00F45125">
          <w:rPr>
            <w:noProof/>
            <w:webHidden/>
          </w:rPr>
        </w:r>
        <w:r w:rsidR="00F45125">
          <w:rPr>
            <w:noProof/>
            <w:webHidden/>
          </w:rPr>
          <w:fldChar w:fldCharType="separate"/>
        </w:r>
        <w:r w:rsidR="00F45125">
          <w:rPr>
            <w:noProof/>
            <w:webHidden/>
          </w:rPr>
          <w:t>9</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41" w:history="1">
        <w:r w:rsidR="00F45125" w:rsidRPr="00726643">
          <w:rPr>
            <w:rStyle w:val="Hyperlink"/>
            <w:noProof/>
          </w:rPr>
          <w:t>3</w:t>
        </w:r>
        <w:r w:rsidR="00F45125">
          <w:rPr>
            <w:rFonts w:asciiTheme="minorHAnsi" w:hAnsiTheme="minorHAnsi"/>
            <w:b w:val="0"/>
            <w:bCs w:val="0"/>
            <w:caps w:val="0"/>
            <w:noProof/>
            <w:szCs w:val="22"/>
          </w:rPr>
          <w:tab/>
        </w:r>
        <w:r w:rsidR="00F45125" w:rsidRPr="00726643">
          <w:rPr>
            <w:rStyle w:val="Hyperlink"/>
            <w:noProof/>
          </w:rPr>
          <w:t>Design Limitations, Assumptions, and Issues</w:t>
        </w:r>
        <w:r w:rsidR="00F45125">
          <w:rPr>
            <w:noProof/>
            <w:webHidden/>
          </w:rPr>
          <w:tab/>
        </w:r>
        <w:r w:rsidR="00F45125">
          <w:rPr>
            <w:noProof/>
            <w:webHidden/>
          </w:rPr>
          <w:fldChar w:fldCharType="begin"/>
        </w:r>
        <w:r w:rsidR="00F45125">
          <w:rPr>
            <w:noProof/>
            <w:webHidden/>
          </w:rPr>
          <w:instrText xml:space="preserve"> PAGEREF _Toc295720441 \h </w:instrText>
        </w:r>
        <w:r w:rsidR="00F45125">
          <w:rPr>
            <w:noProof/>
            <w:webHidden/>
          </w:rPr>
        </w:r>
        <w:r w:rsidR="00F45125">
          <w:rPr>
            <w:noProof/>
            <w:webHidden/>
          </w:rPr>
          <w:fldChar w:fldCharType="separate"/>
        </w:r>
        <w:r w:rsidR="00F45125">
          <w:rPr>
            <w:noProof/>
            <w:webHidden/>
          </w:rPr>
          <w:t>10</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2" w:history="1">
        <w:r w:rsidR="00F45125" w:rsidRPr="00726643">
          <w:rPr>
            <w:rStyle w:val="Hyperlink"/>
            <w:rFonts w:ascii="Calibri" w:eastAsia="MS Mincho" w:hAnsi="Calibri"/>
            <w:bCs/>
            <w:noProof/>
          </w:rPr>
          <w:t>3.1.1</w:t>
        </w:r>
        <w:r w:rsidR="00F45125">
          <w:rPr>
            <w:rFonts w:asciiTheme="minorHAnsi" w:hAnsiTheme="minorHAnsi"/>
            <w:iCs w:val="0"/>
            <w:noProof/>
            <w:szCs w:val="22"/>
          </w:rPr>
          <w:tab/>
        </w:r>
        <w:r w:rsidR="00F45125" w:rsidRPr="00726643">
          <w:rPr>
            <w:rStyle w:val="Hyperlink"/>
            <w:noProof/>
          </w:rPr>
          <w:t>Issues</w:t>
        </w:r>
        <w:r w:rsidR="00F45125">
          <w:rPr>
            <w:noProof/>
            <w:webHidden/>
          </w:rPr>
          <w:tab/>
        </w:r>
        <w:r w:rsidR="00F45125">
          <w:rPr>
            <w:noProof/>
            <w:webHidden/>
          </w:rPr>
          <w:fldChar w:fldCharType="begin"/>
        </w:r>
        <w:r w:rsidR="00F45125">
          <w:rPr>
            <w:noProof/>
            <w:webHidden/>
          </w:rPr>
          <w:instrText xml:space="preserve"> PAGEREF _Toc295720442 \h </w:instrText>
        </w:r>
        <w:r w:rsidR="00F45125">
          <w:rPr>
            <w:noProof/>
            <w:webHidden/>
          </w:rPr>
        </w:r>
        <w:r w:rsidR="00F45125">
          <w:rPr>
            <w:noProof/>
            <w:webHidden/>
          </w:rPr>
          <w:fldChar w:fldCharType="separate"/>
        </w:r>
        <w:r w:rsidR="00F45125">
          <w:rPr>
            <w:noProof/>
            <w:webHidden/>
          </w:rPr>
          <w:t>10</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43" w:history="1">
        <w:r w:rsidR="00F45125" w:rsidRPr="00726643">
          <w:rPr>
            <w:rStyle w:val="Hyperlink"/>
            <w:rFonts w:ascii="Calibri" w:hAnsi="Calibri"/>
            <w:noProof/>
          </w:rPr>
          <w:t>4</w:t>
        </w:r>
        <w:r w:rsidR="00F45125">
          <w:rPr>
            <w:rFonts w:asciiTheme="minorHAnsi" w:hAnsiTheme="minorHAnsi"/>
            <w:b w:val="0"/>
            <w:bCs w:val="0"/>
            <w:caps w:val="0"/>
            <w:noProof/>
            <w:szCs w:val="22"/>
          </w:rPr>
          <w:tab/>
        </w:r>
        <w:r w:rsidR="00F45125" w:rsidRPr="00726643">
          <w:rPr>
            <w:rStyle w:val="Hyperlink"/>
            <w:rFonts w:ascii="Calibri" w:hAnsi="Calibri"/>
            <w:noProof/>
          </w:rPr>
          <w:t>Internals</w:t>
        </w:r>
        <w:r w:rsidR="00F45125">
          <w:rPr>
            <w:noProof/>
            <w:webHidden/>
          </w:rPr>
          <w:tab/>
        </w:r>
        <w:r w:rsidR="00F45125">
          <w:rPr>
            <w:noProof/>
            <w:webHidden/>
          </w:rPr>
          <w:fldChar w:fldCharType="begin"/>
        </w:r>
        <w:r w:rsidR="00F45125">
          <w:rPr>
            <w:noProof/>
            <w:webHidden/>
          </w:rPr>
          <w:instrText xml:space="preserve"> PAGEREF _Toc295720443 \h </w:instrText>
        </w:r>
        <w:r w:rsidR="00F45125">
          <w:rPr>
            <w:noProof/>
            <w:webHidden/>
          </w:rPr>
        </w:r>
        <w:r w:rsidR="00F45125">
          <w:rPr>
            <w:noProof/>
            <w:webHidden/>
          </w:rPr>
          <w:fldChar w:fldCharType="separate"/>
        </w:r>
        <w:r w:rsidR="00F45125">
          <w:rPr>
            <w:noProof/>
            <w:webHidden/>
          </w:rPr>
          <w:t>11</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44" w:history="1">
        <w:r w:rsidR="00F45125" w:rsidRPr="00726643">
          <w:rPr>
            <w:rStyle w:val="Hyperlink"/>
            <w:rFonts w:ascii="Calibri" w:eastAsia="MS Mincho" w:hAnsi="Calibri"/>
            <w:bCs/>
            <w:caps/>
            <w:noProof/>
          </w:rPr>
          <w:t>4.1</w:t>
        </w:r>
        <w:r w:rsidR="00F45125">
          <w:rPr>
            <w:rFonts w:asciiTheme="minorHAnsi" w:hAnsiTheme="minorHAnsi"/>
            <w:noProof/>
            <w:szCs w:val="22"/>
          </w:rPr>
          <w:tab/>
        </w:r>
        <w:r w:rsidR="00F45125" w:rsidRPr="00726643">
          <w:rPr>
            <w:rStyle w:val="Hyperlink"/>
            <w:noProof/>
          </w:rPr>
          <w:t>Programming details</w:t>
        </w:r>
        <w:r w:rsidR="00F45125">
          <w:rPr>
            <w:noProof/>
            <w:webHidden/>
          </w:rPr>
          <w:tab/>
        </w:r>
        <w:r w:rsidR="00F45125">
          <w:rPr>
            <w:noProof/>
            <w:webHidden/>
          </w:rPr>
          <w:fldChar w:fldCharType="begin"/>
        </w:r>
        <w:r w:rsidR="00F45125">
          <w:rPr>
            <w:noProof/>
            <w:webHidden/>
          </w:rPr>
          <w:instrText xml:space="preserve"> PAGEREF _Toc295720444 \h </w:instrText>
        </w:r>
        <w:r w:rsidR="00F45125">
          <w:rPr>
            <w:noProof/>
            <w:webHidden/>
          </w:rPr>
        </w:r>
        <w:r w:rsidR="00F45125">
          <w:rPr>
            <w:noProof/>
            <w:webHidden/>
          </w:rPr>
          <w:fldChar w:fldCharType="separate"/>
        </w:r>
        <w:r w:rsidR="00F45125">
          <w:rPr>
            <w:noProof/>
            <w:webHidden/>
          </w:rPr>
          <w:t>11</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5" w:history="1">
        <w:r w:rsidR="00F45125" w:rsidRPr="00726643">
          <w:rPr>
            <w:rStyle w:val="Hyperlink"/>
            <w:rFonts w:ascii="Calibri" w:eastAsia="MS Mincho" w:hAnsi="Calibri"/>
            <w:bCs/>
            <w:noProof/>
          </w:rPr>
          <w:t>4.1.1</w:t>
        </w:r>
        <w:r w:rsidR="00F45125">
          <w:rPr>
            <w:rFonts w:asciiTheme="minorHAnsi" w:hAnsiTheme="minorHAnsi"/>
            <w:iCs w:val="0"/>
            <w:noProof/>
            <w:szCs w:val="22"/>
          </w:rPr>
          <w:tab/>
        </w:r>
        <w:r w:rsidR="00F45125" w:rsidRPr="00726643">
          <w:rPr>
            <w:rStyle w:val="Hyperlink"/>
            <w:noProof/>
          </w:rPr>
          <w:t>The Test Controller (TestRunner.java)</w:t>
        </w:r>
        <w:r w:rsidR="00F45125">
          <w:rPr>
            <w:noProof/>
            <w:webHidden/>
          </w:rPr>
          <w:tab/>
        </w:r>
        <w:r w:rsidR="00F45125">
          <w:rPr>
            <w:noProof/>
            <w:webHidden/>
          </w:rPr>
          <w:fldChar w:fldCharType="begin"/>
        </w:r>
        <w:r w:rsidR="00F45125">
          <w:rPr>
            <w:noProof/>
            <w:webHidden/>
          </w:rPr>
          <w:instrText xml:space="preserve"> PAGEREF _Toc295720445 \h </w:instrText>
        </w:r>
        <w:r w:rsidR="00F45125">
          <w:rPr>
            <w:noProof/>
            <w:webHidden/>
          </w:rPr>
        </w:r>
        <w:r w:rsidR="00F45125">
          <w:rPr>
            <w:noProof/>
            <w:webHidden/>
          </w:rPr>
          <w:fldChar w:fldCharType="separate"/>
        </w:r>
        <w:r w:rsidR="00F45125">
          <w:rPr>
            <w:noProof/>
            <w:webHidden/>
          </w:rPr>
          <w:t>11</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6" w:history="1">
        <w:r w:rsidR="00F45125" w:rsidRPr="00726643">
          <w:rPr>
            <w:rStyle w:val="Hyperlink"/>
            <w:rFonts w:ascii="Calibri" w:eastAsia="MS Mincho" w:hAnsi="Calibri"/>
            <w:bCs/>
            <w:noProof/>
          </w:rPr>
          <w:t>4.1.2</w:t>
        </w:r>
        <w:r w:rsidR="00F45125">
          <w:rPr>
            <w:rFonts w:asciiTheme="minorHAnsi" w:hAnsiTheme="minorHAnsi"/>
            <w:iCs w:val="0"/>
            <w:noProof/>
            <w:szCs w:val="22"/>
          </w:rPr>
          <w:tab/>
        </w:r>
        <w:r w:rsidR="00F45125" w:rsidRPr="00726643">
          <w:rPr>
            <w:rStyle w:val="Hyperlink"/>
            <w:noProof/>
          </w:rPr>
          <w:t>Test Cases (WgnTestCase.java, WgnTestStep.java, ConfigurationTestStep.java, Test scripts)</w:t>
        </w:r>
        <w:r w:rsidR="00F45125">
          <w:rPr>
            <w:noProof/>
            <w:webHidden/>
          </w:rPr>
          <w:tab/>
        </w:r>
        <w:r w:rsidR="00F45125">
          <w:rPr>
            <w:noProof/>
            <w:webHidden/>
          </w:rPr>
          <w:fldChar w:fldCharType="begin"/>
        </w:r>
        <w:r w:rsidR="00F45125">
          <w:rPr>
            <w:noProof/>
            <w:webHidden/>
          </w:rPr>
          <w:instrText xml:space="preserve"> PAGEREF _Toc295720446 \h </w:instrText>
        </w:r>
        <w:r w:rsidR="00F45125">
          <w:rPr>
            <w:noProof/>
            <w:webHidden/>
          </w:rPr>
        </w:r>
        <w:r w:rsidR="00F45125">
          <w:rPr>
            <w:noProof/>
            <w:webHidden/>
          </w:rPr>
          <w:fldChar w:fldCharType="separate"/>
        </w:r>
        <w:r w:rsidR="00F45125">
          <w:rPr>
            <w:noProof/>
            <w:webHidden/>
          </w:rPr>
          <w:t>11</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7" w:history="1">
        <w:r w:rsidR="00F45125" w:rsidRPr="00726643">
          <w:rPr>
            <w:rStyle w:val="Hyperlink"/>
            <w:rFonts w:ascii="Calibri" w:eastAsia="MS Mincho" w:hAnsi="Calibri"/>
            <w:bCs/>
            <w:noProof/>
          </w:rPr>
          <w:t>4.1.3</w:t>
        </w:r>
        <w:r w:rsidR="00F45125">
          <w:rPr>
            <w:rFonts w:asciiTheme="minorHAnsi" w:hAnsiTheme="minorHAnsi"/>
            <w:iCs w:val="0"/>
            <w:noProof/>
            <w:szCs w:val="22"/>
          </w:rPr>
          <w:tab/>
        </w:r>
        <w:r w:rsidR="00F45125" w:rsidRPr="00726643">
          <w:rPr>
            <w:rStyle w:val="Hyperlink"/>
            <w:noProof/>
          </w:rPr>
          <w:t>Configuration module (ConfigurationFile.java)</w:t>
        </w:r>
        <w:r w:rsidR="00F45125">
          <w:rPr>
            <w:noProof/>
            <w:webHidden/>
          </w:rPr>
          <w:tab/>
        </w:r>
        <w:r w:rsidR="00F45125">
          <w:rPr>
            <w:noProof/>
            <w:webHidden/>
          </w:rPr>
          <w:fldChar w:fldCharType="begin"/>
        </w:r>
        <w:r w:rsidR="00F45125">
          <w:rPr>
            <w:noProof/>
            <w:webHidden/>
          </w:rPr>
          <w:instrText xml:space="preserve"> PAGEREF _Toc295720447 \h </w:instrText>
        </w:r>
        <w:r w:rsidR="00F45125">
          <w:rPr>
            <w:noProof/>
            <w:webHidden/>
          </w:rPr>
        </w:r>
        <w:r w:rsidR="00F45125">
          <w:rPr>
            <w:noProof/>
            <w:webHidden/>
          </w:rPr>
          <w:fldChar w:fldCharType="separate"/>
        </w:r>
        <w:r w:rsidR="00F45125">
          <w:rPr>
            <w:noProof/>
            <w:webHidden/>
          </w:rPr>
          <w:t>12</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8" w:history="1">
        <w:r w:rsidR="00F45125" w:rsidRPr="00726643">
          <w:rPr>
            <w:rStyle w:val="Hyperlink"/>
            <w:rFonts w:ascii="Calibri" w:eastAsia="MS Mincho" w:hAnsi="Calibri"/>
            <w:bCs/>
            <w:noProof/>
          </w:rPr>
          <w:t>4.1.4</w:t>
        </w:r>
        <w:r w:rsidR="00F45125">
          <w:rPr>
            <w:rFonts w:asciiTheme="minorHAnsi" w:hAnsiTheme="minorHAnsi"/>
            <w:iCs w:val="0"/>
            <w:noProof/>
            <w:szCs w:val="22"/>
          </w:rPr>
          <w:tab/>
        </w:r>
        <w:r w:rsidR="00F45125" w:rsidRPr="00726643">
          <w:rPr>
            <w:rStyle w:val="Hyperlink"/>
            <w:noProof/>
          </w:rPr>
          <w:t>Audit Configuration module (AuditConfigurationManager.java)</w:t>
        </w:r>
        <w:r w:rsidR="00F45125">
          <w:rPr>
            <w:noProof/>
            <w:webHidden/>
          </w:rPr>
          <w:tab/>
        </w:r>
        <w:r w:rsidR="00F45125">
          <w:rPr>
            <w:noProof/>
            <w:webHidden/>
          </w:rPr>
          <w:fldChar w:fldCharType="begin"/>
        </w:r>
        <w:r w:rsidR="00F45125">
          <w:rPr>
            <w:noProof/>
            <w:webHidden/>
          </w:rPr>
          <w:instrText xml:space="preserve"> PAGEREF _Toc295720448 \h </w:instrText>
        </w:r>
        <w:r w:rsidR="00F45125">
          <w:rPr>
            <w:noProof/>
            <w:webHidden/>
          </w:rPr>
        </w:r>
        <w:r w:rsidR="00F45125">
          <w:rPr>
            <w:noProof/>
            <w:webHidden/>
          </w:rPr>
          <w:fldChar w:fldCharType="separate"/>
        </w:r>
        <w:r w:rsidR="00F45125">
          <w:rPr>
            <w:noProof/>
            <w:webHidden/>
          </w:rPr>
          <w:t>12</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49" w:history="1">
        <w:r w:rsidR="00F45125" w:rsidRPr="00726643">
          <w:rPr>
            <w:rStyle w:val="Hyperlink"/>
            <w:rFonts w:ascii="Calibri" w:eastAsia="MS Mincho" w:hAnsi="Calibri"/>
            <w:bCs/>
            <w:noProof/>
          </w:rPr>
          <w:t>4.1.5</w:t>
        </w:r>
        <w:r w:rsidR="00F45125">
          <w:rPr>
            <w:rFonts w:asciiTheme="minorHAnsi" w:hAnsiTheme="minorHAnsi"/>
            <w:iCs w:val="0"/>
            <w:noProof/>
            <w:szCs w:val="22"/>
          </w:rPr>
          <w:tab/>
        </w:r>
        <w:r w:rsidR="00F45125" w:rsidRPr="00726643">
          <w:rPr>
            <w:rStyle w:val="Hyperlink"/>
            <w:noProof/>
          </w:rPr>
          <w:t>Utilities (Utilities.java)</w:t>
        </w:r>
        <w:r w:rsidR="00F45125">
          <w:rPr>
            <w:noProof/>
            <w:webHidden/>
          </w:rPr>
          <w:tab/>
        </w:r>
        <w:r w:rsidR="00F45125">
          <w:rPr>
            <w:noProof/>
            <w:webHidden/>
          </w:rPr>
          <w:fldChar w:fldCharType="begin"/>
        </w:r>
        <w:r w:rsidR="00F45125">
          <w:rPr>
            <w:noProof/>
            <w:webHidden/>
          </w:rPr>
          <w:instrText xml:space="preserve"> PAGEREF _Toc295720449 \h </w:instrText>
        </w:r>
        <w:r w:rsidR="00F45125">
          <w:rPr>
            <w:noProof/>
            <w:webHidden/>
          </w:rPr>
        </w:r>
        <w:r w:rsidR="00F45125">
          <w:rPr>
            <w:noProof/>
            <w:webHidden/>
          </w:rPr>
          <w:fldChar w:fldCharType="separate"/>
        </w:r>
        <w:r w:rsidR="00F45125">
          <w:rPr>
            <w:noProof/>
            <w:webHidden/>
          </w:rPr>
          <w:t>13</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50" w:history="1">
        <w:r w:rsidR="00F45125" w:rsidRPr="00726643">
          <w:rPr>
            <w:rStyle w:val="Hyperlink"/>
            <w:rFonts w:ascii="Calibri" w:eastAsia="MS Mincho" w:hAnsi="Calibri"/>
            <w:bCs/>
            <w:noProof/>
          </w:rPr>
          <w:t>4.1.6</w:t>
        </w:r>
        <w:r w:rsidR="00F45125">
          <w:rPr>
            <w:rFonts w:asciiTheme="minorHAnsi" w:hAnsiTheme="minorHAnsi"/>
            <w:iCs w:val="0"/>
            <w:noProof/>
            <w:szCs w:val="22"/>
          </w:rPr>
          <w:tab/>
        </w:r>
        <w:r w:rsidR="00F45125" w:rsidRPr="00726643">
          <w:rPr>
            <w:rStyle w:val="Hyperlink"/>
            <w:noProof/>
          </w:rPr>
          <w:t>Logging module (LogFile.java)</w:t>
        </w:r>
        <w:r w:rsidR="00F45125">
          <w:rPr>
            <w:noProof/>
            <w:webHidden/>
          </w:rPr>
          <w:tab/>
        </w:r>
        <w:r w:rsidR="00F45125">
          <w:rPr>
            <w:noProof/>
            <w:webHidden/>
          </w:rPr>
          <w:fldChar w:fldCharType="begin"/>
        </w:r>
        <w:r w:rsidR="00F45125">
          <w:rPr>
            <w:noProof/>
            <w:webHidden/>
          </w:rPr>
          <w:instrText xml:space="preserve"> PAGEREF _Toc295720450 \h </w:instrText>
        </w:r>
        <w:r w:rsidR="00F45125">
          <w:rPr>
            <w:noProof/>
            <w:webHidden/>
          </w:rPr>
        </w:r>
        <w:r w:rsidR="00F45125">
          <w:rPr>
            <w:noProof/>
            <w:webHidden/>
          </w:rPr>
          <w:fldChar w:fldCharType="separate"/>
        </w:r>
        <w:r w:rsidR="00F45125">
          <w:rPr>
            <w:noProof/>
            <w:webHidden/>
          </w:rPr>
          <w:t>15</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51" w:history="1">
        <w:r w:rsidR="00F45125" w:rsidRPr="00726643">
          <w:rPr>
            <w:rStyle w:val="Hyperlink"/>
            <w:rFonts w:ascii="Calibri" w:eastAsia="MS Mincho" w:hAnsi="Calibri"/>
            <w:bCs/>
            <w:noProof/>
          </w:rPr>
          <w:t>4.1.7</w:t>
        </w:r>
        <w:r w:rsidR="00F45125">
          <w:rPr>
            <w:rFonts w:asciiTheme="minorHAnsi" w:hAnsiTheme="minorHAnsi"/>
            <w:iCs w:val="0"/>
            <w:noProof/>
            <w:szCs w:val="22"/>
          </w:rPr>
          <w:tab/>
        </w:r>
        <w:r w:rsidR="00F45125" w:rsidRPr="00726643">
          <w:rPr>
            <w:rStyle w:val="Hyperlink"/>
            <w:noProof/>
          </w:rPr>
          <w:t>Timer module (StopWatch.java)</w:t>
        </w:r>
        <w:r w:rsidR="00F45125">
          <w:rPr>
            <w:noProof/>
            <w:webHidden/>
          </w:rPr>
          <w:tab/>
        </w:r>
        <w:r w:rsidR="00F45125">
          <w:rPr>
            <w:noProof/>
            <w:webHidden/>
          </w:rPr>
          <w:fldChar w:fldCharType="begin"/>
        </w:r>
        <w:r w:rsidR="00F45125">
          <w:rPr>
            <w:noProof/>
            <w:webHidden/>
          </w:rPr>
          <w:instrText xml:space="preserve"> PAGEREF _Toc295720451 \h </w:instrText>
        </w:r>
        <w:r w:rsidR="00F45125">
          <w:rPr>
            <w:noProof/>
            <w:webHidden/>
          </w:rPr>
        </w:r>
        <w:r w:rsidR="00F45125">
          <w:rPr>
            <w:noProof/>
            <w:webHidden/>
          </w:rPr>
          <w:fldChar w:fldCharType="separate"/>
        </w:r>
        <w:r w:rsidR="00F45125">
          <w:rPr>
            <w:noProof/>
            <w:webHidden/>
          </w:rPr>
          <w:t>16</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52" w:history="1">
        <w:r w:rsidR="00F45125" w:rsidRPr="00726643">
          <w:rPr>
            <w:rStyle w:val="Hyperlink"/>
            <w:rFonts w:ascii="Calibri" w:eastAsia="MS Mincho" w:hAnsi="Calibri"/>
            <w:bCs/>
            <w:noProof/>
          </w:rPr>
          <w:t>4.1.8</w:t>
        </w:r>
        <w:r w:rsidR="00F45125">
          <w:rPr>
            <w:rFonts w:asciiTheme="minorHAnsi" w:hAnsiTheme="minorHAnsi"/>
            <w:iCs w:val="0"/>
            <w:noProof/>
            <w:szCs w:val="22"/>
          </w:rPr>
          <w:tab/>
        </w:r>
        <w:r w:rsidR="00F45125" w:rsidRPr="00726643">
          <w:rPr>
            <w:rStyle w:val="Hyperlink"/>
            <w:noProof/>
          </w:rPr>
          <w:t>Mail verification module (ReadMail.java)</w:t>
        </w:r>
        <w:r w:rsidR="00F45125">
          <w:rPr>
            <w:noProof/>
            <w:webHidden/>
          </w:rPr>
          <w:tab/>
        </w:r>
        <w:r w:rsidR="00F45125">
          <w:rPr>
            <w:noProof/>
            <w:webHidden/>
          </w:rPr>
          <w:fldChar w:fldCharType="begin"/>
        </w:r>
        <w:r w:rsidR="00F45125">
          <w:rPr>
            <w:noProof/>
            <w:webHidden/>
          </w:rPr>
          <w:instrText xml:space="preserve"> PAGEREF _Toc295720452 \h </w:instrText>
        </w:r>
        <w:r w:rsidR="00F45125">
          <w:rPr>
            <w:noProof/>
            <w:webHidden/>
          </w:rPr>
        </w:r>
        <w:r w:rsidR="00F45125">
          <w:rPr>
            <w:noProof/>
            <w:webHidden/>
          </w:rPr>
          <w:fldChar w:fldCharType="separate"/>
        </w:r>
        <w:r w:rsidR="00F45125">
          <w:rPr>
            <w:noProof/>
            <w:webHidden/>
          </w:rPr>
          <w:t>16</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53" w:history="1">
        <w:r w:rsidR="00F45125" w:rsidRPr="00726643">
          <w:rPr>
            <w:rStyle w:val="Hyperlink"/>
            <w:rFonts w:ascii="Calibri" w:eastAsia="MS Mincho" w:hAnsi="Calibri"/>
            <w:bCs/>
            <w:noProof/>
          </w:rPr>
          <w:t>4.1.9</w:t>
        </w:r>
        <w:r w:rsidR="00F45125">
          <w:rPr>
            <w:rFonts w:asciiTheme="minorHAnsi" w:hAnsiTheme="minorHAnsi"/>
            <w:iCs w:val="0"/>
            <w:noProof/>
            <w:szCs w:val="22"/>
          </w:rPr>
          <w:tab/>
        </w:r>
        <w:r w:rsidR="00F45125" w:rsidRPr="00726643">
          <w:rPr>
            <w:rStyle w:val="Hyperlink"/>
            <w:noProof/>
          </w:rPr>
          <w:t>Error Reporting</w:t>
        </w:r>
        <w:r w:rsidR="00F45125">
          <w:rPr>
            <w:noProof/>
            <w:webHidden/>
          </w:rPr>
          <w:tab/>
        </w:r>
        <w:r w:rsidR="00F45125">
          <w:rPr>
            <w:noProof/>
            <w:webHidden/>
          </w:rPr>
          <w:fldChar w:fldCharType="begin"/>
        </w:r>
        <w:r w:rsidR="00F45125">
          <w:rPr>
            <w:noProof/>
            <w:webHidden/>
          </w:rPr>
          <w:instrText xml:space="preserve"> PAGEREF _Toc295720453 \h </w:instrText>
        </w:r>
        <w:r w:rsidR="00F45125">
          <w:rPr>
            <w:noProof/>
            <w:webHidden/>
          </w:rPr>
        </w:r>
        <w:r w:rsidR="00F45125">
          <w:rPr>
            <w:noProof/>
            <w:webHidden/>
          </w:rPr>
          <w:fldChar w:fldCharType="separate"/>
        </w:r>
        <w:r w:rsidR="00F45125">
          <w:rPr>
            <w:noProof/>
            <w:webHidden/>
          </w:rPr>
          <w:t>16</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54" w:history="1">
        <w:r w:rsidR="00F45125" w:rsidRPr="00726643">
          <w:rPr>
            <w:rStyle w:val="Hyperlink"/>
            <w:rFonts w:ascii="Calibri" w:eastAsia="MS Mincho" w:hAnsi="Calibri"/>
            <w:bCs/>
            <w:noProof/>
          </w:rPr>
          <w:t>4.1.10</w:t>
        </w:r>
        <w:r w:rsidR="00F45125">
          <w:rPr>
            <w:rFonts w:asciiTheme="minorHAnsi" w:hAnsiTheme="minorHAnsi"/>
            <w:iCs w:val="0"/>
            <w:noProof/>
            <w:szCs w:val="22"/>
          </w:rPr>
          <w:tab/>
        </w:r>
        <w:r w:rsidR="00F45125" w:rsidRPr="00726643">
          <w:rPr>
            <w:rStyle w:val="Hyperlink"/>
            <w:noProof/>
          </w:rPr>
          <w:t>Supporting Tools</w:t>
        </w:r>
        <w:r w:rsidR="00F45125">
          <w:rPr>
            <w:noProof/>
            <w:webHidden/>
          </w:rPr>
          <w:tab/>
        </w:r>
        <w:r w:rsidR="00F45125">
          <w:rPr>
            <w:noProof/>
            <w:webHidden/>
          </w:rPr>
          <w:fldChar w:fldCharType="begin"/>
        </w:r>
        <w:r w:rsidR="00F45125">
          <w:rPr>
            <w:noProof/>
            <w:webHidden/>
          </w:rPr>
          <w:instrText xml:space="preserve"> PAGEREF _Toc295720454 \h </w:instrText>
        </w:r>
        <w:r w:rsidR="00F45125">
          <w:rPr>
            <w:noProof/>
            <w:webHidden/>
          </w:rPr>
        </w:r>
        <w:r w:rsidR="00F45125">
          <w:rPr>
            <w:noProof/>
            <w:webHidden/>
          </w:rPr>
          <w:fldChar w:fldCharType="separate"/>
        </w:r>
        <w:r w:rsidR="00F45125">
          <w:rPr>
            <w:noProof/>
            <w:webHidden/>
          </w:rPr>
          <w:t>17</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55" w:history="1">
        <w:r w:rsidR="00F45125" w:rsidRPr="00726643">
          <w:rPr>
            <w:rStyle w:val="Hyperlink"/>
            <w:noProof/>
          </w:rPr>
          <w:t>5</w:t>
        </w:r>
        <w:r w:rsidR="00F45125">
          <w:rPr>
            <w:rFonts w:asciiTheme="minorHAnsi" w:hAnsiTheme="minorHAnsi"/>
            <w:b w:val="0"/>
            <w:bCs w:val="0"/>
            <w:caps w:val="0"/>
            <w:noProof/>
            <w:szCs w:val="22"/>
          </w:rPr>
          <w:tab/>
        </w:r>
        <w:r w:rsidR="00F45125" w:rsidRPr="00726643">
          <w:rPr>
            <w:rStyle w:val="Hyperlink"/>
            <w:noProof/>
          </w:rPr>
          <w:t>Internationalization</w:t>
        </w:r>
        <w:r w:rsidR="00F45125">
          <w:rPr>
            <w:noProof/>
            <w:webHidden/>
          </w:rPr>
          <w:tab/>
        </w:r>
        <w:r w:rsidR="00F45125">
          <w:rPr>
            <w:noProof/>
            <w:webHidden/>
          </w:rPr>
          <w:fldChar w:fldCharType="begin"/>
        </w:r>
        <w:r w:rsidR="00F45125">
          <w:rPr>
            <w:noProof/>
            <w:webHidden/>
          </w:rPr>
          <w:instrText xml:space="preserve"> PAGEREF _Toc295720455 \h </w:instrText>
        </w:r>
        <w:r w:rsidR="00F45125">
          <w:rPr>
            <w:noProof/>
            <w:webHidden/>
          </w:rPr>
        </w:r>
        <w:r w:rsidR="00F45125">
          <w:rPr>
            <w:noProof/>
            <w:webHidden/>
          </w:rPr>
          <w:fldChar w:fldCharType="separate"/>
        </w:r>
        <w:r w:rsidR="00F45125">
          <w:rPr>
            <w:noProof/>
            <w:webHidden/>
          </w:rPr>
          <w:t>18</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56" w:history="1">
        <w:r w:rsidR="00F45125" w:rsidRPr="00726643">
          <w:rPr>
            <w:rStyle w:val="Hyperlink"/>
            <w:rFonts w:ascii="Calibri" w:eastAsia="MS Mincho" w:hAnsi="Calibri"/>
            <w:bCs/>
            <w:caps/>
            <w:noProof/>
          </w:rPr>
          <w:t>5.1</w:t>
        </w:r>
        <w:r w:rsidR="00F45125">
          <w:rPr>
            <w:rFonts w:asciiTheme="minorHAnsi" w:hAnsiTheme="minorHAnsi"/>
            <w:noProof/>
            <w:szCs w:val="22"/>
          </w:rPr>
          <w:tab/>
        </w:r>
        <w:r w:rsidR="00F45125" w:rsidRPr="00726643">
          <w:rPr>
            <w:rStyle w:val="Hyperlink"/>
            <w:noProof/>
          </w:rPr>
          <w:t>Localization</w:t>
        </w:r>
        <w:r w:rsidR="00F45125">
          <w:rPr>
            <w:noProof/>
            <w:webHidden/>
          </w:rPr>
          <w:tab/>
        </w:r>
        <w:r w:rsidR="00F45125">
          <w:rPr>
            <w:noProof/>
            <w:webHidden/>
          </w:rPr>
          <w:fldChar w:fldCharType="begin"/>
        </w:r>
        <w:r w:rsidR="00F45125">
          <w:rPr>
            <w:noProof/>
            <w:webHidden/>
          </w:rPr>
          <w:instrText xml:space="preserve"> PAGEREF _Toc295720456 \h </w:instrText>
        </w:r>
        <w:r w:rsidR="00F45125">
          <w:rPr>
            <w:noProof/>
            <w:webHidden/>
          </w:rPr>
        </w:r>
        <w:r w:rsidR="00F45125">
          <w:rPr>
            <w:noProof/>
            <w:webHidden/>
          </w:rPr>
          <w:fldChar w:fldCharType="separate"/>
        </w:r>
        <w:r w:rsidR="00F45125">
          <w:rPr>
            <w:noProof/>
            <w:webHidden/>
          </w:rPr>
          <w:t>18</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57" w:history="1">
        <w:r w:rsidR="00F45125" w:rsidRPr="00726643">
          <w:rPr>
            <w:rStyle w:val="Hyperlink"/>
            <w:rFonts w:ascii="Calibri" w:hAnsi="Calibri"/>
            <w:noProof/>
          </w:rPr>
          <w:t>6</w:t>
        </w:r>
        <w:r w:rsidR="00F45125">
          <w:rPr>
            <w:rFonts w:asciiTheme="minorHAnsi" w:hAnsiTheme="minorHAnsi"/>
            <w:b w:val="0"/>
            <w:bCs w:val="0"/>
            <w:caps w:val="0"/>
            <w:noProof/>
            <w:szCs w:val="22"/>
          </w:rPr>
          <w:tab/>
        </w:r>
        <w:r w:rsidR="00F45125" w:rsidRPr="00726643">
          <w:rPr>
            <w:rStyle w:val="Hyperlink"/>
            <w:rFonts w:ascii="Calibri" w:hAnsi="Calibri"/>
            <w:noProof/>
          </w:rPr>
          <w:t>Configuration files</w:t>
        </w:r>
        <w:r w:rsidR="00F45125">
          <w:rPr>
            <w:noProof/>
            <w:webHidden/>
          </w:rPr>
          <w:tab/>
        </w:r>
        <w:r w:rsidR="00F45125">
          <w:rPr>
            <w:noProof/>
            <w:webHidden/>
          </w:rPr>
          <w:fldChar w:fldCharType="begin"/>
        </w:r>
        <w:r w:rsidR="00F45125">
          <w:rPr>
            <w:noProof/>
            <w:webHidden/>
          </w:rPr>
          <w:instrText xml:space="preserve"> PAGEREF _Toc295720457 \h </w:instrText>
        </w:r>
        <w:r w:rsidR="00F45125">
          <w:rPr>
            <w:noProof/>
            <w:webHidden/>
          </w:rPr>
        </w:r>
        <w:r w:rsidR="00F45125">
          <w:rPr>
            <w:noProof/>
            <w:webHidden/>
          </w:rPr>
          <w:fldChar w:fldCharType="separate"/>
        </w:r>
        <w:r w:rsidR="00F45125">
          <w:rPr>
            <w:noProof/>
            <w:webHidden/>
          </w:rPr>
          <w:t>19</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58" w:history="1">
        <w:r w:rsidR="00F45125" w:rsidRPr="00726643">
          <w:rPr>
            <w:rStyle w:val="Hyperlink"/>
            <w:rFonts w:ascii="Calibri" w:eastAsia="MS Mincho" w:hAnsi="Calibri"/>
            <w:bCs/>
            <w:caps/>
            <w:noProof/>
          </w:rPr>
          <w:t>6.1</w:t>
        </w:r>
        <w:r w:rsidR="00F45125">
          <w:rPr>
            <w:rFonts w:asciiTheme="minorHAnsi" w:hAnsiTheme="minorHAnsi"/>
            <w:noProof/>
            <w:szCs w:val="22"/>
          </w:rPr>
          <w:tab/>
        </w:r>
        <w:r w:rsidR="00F45125" w:rsidRPr="00726643">
          <w:rPr>
            <w:rStyle w:val="Hyperlink"/>
            <w:noProof/>
          </w:rPr>
          <w:t>System configuration</w:t>
        </w:r>
        <w:r w:rsidR="00F45125">
          <w:rPr>
            <w:noProof/>
            <w:webHidden/>
          </w:rPr>
          <w:tab/>
        </w:r>
        <w:r w:rsidR="00F45125">
          <w:rPr>
            <w:noProof/>
            <w:webHidden/>
          </w:rPr>
          <w:fldChar w:fldCharType="begin"/>
        </w:r>
        <w:r w:rsidR="00F45125">
          <w:rPr>
            <w:noProof/>
            <w:webHidden/>
          </w:rPr>
          <w:instrText xml:space="preserve"> PAGEREF _Toc295720458 \h </w:instrText>
        </w:r>
        <w:r w:rsidR="00F45125">
          <w:rPr>
            <w:noProof/>
            <w:webHidden/>
          </w:rPr>
        </w:r>
        <w:r w:rsidR="00F45125">
          <w:rPr>
            <w:noProof/>
            <w:webHidden/>
          </w:rPr>
          <w:fldChar w:fldCharType="separate"/>
        </w:r>
        <w:r w:rsidR="00F45125">
          <w:rPr>
            <w:noProof/>
            <w:webHidden/>
          </w:rPr>
          <w:t>19</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59" w:history="1">
        <w:r w:rsidR="00F45125" w:rsidRPr="00726643">
          <w:rPr>
            <w:rStyle w:val="Hyperlink"/>
            <w:rFonts w:ascii="Calibri" w:eastAsia="MS Mincho" w:hAnsi="Calibri"/>
            <w:bCs/>
            <w:caps/>
            <w:noProof/>
          </w:rPr>
          <w:t>6.2</w:t>
        </w:r>
        <w:r w:rsidR="00F45125">
          <w:rPr>
            <w:rFonts w:asciiTheme="minorHAnsi" w:hAnsiTheme="minorHAnsi"/>
            <w:noProof/>
            <w:szCs w:val="22"/>
          </w:rPr>
          <w:tab/>
        </w:r>
        <w:r w:rsidR="00F45125" w:rsidRPr="00726643">
          <w:rPr>
            <w:rStyle w:val="Hyperlink"/>
            <w:noProof/>
          </w:rPr>
          <w:t>Global Configuration file</w:t>
        </w:r>
        <w:r w:rsidR="00F45125">
          <w:rPr>
            <w:noProof/>
            <w:webHidden/>
          </w:rPr>
          <w:tab/>
        </w:r>
        <w:r w:rsidR="00F45125">
          <w:rPr>
            <w:noProof/>
            <w:webHidden/>
          </w:rPr>
          <w:fldChar w:fldCharType="begin"/>
        </w:r>
        <w:r w:rsidR="00F45125">
          <w:rPr>
            <w:noProof/>
            <w:webHidden/>
          </w:rPr>
          <w:instrText xml:space="preserve"> PAGEREF _Toc295720459 \h </w:instrText>
        </w:r>
        <w:r w:rsidR="00F45125">
          <w:rPr>
            <w:noProof/>
            <w:webHidden/>
          </w:rPr>
        </w:r>
        <w:r w:rsidR="00F45125">
          <w:rPr>
            <w:noProof/>
            <w:webHidden/>
          </w:rPr>
          <w:fldChar w:fldCharType="separate"/>
        </w:r>
        <w:r w:rsidR="00F45125">
          <w:rPr>
            <w:noProof/>
            <w:webHidden/>
          </w:rPr>
          <w:t>20</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0" w:history="1">
        <w:r w:rsidR="00F45125" w:rsidRPr="00726643">
          <w:rPr>
            <w:rStyle w:val="Hyperlink"/>
            <w:rFonts w:ascii="Calibri" w:eastAsia="MS Mincho" w:hAnsi="Calibri"/>
            <w:bCs/>
            <w:caps/>
            <w:noProof/>
          </w:rPr>
          <w:t>6.3</w:t>
        </w:r>
        <w:r w:rsidR="00F45125">
          <w:rPr>
            <w:rFonts w:asciiTheme="minorHAnsi" w:hAnsiTheme="minorHAnsi"/>
            <w:noProof/>
            <w:szCs w:val="22"/>
          </w:rPr>
          <w:tab/>
        </w:r>
        <w:r w:rsidR="00F45125" w:rsidRPr="00726643">
          <w:rPr>
            <w:rStyle w:val="Hyperlink"/>
            <w:noProof/>
          </w:rPr>
          <w:t>Test Configuration file</w:t>
        </w:r>
        <w:r w:rsidR="00F45125">
          <w:rPr>
            <w:noProof/>
            <w:webHidden/>
          </w:rPr>
          <w:tab/>
        </w:r>
        <w:r w:rsidR="00F45125">
          <w:rPr>
            <w:noProof/>
            <w:webHidden/>
          </w:rPr>
          <w:fldChar w:fldCharType="begin"/>
        </w:r>
        <w:r w:rsidR="00F45125">
          <w:rPr>
            <w:noProof/>
            <w:webHidden/>
          </w:rPr>
          <w:instrText xml:space="preserve"> PAGEREF _Toc295720460 \h </w:instrText>
        </w:r>
        <w:r w:rsidR="00F45125">
          <w:rPr>
            <w:noProof/>
            <w:webHidden/>
          </w:rPr>
        </w:r>
        <w:r w:rsidR="00F45125">
          <w:rPr>
            <w:noProof/>
            <w:webHidden/>
          </w:rPr>
          <w:fldChar w:fldCharType="separate"/>
        </w:r>
        <w:r w:rsidR="00F45125">
          <w:rPr>
            <w:noProof/>
            <w:webHidden/>
          </w:rPr>
          <w:t>21</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61" w:history="1">
        <w:r w:rsidR="00F45125" w:rsidRPr="00726643">
          <w:rPr>
            <w:rStyle w:val="Hyperlink"/>
            <w:rFonts w:ascii="Calibri" w:hAnsi="Calibri"/>
            <w:noProof/>
          </w:rPr>
          <w:t>7</w:t>
        </w:r>
        <w:r w:rsidR="00F45125">
          <w:rPr>
            <w:rFonts w:asciiTheme="minorHAnsi" w:hAnsiTheme="minorHAnsi"/>
            <w:b w:val="0"/>
            <w:bCs w:val="0"/>
            <w:caps w:val="0"/>
            <w:noProof/>
            <w:szCs w:val="22"/>
          </w:rPr>
          <w:tab/>
        </w:r>
        <w:r w:rsidR="00F45125" w:rsidRPr="00726643">
          <w:rPr>
            <w:rStyle w:val="Hyperlink"/>
            <w:rFonts w:ascii="Calibri" w:hAnsi="Calibri"/>
            <w:noProof/>
          </w:rPr>
          <w:t>Running the Test Suite</w:t>
        </w:r>
        <w:r w:rsidR="00F45125">
          <w:rPr>
            <w:noProof/>
            <w:webHidden/>
          </w:rPr>
          <w:tab/>
        </w:r>
        <w:r w:rsidR="00F45125">
          <w:rPr>
            <w:noProof/>
            <w:webHidden/>
          </w:rPr>
          <w:fldChar w:fldCharType="begin"/>
        </w:r>
        <w:r w:rsidR="00F45125">
          <w:rPr>
            <w:noProof/>
            <w:webHidden/>
          </w:rPr>
          <w:instrText xml:space="preserve"> PAGEREF _Toc295720461 \h </w:instrText>
        </w:r>
        <w:r w:rsidR="00F45125">
          <w:rPr>
            <w:noProof/>
            <w:webHidden/>
          </w:rPr>
        </w:r>
        <w:r w:rsidR="00F45125">
          <w:rPr>
            <w:noProof/>
            <w:webHidden/>
          </w:rPr>
          <w:fldChar w:fldCharType="separate"/>
        </w:r>
        <w:r w:rsidR="00F45125">
          <w:rPr>
            <w:noProof/>
            <w:webHidden/>
          </w:rPr>
          <w:t>22</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62" w:history="1">
        <w:r w:rsidR="00F45125" w:rsidRPr="00726643">
          <w:rPr>
            <w:rStyle w:val="Hyperlink"/>
            <w:rFonts w:ascii="Calibri" w:hAnsi="Calibri"/>
            <w:noProof/>
          </w:rPr>
          <w:t>8</w:t>
        </w:r>
        <w:r w:rsidR="00F45125">
          <w:rPr>
            <w:rFonts w:asciiTheme="minorHAnsi" w:hAnsiTheme="minorHAnsi"/>
            <w:b w:val="0"/>
            <w:bCs w:val="0"/>
            <w:caps w:val="0"/>
            <w:noProof/>
            <w:szCs w:val="22"/>
          </w:rPr>
          <w:tab/>
        </w:r>
        <w:r w:rsidR="00F45125" w:rsidRPr="00726643">
          <w:rPr>
            <w:rStyle w:val="Hyperlink"/>
            <w:rFonts w:ascii="Calibri" w:hAnsi="Calibri"/>
            <w:noProof/>
          </w:rPr>
          <w:t>Packaging and Installation</w:t>
        </w:r>
        <w:r w:rsidR="00F45125">
          <w:rPr>
            <w:noProof/>
            <w:webHidden/>
          </w:rPr>
          <w:tab/>
        </w:r>
        <w:r w:rsidR="00F45125">
          <w:rPr>
            <w:noProof/>
            <w:webHidden/>
          </w:rPr>
          <w:fldChar w:fldCharType="begin"/>
        </w:r>
        <w:r w:rsidR="00F45125">
          <w:rPr>
            <w:noProof/>
            <w:webHidden/>
          </w:rPr>
          <w:instrText xml:space="preserve"> PAGEREF _Toc295720462 \h </w:instrText>
        </w:r>
        <w:r w:rsidR="00F45125">
          <w:rPr>
            <w:noProof/>
            <w:webHidden/>
          </w:rPr>
        </w:r>
        <w:r w:rsidR="00F45125">
          <w:rPr>
            <w:noProof/>
            <w:webHidden/>
          </w:rPr>
          <w:fldChar w:fldCharType="separate"/>
        </w:r>
        <w:r w:rsidR="00F45125">
          <w:rPr>
            <w:noProof/>
            <w:webHidden/>
          </w:rPr>
          <w:t>23</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3" w:history="1">
        <w:r w:rsidR="00F45125" w:rsidRPr="00726643">
          <w:rPr>
            <w:rStyle w:val="Hyperlink"/>
            <w:rFonts w:ascii="Calibri" w:eastAsia="MS Mincho" w:hAnsi="Calibri"/>
            <w:bCs/>
            <w:caps/>
            <w:noProof/>
          </w:rPr>
          <w:t>8.1</w:t>
        </w:r>
        <w:r w:rsidR="00F45125">
          <w:rPr>
            <w:rFonts w:asciiTheme="minorHAnsi" w:hAnsiTheme="minorHAnsi"/>
            <w:noProof/>
            <w:szCs w:val="22"/>
          </w:rPr>
          <w:tab/>
        </w:r>
        <w:r w:rsidR="00F45125" w:rsidRPr="00726643">
          <w:rPr>
            <w:rStyle w:val="Hyperlink"/>
            <w:noProof/>
          </w:rPr>
          <w:t>Setup</w:t>
        </w:r>
        <w:r w:rsidR="00F45125">
          <w:rPr>
            <w:noProof/>
            <w:webHidden/>
          </w:rPr>
          <w:tab/>
        </w:r>
        <w:r w:rsidR="00F45125">
          <w:rPr>
            <w:noProof/>
            <w:webHidden/>
          </w:rPr>
          <w:fldChar w:fldCharType="begin"/>
        </w:r>
        <w:r w:rsidR="00F45125">
          <w:rPr>
            <w:noProof/>
            <w:webHidden/>
          </w:rPr>
          <w:instrText xml:space="preserve"> PAGEREF _Toc295720463 \h </w:instrText>
        </w:r>
        <w:r w:rsidR="00F45125">
          <w:rPr>
            <w:noProof/>
            <w:webHidden/>
          </w:rPr>
        </w:r>
        <w:r w:rsidR="00F45125">
          <w:rPr>
            <w:noProof/>
            <w:webHidden/>
          </w:rPr>
          <w:fldChar w:fldCharType="separate"/>
        </w:r>
        <w:r w:rsidR="00F45125">
          <w:rPr>
            <w:noProof/>
            <w:webHidden/>
          </w:rPr>
          <w:t>23</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4" w:history="1">
        <w:r w:rsidR="00F45125" w:rsidRPr="00726643">
          <w:rPr>
            <w:rStyle w:val="Hyperlink"/>
            <w:rFonts w:ascii="Calibri" w:eastAsia="MS Mincho" w:hAnsi="Calibri"/>
            <w:bCs/>
            <w:caps/>
            <w:noProof/>
          </w:rPr>
          <w:t>8.2</w:t>
        </w:r>
        <w:r w:rsidR="00F45125">
          <w:rPr>
            <w:rFonts w:asciiTheme="minorHAnsi" w:hAnsiTheme="minorHAnsi"/>
            <w:noProof/>
            <w:szCs w:val="22"/>
          </w:rPr>
          <w:tab/>
        </w:r>
        <w:r w:rsidR="00F45125" w:rsidRPr="00726643">
          <w:rPr>
            <w:rStyle w:val="Hyperlink"/>
            <w:noProof/>
          </w:rPr>
          <w:t>Installing the Test Suite</w:t>
        </w:r>
        <w:r w:rsidR="00F45125">
          <w:rPr>
            <w:noProof/>
            <w:webHidden/>
          </w:rPr>
          <w:tab/>
        </w:r>
        <w:r w:rsidR="00F45125">
          <w:rPr>
            <w:noProof/>
            <w:webHidden/>
          </w:rPr>
          <w:fldChar w:fldCharType="begin"/>
        </w:r>
        <w:r w:rsidR="00F45125">
          <w:rPr>
            <w:noProof/>
            <w:webHidden/>
          </w:rPr>
          <w:instrText xml:space="preserve"> PAGEREF _Toc295720464 \h </w:instrText>
        </w:r>
        <w:r w:rsidR="00F45125">
          <w:rPr>
            <w:noProof/>
            <w:webHidden/>
          </w:rPr>
        </w:r>
        <w:r w:rsidR="00F45125">
          <w:rPr>
            <w:noProof/>
            <w:webHidden/>
          </w:rPr>
          <w:fldChar w:fldCharType="separate"/>
        </w:r>
        <w:r w:rsidR="00F45125">
          <w:rPr>
            <w:noProof/>
            <w:webHidden/>
          </w:rPr>
          <w:t>23</w:t>
        </w:r>
        <w:r w:rsidR="00F45125">
          <w:rPr>
            <w:noProof/>
            <w:webHidden/>
          </w:rPr>
          <w:fldChar w:fldCharType="end"/>
        </w:r>
      </w:hyperlink>
    </w:p>
    <w:p w:rsidR="00F45125" w:rsidRDefault="00C95774">
      <w:pPr>
        <w:pStyle w:val="TOC1"/>
        <w:tabs>
          <w:tab w:val="left" w:pos="400"/>
          <w:tab w:val="right" w:leader="dot" w:pos="9206"/>
        </w:tabs>
        <w:rPr>
          <w:rFonts w:asciiTheme="minorHAnsi" w:hAnsiTheme="minorHAnsi"/>
          <w:b w:val="0"/>
          <w:bCs w:val="0"/>
          <w:caps w:val="0"/>
          <w:noProof/>
          <w:szCs w:val="22"/>
        </w:rPr>
      </w:pPr>
      <w:hyperlink w:anchor="_Toc295720465" w:history="1">
        <w:r w:rsidR="00F45125" w:rsidRPr="00726643">
          <w:rPr>
            <w:rStyle w:val="Hyperlink"/>
            <w:noProof/>
          </w:rPr>
          <w:t>9</w:t>
        </w:r>
        <w:r w:rsidR="00F45125">
          <w:rPr>
            <w:rFonts w:asciiTheme="minorHAnsi" w:hAnsiTheme="minorHAnsi"/>
            <w:b w:val="0"/>
            <w:bCs w:val="0"/>
            <w:caps w:val="0"/>
            <w:noProof/>
            <w:szCs w:val="22"/>
          </w:rPr>
          <w:tab/>
        </w:r>
        <w:r w:rsidR="00F45125" w:rsidRPr="00726643">
          <w:rPr>
            <w:rStyle w:val="Hyperlink"/>
            <w:noProof/>
          </w:rPr>
          <w:t>Appendix - Selenium Javadoc</w:t>
        </w:r>
        <w:r w:rsidR="00F45125">
          <w:rPr>
            <w:noProof/>
            <w:webHidden/>
          </w:rPr>
          <w:tab/>
        </w:r>
        <w:r w:rsidR="00F45125">
          <w:rPr>
            <w:noProof/>
            <w:webHidden/>
          </w:rPr>
          <w:fldChar w:fldCharType="begin"/>
        </w:r>
        <w:r w:rsidR="00F45125">
          <w:rPr>
            <w:noProof/>
            <w:webHidden/>
          </w:rPr>
          <w:instrText xml:space="preserve"> PAGEREF _Toc295720465 \h </w:instrText>
        </w:r>
        <w:r w:rsidR="00F45125">
          <w:rPr>
            <w:noProof/>
            <w:webHidden/>
          </w:rPr>
        </w:r>
        <w:r w:rsidR="00F45125">
          <w:rPr>
            <w:noProof/>
            <w:webHidden/>
          </w:rPr>
          <w:fldChar w:fldCharType="separate"/>
        </w:r>
        <w:r w:rsidR="00F45125">
          <w:rPr>
            <w:noProof/>
            <w:webHidden/>
          </w:rPr>
          <w:t>24</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6" w:history="1">
        <w:r w:rsidR="00F45125" w:rsidRPr="00726643">
          <w:rPr>
            <w:rStyle w:val="Hyperlink"/>
            <w:rFonts w:ascii="Calibri" w:eastAsia="MS Mincho" w:hAnsi="Calibri"/>
            <w:bCs/>
            <w:caps/>
            <w:noProof/>
          </w:rPr>
          <w:t>9.1</w:t>
        </w:r>
        <w:r w:rsidR="00F45125">
          <w:rPr>
            <w:rFonts w:asciiTheme="minorHAnsi" w:hAnsiTheme="minorHAnsi"/>
            <w:noProof/>
            <w:szCs w:val="22"/>
          </w:rPr>
          <w:tab/>
        </w:r>
        <w:r w:rsidR="00F45125" w:rsidRPr="00726643">
          <w:rPr>
            <w:rStyle w:val="Hyperlink"/>
            <w:noProof/>
          </w:rPr>
          <w:t>Element Locators</w:t>
        </w:r>
        <w:r w:rsidR="00F45125">
          <w:rPr>
            <w:noProof/>
            <w:webHidden/>
          </w:rPr>
          <w:tab/>
        </w:r>
        <w:r w:rsidR="00F45125">
          <w:rPr>
            <w:noProof/>
            <w:webHidden/>
          </w:rPr>
          <w:fldChar w:fldCharType="begin"/>
        </w:r>
        <w:r w:rsidR="00F45125">
          <w:rPr>
            <w:noProof/>
            <w:webHidden/>
          </w:rPr>
          <w:instrText xml:space="preserve"> PAGEREF _Toc295720466 \h </w:instrText>
        </w:r>
        <w:r w:rsidR="00F45125">
          <w:rPr>
            <w:noProof/>
            <w:webHidden/>
          </w:rPr>
        </w:r>
        <w:r w:rsidR="00F45125">
          <w:rPr>
            <w:noProof/>
            <w:webHidden/>
          </w:rPr>
          <w:fldChar w:fldCharType="separate"/>
        </w:r>
        <w:r w:rsidR="00F45125">
          <w:rPr>
            <w:noProof/>
            <w:webHidden/>
          </w:rPr>
          <w:t>24</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7" w:history="1">
        <w:r w:rsidR="00F45125" w:rsidRPr="00726643">
          <w:rPr>
            <w:rStyle w:val="Hyperlink"/>
            <w:rFonts w:ascii="Calibri" w:eastAsia="MS Mincho" w:hAnsi="Calibri"/>
            <w:bCs/>
            <w:caps/>
            <w:noProof/>
          </w:rPr>
          <w:t>9.2</w:t>
        </w:r>
        <w:r w:rsidR="00F45125">
          <w:rPr>
            <w:rFonts w:asciiTheme="minorHAnsi" w:hAnsiTheme="minorHAnsi"/>
            <w:noProof/>
            <w:szCs w:val="22"/>
          </w:rPr>
          <w:tab/>
        </w:r>
        <w:r w:rsidR="00F45125" w:rsidRPr="00726643">
          <w:rPr>
            <w:rStyle w:val="Hyperlink"/>
            <w:noProof/>
          </w:rPr>
          <w:t>Element Filters</w:t>
        </w:r>
        <w:r w:rsidR="00F45125">
          <w:rPr>
            <w:noProof/>
            <w:webHidden/>
          </w:rPr>
          <w:tab/>
        </w:r>
        <w:r w:rsidR="00F45125">
          <w:rPr>
            <w:noProof/>
            <w:webHidden/>
          </w:rPr>
          <w:fldChar w:fldCharType="begin"/>
        </w:r>
        <w:r w:rsidR="00F45125">
          <w:rPr>
            <w:noProof/>
            <w:webHidden/>
          </w:rPr>
          <w:instrText xml:space="preserve"> PAGEREF _Toc295720467 \h </w:instrText>
        </w:r>
        <w:r w:rsidR="00F45125">
          <w:rPr>
            <w:noProof/>
            <w:webHidden/>
          </w:rPr>
        </w:r>
        <w:r w:rsidR="00F45125">
          <w:rPr>
            <w:noProof/>
            <w:webHidden/>
          </w:rPr>
          <w:fldChar w:fldCharType="separate"/>
        </w:r>
        <w:r w:rsidR="00F45125">
          <w:rPr>
            <w:noProof/>
            <w:webHidden/>
          </w:rPr>
          <w:t>25</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8" w:history="1">
        <w:r w:rsidR="00F45125" w:rsidRPr="00726643">
          <w:rPr>
            <w:rStyle w:val="Hyperlink"/>
            <w:rFonts w:ascii="Calibri" w:eastAsia="MS Mincho" w:hAnsi="Calibri"/>
            <w:bCs/>
            <w:caps/>
            <w:noProof/>
          </w:rPr>
          <w:t>9.3</w:t>
        </w:r>
        <w:r w:rsidR="00F45125">
          <w:rPr>
            <w:rFonts w:asciiTheme="minorHAnsi" w:hAnsiTheme="minorHAnsi"/>
            <w:noProof/>
            <w:szCs w:val="22"/>
          </w:rPr>
          <w:tab/>
        </w:r>
        <w:r w:rsidR="00F45125" w:rsidRPr="00726643">
          <w:rPr>
            <w:rStyle w:val="Hyperlink"/>
            <w:noProof/>
          </w:rPr>
          <w:t>String-match Patterns</w:t>
        </w:r>
        <w:r w:rsidR="00F45125">
          <w:rPr>
            <w:noProof/>
            <w:webHidden/>
          </w:rPr>
          <w:tab/>
        </w:r>
        <w:r w:rsidR="00F45125">
          <w:rPr>
            <w:noProof/>
            <w:webHidden/>
          </w:rPr>
          <w:fldChar w:fldCharType="begin"/>
        </w:r>
        <w:r w:rsidR="00F45125">
          <w:rPr>
            <w:noProof/>
            <w:webHidden/>
          </w:rPr>
          <w:instrText xml:space="preserve"> PAGEREF _Toc295720468 \h </w:instrText>
        </w:r>
        <w:r w:rsidR="00F45125">
          <w:rPr>
            <w:noProof/>
            <w:webHidden/>
          </w:rPr>
        </w:r>
        <w:r w:rsidR="00F45125">
          <w:rPr>
            <w:noProof/>
            <w:webHidden/>
          </w:rPr>
          <w:fldChar w:fldCharType="separate"/>
        </w:r>
        <w:r w:rsidR="00F45125">
          <w:rPr>
            <w:noProof/>
            <w:webHidden/>
          </w:rPr>
          <w:t>26</w:t>
        </w:r>
        <w:r w:rsidR="00F45125">
          <w:rPr>
            <w:noProof/>
            <w:webHidden/>
          </w:rPr>
          <w:fldChar w:fldCharType="end"/>
        </w:r>
      </w:hyperlink>
    </w:p>
    <w:p w:rsidR="00F45125" w:rsidRDefault="00C95774">
      <w:pPr>
        <w:pStyle w:val="TOC2"/>
        <w:tabs>
          <w:tab w:val="left" w:pos="800"/>
          <w:tab w:val="right" w:leader="dot" w:pos="9206"/>
        </w:tabs>
        <w:rPr>
          <w:rFonts w:asciiTheme="minorHAnsi" w:hAnsiTheme="minorHAnsi"/>
          <w:noProof/>
          <w:szCs w:val="22"/>
        </w:rPr>
      </w:pPr>
      <w:hyperlink w:anchor="_Toc295720469" w:history="1">
        <w:r w:rsidR="00F45125" w:rsidRPr="00726643">
          <w:rPr>
            <w:rStyle w:val="Hyperlink"/>
            <w:rFonts w:ascii="Calibri" w:eastAsia="MS Mincho" w:hAnsi="Calibri"/>
            <w:bCs/>
            <w:caps/>
            <w:noProof/>
          </w:rPr>
          <w:t>9.4</w:t>
        </w:r>
        <w:r w:rsidR="00F45125">
          <w:rPr>
            <w:rFonts w:asciiTheme="minorHAnsi" w:hAnsiTheme="minorHAnsi"/>
            <w:noProof/>
            <w:szCs w:val="22"/>
          </w:rPr>
          <w:tab/>
        </w:r>
        <w:r w:rsidR="00F45125" w:rsidRPr="00726643">
          <w:rPr>
            <w:rStyle w:val="Hyperlink"/>
            <w:noProof/>
          </w:rPr>
          <w:t>Java Documentation: Available Selenium Methods</w:t>
        </w:r>
        <w:r w:rsidR="00F45125">
          <w:rPr>
            <w:noProof/>
            <w:webHidden/>
          </w:rPr>
          <w:tab/>
        </w:r>
        <w:r w:rsidR="00F45125">
          <w:rPr>
            <w:noProof/>
            <w:webHidden/>
          </w:rPr>
          <w:fldChar w:fldCharType="begin"/>
        </w:r>
        <w:r w:rsidR="00F45125">
          <w:rPr>
            <w:noProof/>
            <w:webHidden/>
          </w:rPr>
          <w:instrText xml:space="preserve"> PAGEREF _Toc295720469 \h </w:instrText>
        </w:r>
        <w:r w:rsidR="00F45125">
          <w:rPr>
            <w:noProof/>
            <w:webHidden/>
          </w:rPr>
        </w:r>
        <w:r w:rsidR="00F45125">
          <w:rPr>
            <w:noProof/>
            <w:webHidden/>
          </w:rPr>
          <w:fldChar w:fldCharType="separate"/>
        </w:r>
        <w:r w:rsidR="00F45125">
          <w:rPr>
            <w:noProof/>
            <w:webHidden/>
          </w:rPr>
          <w:t>27</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70" w:history="1">
        <w:r w:rsidR="00F45125" w:rsidRPr="00726643">
          <w:rPr>
            <w:rStyle w:val="Hyperlink"/>
            <w:rFonts w:ascii="Calibri" w:eastAsia="MS Mincho" w:hAnsi="Calibri"/>
            <w:bCs/>
            <w:noProof/>
          </w:rPr>
          <w:t>9.4.1</w:t>
        </w:r>
        <w:r w:rsidR="00F45125">
          <w:rPr>
            <w:rFonts w:asciiTheme="minorHAnsi" w:hAnsiTheme="minorHAnsi"/>
            <w:iCs w:val="0"/>
            <w:noProof/>
            <w:szCs w:val="22"/>
          </w:rPr>
          <w:tab/>
        </w:r>
        <w:r w:rsidR="00F45125" w:rsidRPr="00726643">
          <w:rPr>
            <w:rStyle w:val="Hyperlink"/>
            <w:noProof/>
          </w:rPr>
          <w:t>Startup, Shutdown and Configuration commands</w:t>
        </w:r>
        <w:r w:rsidR="00F45125">
          <w:rPr>
            <w:noProof/>
            <w:webHidden/>
          </w:rPr>
          <w:tab/>
        </w:r>
        <w:r w:rsidR="00F45125">
          <w:rPr>
            <w:noProof/>
            <w:webHidden/>
          </w:rPr>
          <w:fldChar w:fldCharType="begin"/>
        </w:r>
        <w:r w:rsidR="00F45125">
          <w:rPr>
            <w:noProof/>
            <w:webHidden/>
          </w:rPr>
          <w:instrText xml:space="preserve"> PAGEREF _Toc295720470 \h </w:instrText>
        </w:r>
        <w:r w:rsidR="00F45125">
          <w:rPr>
            <w:noProof/>
            <w:webHidden/>
          </w:rPr>
        </w:r>
        <w:r w:rsidR="00F45125">
          <w:rPr>
            <w:noProof/>
            <w:webHidden/>
          </w:rPr>
          <w:fldChar w:fldCharType="separate"/>
        </w:r>
        <w:r w:rsidR="00F45125">
          <w:rPr>
            <w:noProof/>
            <w:webHidden/>
          </w:rPr>
          <w:t>27</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71" w:history="1">
        <w:r w:rsidR="00F45125" w:rsidRPr="00726643">
          <w:rPr>
            <w:rStyle w:val="Hyperlink"/>
            <w:rFonts w:ascii="Calibri" w:eastAsia="MS Mincho" w:hAnsi="Calibri"/>
            <w:bCs/>
            <w:noProof/>
          </w:rPr>
          <w:t>9.4.2</w:t>
        </w:r>
        <w:r w:rsidR="00F45125">
          <w:rPr>
            <w:rFonts w:asciiTheme="minorHAnsi" w:hAnsiTheme="minorHAnsi"/>
            <w:iCs w:val="0"/>
            <w:noProof/>
            <w:szCs w:val="22"/>
          </w:rPr>
          <w:tab/>
        </w:r>
        <w:r w:rsidR="00F45125" w:rsidRPr="00726643">
          <w:rPr>
            <w:rStyle w:val="Hyperlink"/>
            <w:noProof/>
          </w:rPr>
          <w:t>Screenshot commands</w:t>
        </w:r>
        <w:r w:rsidR="00F45125">
          <w:rPr>
            <w:noProof/>
            <w:webHidden/>
          </w:rPr>
          <w:tab/>
        </w:r>
        <w:r w:rsidR="00F45125">
          <w:rPr>
            <w:noProof/>
            <w:webHidden/>
          </w:rPr>
          <w:fldChar w:fldCharType="begin"/>
        </w:r>
        <w:r w:rsidR="00F45125">
          <w:rPr>
            <w:noProof/>
            <w:webHidden/>
          </w:rPr>
          <w:instrText xml:space="preserve"> PAGEREF _Toc295720471 \h </w:instrText>
        </w:r>
        <w:r w:rsidR="00F45125">
          <w:rPr>
            <w:noProof/>
            <w:webHidden/>
          </w:rPr>
        </w:r>
        <w:r w:rsidR="00F45125">
          <w:rPr>
            <w:noProof/>
            <w:webHidden/>
          </w:rPr>
          <w:fldChar w:fldCharType="separate"/>
        </w:r>
        <w:r w:rsidR="00F45125">
          <w:rPr>
            <w:noProof/>
            <w:webHidden/>
          </w:rPr>
          <w:t>29</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72" w:history="1">
        <w:r w:rsidR="00F45125" w:rsidRPr="00726643">
          <w:rPr>
            <w:rStyle w:val="Hyperlink"/>
            <w:rFonts w:ascii="Calibri" w:eastAsia="MS Mincho" w:hAnsi="Calibri"/>
            <w:bCs/>
            <w:noProof/>
          </w:rPr>
          <w:t>9.4.3</w:t>
        </w:r>
        <w:r w:rsidR="00F45125">
          <w:rPr>
            <w:rFonts w:asciiTheme="minorHAnsi" w:hAnsiTheme="minorHAnsi"/>
            <w:iCs w:val="0"/>
            <w:noProof/>
            <w:szCs w:val="22"/>
          </w:rPr>
          <w:tab/>
        </w:r>
        <w:r w:rsidR="00F45125" w:rsidRPr="00726643">
          <w:rPr>
            <w:rStyle w:val="Hyperlink"/>
            <w:noProof/>
          </w:rPr>
          <w:t>Keyboard and Mouse commands</w:t>
        </w:r>
        <w:r w:rsidR="00F45125">
          <w:rPr>
            <w:noProof/>
            <w:webHidden/>
          </w:rPr>
          <w:tab/>
        </w:r>
        <w:r w:rsidR="00F45125">
          <w:rPr>
            <w:noProof/>
            <w:webHidden/>
          </w:rPr>
          <w:fldChar w:fldCharType="begin"/>
        </w:r>
        <w:r w:rsidR="00F45125">
          <w:rPr>
            <w:noProof/>
            <w:webHidden/>
          </w:rPr>
          <w:instrText xml:space="preserve"> PAGEREF _Toc295720472 \h </w:instrText>
        </w:r>
        <w:r w:rsidR="00F45125">
          <w:rPr>
            <w:noProof/>
            <w:webHidden/>
          </w:rPr>
        </w:r>
        <w:r w:rsidR="00F45125">
          <w:rPr>
            <w:noProof/>
            <w:webHidden/>
          </w:rPr>
          <w:fldChar w:fldCharType="separate"/>
        </w:r>
        <w:r w:rsidR="00F45125">
          <w:rPr>
            <w:noProof/>
            <w:webHidden/>
          </w:rPr>
          <w:t>31</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4" w:history="1">
        <w:r w:rsidR="00F45125" w:rsidRPr="00726643">
          <w:rPr>
            <w:rStyle w:val="Hyperlink"/>
            <w:rFonts w:ascii="Calibri" w:eastAsia="MS Mincho" w:hAnsi="Calibri"/>
            <w:bCs/>
            <w:noProof/>
          </w:rPr>
          <w:t>9.4.4</w:t>
        </w:r>
        <w:r w:rsidR="00F45125">
          <w:rPr>
            <w:rFonts w:asciiTheme="minorHAnsi" w:hAnsiTheme="minorHAnsi"/>
            <w:iCs w:val="0"/>
            <w:noProof/>
            <w:szCs w:val="22"/>
          </w:rPr>
          <w:tab/>
        </w:r>
        <w:r w:rsidR="00F45125" w:rsidRPr="00726643">
          <w:rPr>
            <w:rStyle w:val="Hyperlink"/>
            <w:noProof/>
          </w:rPr>
          <w:t>Checkbox and Select controls</w:t>
        </w:r>
        <w:r w:rsidR="00F45125">
          <w:rPr>
            <w:noProof/>
            <w:webHidden/>
          </w:rPr>
          <w:tab/>
        </w:r>
        <w:r w:rsidR="00F45125">
          <w:rPr>
            <w:noProof/>
            <w:webHidden/>
          </w:rPr>
          <w:fldChar w:fldCharType="begin"/>
        </w:r>
        <w:r w:rsidR="00F45125">
          <w:rPr>
            <w:noProof/>
            <w:webHidden/>
          </w:rPr>
          <w:instrText xml:space="preserve"> PAGEREF _Toc295720484 \h </w:instrText>
        </w:r>
        <w:r w:rsidR="00F45125">
          <w:rPr>
            <w:noProof/>
            <w:webHidden/>
          </w:rPr>
        </w:r>
        <w:r w:rsidR="00F45125">
          <w:rPr>
            <w:noProof/>
            <w:webHidden/>
          </w:rPr>
          <w:fldChar w:fldCharType="separate"/>
        </w:r>
        <w:r w:rsidR="00F45125">
          <w:rPr>
            <w:noProof/>
            <w:webHidden/>
          </w:rPr>
          <w:t>42</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5" w:history="1">
        <w:r w:rsidR="00F45125" w:rsidRPr="00726643">
          <w:rPr>
            <w:rStyle w:val="Hyperlink"/>
            <w:rFonts w:ascii="Calibri" w:eastAsia="MS Mincho" w:hAnsi="Calibri"/>
            <w:bCs/>
            <w:noProof/>
          </w:rPr>
          <w:t>9.4.5</w:t>
        </w:r>
        <w:r w:rsidR="00F45125">
          <w:rPr>
            <w:rFonts w:asciiTheme="minorHAnsi" w:hAnsiTheme="minorHAnsi"/>
            <w:iCs w:val="0"/>
            <w:noProof/>
            <w:szCs w:val="22"/>
          </w:rPr>
          <w:tab/>
        </w:r>
        <w:r w:rsidR="00F45125" w:rsidRPr="00726643">
          <w:rPr>
            <w:rStyle w:val="Hyperlink"/>
            <w:noProof/>
          </w:rPr>
          <w:t>Misc</w:t>
        </w:r>
        <w:r w:rsidR="00F45125">
          <w:rPr>
            <w:noProof/>
            <w:webHidden/>
          </w:rPr>
          <w:tab/>
        </w:r>
        <w:r w:rsidR="00F45125">
          <w:rPr>
            <w:noProof/>
            <w:webHidden/>
          </w:rPr>
          <w:fldChar w:fldCharType="begin"/>
        </w:r>
        <w:r w:rsidR="00F45125">
          <w:rPr>
            <w:noProof/>
            <w:webHidden/>
          </w:rPr>
          <w:instrText xml:space="preserve"> PAGEREF _Toc295720485 \h </w:instrText>
        </w:r>
        <w:r w:rsidR="00F45125">
          <w:rPr>
            <w:noProof/>
            <w:webHidden/>
          </w:rPr>
        </w:r>
        <w:r w:rsidR="00F45125">
          <w:rPr>
            <w:noProof/>
            <w:webHidden/>
          </w:rPr>
          <w:fldChar w:fldCharType="separate"/>
        </w:r>
        <w:r w:rsidR="00F45125">
          <w:rPr>
            <w:noProof/>
            <w:webHidden/>
          </w:rPr>
          <w:t>44</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6" w:history="1">
        <w:r w:rsidR="00F45125" w:rsidRPr="00726643">
          <w:rPr>
            <w:rStyle w:val="Hyperlink"/>
            <w:rFonts w:ascii="Calibri" w:eastAsia="MS Mincho" w:hAnsi="Calibri"/>
            <w:bCs/>
            <w:noProof/>
          </w:rPr>
          <w:t>9.4.6</w:t>
        </w:r>
        <w:r w:rsidR="00F45125">
          <w:rPr>
            <w:rFonts w:asciiTheme="minorHAnsi" w:hAnsiTheme="minorHAnsi"/>
            <w:iCs w:val="0"/>
            <w:noProof/>
            <w:szCs w:val="22"/>
          </w:rPr>
          <w:tab/>
        </w:r>
        <w:r w:rsidR="00F45125" w:rsidRPr="00726643">
          <w:rPr>
            <w:rStyle w:val="Hyperlink"/>
            <w:noProof/>
          </w:rPr>
          <w:t>Window, Frame &amp; Pop-up handling commands</w:t>
        </w:r>
        <w:r w:rsidR="00F45125">
          <w:rPr>
            <w:noProof/>
            <w:webHidden/>
          </w:rPr>
          <w:tab/>
        </w:r>
        <w:r w:rsidR="00F45125">
          <w:rPr>
            <w:noProof/>
            <w:webHidden/>
          </w:rPr>
          <w:fldChar w:fldCharType="begin"/>
        </w:r>
        <w:r w:rsidR="00F45125">
          <w:rPr>
            <w:noProof/>
            <w:webHidden/>
          </w:rPr>
          <w:instrText xml:space="preserve"> PAGEREF _Toc295720486 \h </w:instrText>
        </w:r>
        <w:r w:rsidR="00F45125">
          <w:rPr>
            <w:noProof/>
            <w:webHidden/>
          </w:rPr>
        </w:r>
        <w:r w:rsidR="00F45125">
          <w:rPr>
            <w:noProof/>
            <w:webHidden/>
          </w:rPr>
          <w:fldChar w:fldCharType="separate"/>
        </w:r>
        <w:r w:rsidR="00F45125">
          <w:rPr>
            <w:noProof/>
            <w:webHidden/>
          </w:rPr>
          <w:t>49</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7" w:history="1">
        <w:r w:rsidR="00F45125" w:rsidRPr="00726643">
          <w:rPr>
            <w:rStyle w:val="Hyperlink"/>
            <w:rFonts w:ascii="Calibri" w:eastAsia="MS Mincho" w:hAnsi="Calibri"/>
            <w:bCs/>
            <w:noProof/>
          </w:rPr>
          <w:t>9.4.7</w:t>
        </w:r>
        <w:r w:rsidR="00F45125">
          <w:rPr>
            <w:rFonts w:asciiTheme="minorHAnsi" w:hAnsiTheme="minorHAnsi"/>
            <w:iCs w:val="0"/>
            <w:noProof/>
            <w:szCs w:val="22"/>
          </w:rPr>
          <w:tab/>
        </w:r>
        <w:r w:rsidR="00F45125" w:rsidRPr="00726643">
          <w:rPr>
            <w:rStyle w:val="Hyperlink"/>
            <w:noProof/>
          </w:rPr>
          <w:t>Get commands</w:t>
        </w:r>
        <w:r w:rsidR="00F45125">
          <w:rPr>
            <w:noProof/>
            <w:webHidden/>
          </w:rPr>
          <w:tab/>
        </w:r>
        <w:r w:rsidR="00F45125">
          <w:rPr>
            <w:noProof/>
            <w:webHidden/>
          </w:rPr>
          <w:fldChar w:fldCharType="begin"/>
        </w:r>
        <w:r w:rsidR="00F45125">
          <w:rPr>
            <w:noProof/>
            <w:webHidden/>
          </w:rPr>
          <w:instrText xml:space="preserve"> PAGEREF _Toc295720487 \h </w:instrText>
        </w:r>
        <w:r w:rsidR="00F45125">
          <w:rPr>
            <w:noProof/>
            <w:webHidden/>
          </w:rPr>
        </w:r>
        <w:r w:rsidR="00F45125">
          <w:rPr>
            <w:noProof/>
            <w:webHidden/>
          </w:rPr>
          <w:fldChar w:fldCharType="separate"/>
        </w:r>
        <w:r w:rsidR="00F45125">
          <w:rPr>
            <w:noProof/>
            <w:webHidden/>
          </w:rPr>
          <w:t>57</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8" w:history="1">
        <w:r w:rsidR="00F45125" w:rsidRPr="00726643">
          <w:rPr>
            <w:rStyle w:val="Hyperlink"/>
            <w:rFonts w:ascii="Calibri" w:eastAsia="MS Mincho" w:hAnsi="Calibri"/>
            <w:bCs/>
            <w:noProof/>
          </w:rPr>
          <w:t>9.4.8</w:t>
        </w:r>
        <w:r w:rsidR="00F45125">
          <w:rPr>
            <w:rFonts w:asciiTheme="minorHAnsi" w:hAnsiTheme="minorHAnsi"/>
            <w:iCs w:val="0"/>
            <w:noProof/>
            <w:szCs w:val="22"/>
          </w:rPr>
          <w:tab/>
        </w:r>
        <w:r w:rsidR="00F45125" w:rsidRPr="00726643">
          <w:rPr>
            <w:rStyle w:val="Hyperlink"/>
            <w:noProof/>
          </w:rPr>
          <w:t>Is Queries</w:t>
        </w:r>
        <w:r w:rsidR="00F45125">
          <w:rPr>
            <w:noProof/>
            <w:webHidden/>
          </w:rPr>
          <w:tab/>
        </w:r>
        <w:r w:rsidR="00F45125">
          <w:rPr>
            <w:noProof/>
            <w:webHidden/>
          </w:rPr>
          <w:fldChar w:fldCharType="begin"/>
        </w:r>
        <w:r w:rsidR="00F45125">
          <w:rPr>
            <w:noProof/>
            <w:webHidden/>
          </w:rPr>
          <w:instrText xml:space="preserve"> PAGEREF _Toc295720488 \h </w:instrText>
        </w:r>
        <w:r w:rsidR="00F45125">
          <w:rPr>
            <w:noProof/>
            <w:webHidden/>
          </w:rPr>
        </w:r>
        <w:r w:rsidR="00F45125">
          <w:rPr>
            <w:noProof/>
            <w:webHidden/>
          </w:rPr>
          <w:fldChar w:fldCharType="separate"/>
        </w:r>
        <w:r w:rsidR="00F45125">
          <w:rPr>
            <w:noProof/>
            <w:webHidden/>
          </w:rPr>
          <w:t>63</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89" w:history="1">
        <w:r w:rsidR="00F45125" w:rsidRPr="00726643">
          <w:rPr>
            <w:rStyle w:val="Hyperlink"/>
            <w:rFonts w:ascii="Calibri" w:eastAsia="MS Mincho" w:hAnsi="Calibri"/>
            <w:bCs/>
            <w:noProof/>
          </w:rPr>
          <w:t>9.4.9</w:t>
        </w:r>
        <w:r w:rsidR="00F45125">
          <w:rPr>
            <w:rFonts w:asciiTheme="minorHAnsi" w:hAnsiTheme="minorHAnsi"/>
            <w:iCs w:val="0"/>
            <w:noProof/>
            <w:szCs w:val="22"/>
          </w:rPr>
          <w:tab/>
        </w:r>
        <w:r w:rsidR="00F45125" w:rsidRPr="00726643">
          <w:rPr>
            <w:rStyle w:val="Hyperlink"/>
            <w:noProof/>
          </w:rPr>
          <w:t>Element Position and Sizing</w:t>
        </w:r>
        <w:r w:rsidR="00F45125">
          <w:rPr>
            <w:noProof/>
            <w:webHidden/>
          </w:rPr>
          <w:tab/>
        </w:r>
        <w:r w:rsidR="00F45125">
          <w:rPr>
            <w:noProof/>
            <w:webHidden/>
          </w:rPr>
          <w:fldChar w:fldCharType="begin"/>
        </w:r>
        <w:r w:rsidR="00F45125">
          <w:rPr>
            <w:noProof/>
            <w:webHidden/>
          </w:rPr>
          <w:instrText xml:space="preserve"> PAGEREF _Toc295720489 \h </w:instrText>
        </w:r>
        <w:r w:rsidR="00F45125">
          <w:rPr>
            <w:noProof/>
            <w:webHidden/>
          </w:rPr>
        </w:r>
        <w:r w:rsidR="00F45125">
          <w:rPr>
            <w:noProof/>
            <w:webHidden/>
          </w:rPr>
          <w:fldChar w:fldCharType="separate"/>
        </w:r>
        <w:r w:rsidR="00F45125">
          <w:rPr>
            <w:noProof/>
            <w:webHidden/>
          </w:rPr>
          <w:t>65</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90" w:history="1">
        <w:r w:rsidR="00F45125" w:rsidRPr="00726643">
          <w:rPr>
            <w:rStyle w:val="Hyperlink"/>
            <w:rFonts w:ascii="Calibri" w:eastAsia="MS Mincho" w:hAnsi="Calibri"/>
            <w:bCs/>
            <w:noProof/>
          </w:rPr>
          <w:t>9.4.10</w:t>
        </w:r>
        <w:r w:rsidR="00F45125">
          <w:rPr>
            <w:rFonts w:asciiTheme="minorHAnsi" w:hAnsiTheme="minorHAnsi"/>
            <w:iCs w:val="0"/>
            <w:noProof/>
            <w:szCs w:val="22"/>
          </w:rPr>
          <w:tab/>
        </w:r>
        <w:r w:rsidR="00F45125" w:rsidRPr="00726643">
          <w:rPr>
            <w:rStyle w:val="Hyperlink"/>
            <w:noProof/>
          </w:rPr>
          <w:t>Waits and Timeouts</w:t>
        </w:r>
        <w:r w:rsidR="00F45125">
          <w:rPr>
            <w:noProof/>
            <w:webHidden/>
          </w:rPr>
          <w:tab/>
        </w:r>
        <w:r w:rsidR="00F45125">
          <w:rPr>
            <w:noProof/>
            <w:webHidden/>
          </w:rPr>
          <w:fldChar w:fldCharType="begin"/>
        </w:r>
        <w:r w:rsidR="00F45125">
          <w:rPr>
            <w:noProof/>
            <w:webHidden/>
          </w:rPr>
          <w:instrText xml:space="preserve"> PAGEREF _Toc295720490 \h </w:instrText>
        </w:r>
        <w:r w:rsidR="00F45125">
          <w:rPr>
            <w:noProof/>
            <w:webHidden/>
          </w:rPr>
        </w:r>
        <w:r w:rsidR="00F45125">
          <w:rPr>
            <w:noProof/>
            <w:webHidden/>
          </w:rPr>
          <w:fldChar w:fldCharType="separate"/>
        </w:r>
        <w:r w:rsidR="00F45125">
          <w:rPr>
            <w:noProof/>
            <w:webHidden/>
          </w:rPr>
          <w:t>67</w:t>
        </w:r>
        <w:r w:rsidR="00F45125">
          <w:rPr>
            <w:noProof/>
            <w:webHidden/>
          </w:rPr>
          <w:fldChar w:fldCharType="end"/>
        </w:r>
      </w:hyperlink>
    </w:p>
    <w:p w:rsidR="00F45125" w:rsidRDefault="00C95774">
      <w:pPr>
        <w:pStyle w:val="TOC3"/>
        <w:tabs>
          <w:tab w:val="left" w:pos="1200"/>
          <w:tab w:val="right" w:leader="dot" w:pos="9206"/>
        </w:tabs>
        <w:rPr>
          <w:rFonts w:asciiTheme="minorHAnsi" w:hAnsiTheme="minorHAnsi"/>
          <w:iCs w:val="0"/>
          <w:noProof/>
          <w:szCs w:val="22"/>
        </w:rPr>
      </w:pPr>
      <w:hyperlink w:anchor="_Toc295720491" w:history="1">
        <w:r w:rsidR="00F45125" w:rsidRPr="00726643">
          <w:rPr>
            <w:rStyle w:val="Hyperlink"/>
            <w:rFonts w:ascii="Calibri" w:eastAsia="MS Mincho" w:hAnsi="Calibri"/>
            <w:bCs/>
            <w:noProof/>
          </w:rPr>
          <w:t>9.4.11</w:t>
        </w:r>
        <w:r w:rsidR="00F45125">
          <w:rPr>
            <w:rFonts w:asciiTheme="minorHAnsi" w:hAnsiTheme="minorHAnsi"/>
            <w:iCs w:val="0"/>
            <w:noProof/>
            <w:szCs w:val="22"/>
          </w:rPr>
          <w:tab/>
        </w:r>
        <w:r w:rsidR="00F45125" w:rsidRPr="00726643">
          <w:rPr>
            <w:rStyle w:val="Hyperlink"/>
            <w:noProof/>
          </w:rPr>
          <w:t>Cookie handling</w:t>
        </w:r>
        <w:r w:rsidR="00F45125">
          <w:rPr>
            <w:noProof/>
            <w:webHidden/>
          </w:rPr>
          <w:tab/>
        </w:r>
        <w:r w:rsidR="00F45125">
          <w:rPr>
            <w:noProof/>
            <w:webHidden/>
          </w:rPr>
          <w:fldChar w:fldCharType="begin"/>
        </w:r>
        <w:r w:rsidR="00F45125">
          <w:rPr>
            <w:noProof/>
            <w:webHidden/>
          </w:rPr>
          <w:instrText xml:space="preserve"> PAGEREF _Toc295720491 \h </w:instrText>
        </w:r>
        <w:r w:rsidR="00F45125">
          <w:rPr>
            <w:noProof/>
            <w:webHidden/>
          </w:rPr>
        </w:r>
        <w:r w:rsidR="00F45125">
          <w:rPr>
            <w:noProof/>
            <w:webHidden/>
          </w:rPr>
          <w:fldChar w:fldCharType="separate"/>
        </w:r>
        <w:r w:rsidR="00F45125">
          <w:rPr>
            <w:noProof/>
            <w:webHidden/>
          </w:rPr>
          <w:t>69</w:t>
        </w:r>
        <w:r w:rsidR="00F45125">
          <w:rPr>
            <w:noProof/>
            <w:webHidden/>
          </w:rPr>
          <w:fldChar w:fldCharType="end"/>
        </w:r>
      </w:hyperlink>
    </w:p>
    <w:p w:rsidR="003613FB" w:rsidRPr="00353485" w:rsidRDefault="0082537B" w:rsidP="00277A6C">
      <w:pPr>
        <w:pStyle w:val="TOC1"/>
        <w:tabs>
          <w:tab w:val="right" w:leader="dot" w:pos="9206"/>
        </w:tabs>
        <w:rPr>
          <w:rFonts w:ascii="Calibri" w:hAnsi="Calibri"/>
        </w:rPr>
      </w:pPr>
      <w:r w:rsidRPr="00B9702D">
        <w:rPr>
          <w:rFonts w:ascii="Calibri" w:hAnsi="Calibri"/>
        </w:rPr>
        <w:fldChar w:fldCharType="end"/>
      </w:r>
      <w:r w:rsidR="003613FB" w:rsidRPr="00353485">
        <w:rPr>
          <w:rFonts w:ascii="Calibri" w:hAnsi="Calibri"/>
        </w:rPr>
        <w:t xml:space="preserve"> </w:t>
      </w:r>
    </w:p>
    <w:p w:rsidR="00CA2F8D" w:rsidRPr="00353485" w:rsidRDefault="00CA2F8D" w:rsidP="00324F66">
      <w:pPr>
        <w:pStyle w:val="Heading1"/>
        <w:numPr>
          <w:ilvl w:val="0"/>
          <w:numId w:val="0"/>
        </w:numPr>
        <w:rPr>
          <w:rFonts w:ascii="Calibri" w:hAnsi="Calibri"/>
          <w:bCs/>
        </w:rPr>
      </w:pPr>
      <w:bookmarkStart w:id="2" w:name="_Toc33764669"/>
      <w:bookmarkStart w:id="3" w:name="_Toc248037843"/>
      <w:bookmarkStart w:id="4" w:name="_Toc295720433"/>
      <w:r w:rsidRPr="00353485">
        <w:rPr>
          <w:rFonts w:ascii="Calibri" w:hAnsi="Calibri"/>
          <w:bCs/>
        </w:rPr>
        <w:t>PREFACE</w:t>
      </w:r>
      <w:bookmarkEnd w:id="2"/>
      <w:bookmarkEnd w:id="3"/>
      <w:bookmarkEnd w:id="4"/>
    </w:p>
    <w:p w:rsidR="00441A26" w:rsidRPr="00353485" w:rsidRDefault="00441A26" w:rsidP="00441A26">
      <w:pPr>
        <w:pStyle w:val="BodyText"/>
        <w:rPr>
          <w:szCs w:val="24"/>
        </w:rPr>
      </w:pPr>
      <w:r w:rsidRPr="00353485">
        <w:rPr>
          <w:szCs w:val="24"/>
        </w:rPr>
        <w:t xml:space="preserve">The Detailed Design Specifications (DDS) describes external functional specifications as well as design specifications for one component or design entity of a project. There can be many DDSs for each project, one for each major feature described in the Product Requirements Document (PRD). </w:t>
      </w:r>
    </w:p>
    <w:p w:rsidR="00441A26" w:rsidRPr="00353485" w:rsidRDefault="00441A26" w:rsidP="00441A26">
      <w:pPr>
        <w:pStyle w:val="BodyText"/>
        <w:rPr>
          <w:szCs w:val="24"/>
        </w:rPr>
      </w:pPr>
      <w:r w:rsidRPr="00353485">
        <w:rPr>
          <w:szCs w:val="24"/>
        </w:rPr>
        <w:t>This is intended to be a living document. The product development cycle is a dynamic process in which the project and its criteria for success are refined over time. Therefore, it is expected that the completed DDS will undergo many revisions during the course of a project as requirements, resources, and constraints evolve.</w:t>
      </w:r>
    </w:p>
    <w:p w:rsidR="00441A26" w:rsidRPr="00353485" w:rsidRDefault="00441A26" w:rsidP="00441A26">
      <w:pPr>
        <w:pStyle w:val="BodyText"/>
        <w:rPr>
          <w:szCs w:val="24"/>
        </w:rPr>
      </w:pPr>
      <w:r w:rsidRPr="00353485">
        <w:rPr>
          <w:szCs w:val="24"/>
        </w:rPr>
        <w:t>The Development Manager is responsible for the contents of this document. Deliverables that must be completed prior to releasing this document are:</w:t>
      </w:r>
    </w:p>
    <w:p w:rsidR="00441A26" w:rsidRPr="00353485" w:rsidRDefault="00441A26" w:rsidP="00441A26">
      <w:pPr>
        <w:pStyle w:val="BodyText"/>
        <w:rPr>
          <w:szCs w:val="24"/>
        </w:rPr>
      </w:pPr>
      <w:r w:rsidRPr="00353485">
        <w:rPr>
          <w:szCs w:val="24"/>
        </w:rPr>
        <w:t>•</w:t>
      </w:r>
      <w:r w:rsidRPr="00353485">
        <w:rPr>
          <w:szCs w:val="24"/>
        </w:rPr>
        <w:tab/>
        <w:t>Product Requirements Document (PRD)</w:t>
      </w:r>
    </w:p>
    <w:p w:rsidR="00441A26" w:rsidRPr="00353485" w:rsidRDefault="00441A26" w:rsidP="00441A26">
      <w:pPr>
        <w:pStyle w:val="BodyText"/>
        <w:rPr>
          <w:szCs w:val="24"/>
        </w:rPr>
      </w:pPr>
      <w:r w:rsidRPr="00353485">
        <w:rPr>
          <w:szCs w:val="24"/>
        </w:rPr>
        <w:t>•</w:t>
      </w:r>
      <w:r w:rsidRPr="00353485">
        <w:rPr>
          <w:szCs w:val="24"/>
        </w:rPr>
        <w:tab/>
        <w:t xml:space="preserve">Top Level Design Specification (TLDS) </w:t>
      </w:r>
    </w:p>
    <w:p w:rsidR="00CA2F8D" w:rsidRPr="00682CDC" w:rsidRDefault="00817339" w:rsidP="00441A26">
      <w:pPr>
        <w:pStyle w:val="BodyText"/>
        <w:rPr>
          <w:vanish/>
          <w:szCs w:val="24"/>
        </w:rPr>
      </w:pPr>
      <w:r w:rsidRPr="00817339">
        <w:rPr>
          <w:vanish/>
          <w:szCs w:val="24"/>
        </w:rPr>
        <w:t>All template instructions can be identified by their gray italic type. This information may be removed after completing the necessary project information.  If a section is not applicable for a project, identify the section as “N/A.”</w:t>
      </w:r>
    </w:p>
    <w:p w:rsidR="00CA2F8D" w:rsidRPr="00353485" w:rsidRDefault="00CA2F8D">
      <w:pPr>
        <w:pStyle w:val="Heading1"/>
        <w:rPr>
          <w:rFonts w:ascii="Calibri" w:hAnsi="Calibri"/>
          <w:szCs w:val="24"/>
        </w:rPr>
      </w:pPr>
      <w:bookmarkStart w:id="5" w:name="_Toc33764670"/>
      <w:bookmarkStart w:id="6" w:name="_Toc248037844"/>
      <w:bookmarkStart w:id="7" w:name="_Toc295720434"/>
      <w:bookmarkStart w:id="8" w:name="_Toc352386545"/>
      <w:r w:rsidRPr="00353485">
        <w:rPr>
          <w:rFonts w:ascii="Calibri" w:hAnsi="Calibri"/>
          <w:szCs w:val="24"/>
        </w:rPr>
        <w:t>INTroduction</w:t>
      </w:r>
      <w:bookmarkEnd w:id="5"/>
      <w:bookmarkEnd w:id="6"/>
      <w:bookmarkEnd w:id="7"/>
    </w:p>
    <w:p w:rsidR="00A14595" w:rsidRDefault="00CA2F8D">
      <w:pPr>
        <w:pStyle w:val="Heading2"/>
      </w:pPr>
      <w:bookmarkStart w:id="9" w:name="_Toc350594003"/>
      <w:bookmarkStart w:id="10" w:name="_Toc383854863"/>
      <w:bookmarkStart w:id="11" w:name="_Toc517700170"/>
      <w:bookmarkStart w:id="12" w:name="_Toc33764672"/>
      <w:bookmarkStart w:id="13" w:name="_Toc248037845"/>
      <w:bookmarkStart w:id="14" w:name="_Toc295720435"/>
      <w:r w:rsidRPr="00353485">
        <w:t>Scope</w:t>
      </w:r>
      <w:bookmarkEnd w:id="9"/>
      <w:bookmarkEnd w:id="10"/>
      <w:bookmarkEnd w:id="11"/>
      <w:bookmarkEnd w:id="12"/>
      <w:bookmarkEnd w:id="13"/>
      <w:bookmarkEnd w:id="14"/>
    </w:p>
    <w:p w:rsidR="00CA2F8D" w:rsidRPr="00CE746F" w:rsidRDefault="00867321" w:rsidP="00237433">
      <w:pPr>
        <w:pStyle w:val="instructions"/>
        <w:rPr>
          <w:rFonts w:ascii="Calibri" w:hAnsi="Calibri"/>
          <w:vanish/>
          <w:color w:val="808080"/>
          <w:szCs w:val="24"/>
        </w:rPr>
      </w:pPr>
      <w:r w:rsidRPr="00CE746F">
        <w:rPr>
          <w:rFonts w:ascii="Calibri" w:hAnsi="Calibri"/>
          <w:iCs/>
          <w:vanish/>
          <w:color w:val="808080"/>
          <w:szCs w:val="24"/>
        </w:rPr>
        <w:t>Identify the requirement being addressed and the feature being designed.</w:t>
      </w:r>
    </w:p>
    <w:p w:rsidR="00682CDC" w:rsidRPr="00353485" w:rsidRDefault="00BB267E" w:rsidP="00E13FAF">
      <w:pPr>
        <w:pStyle w:val="BodyTextIndent"/>
        <w:rPr>
          <w:rFonts w:ascii="Calibri" w:hAnsi="Calibri" w:cs="Arial"/>
          <w:szCs w:val="24"/>
        </w:rPr>
      </w:pPr>
      <w:bookmarkStart w:id="15" w:name="_Toc517700173"/>
      <w:bookmarkStart w:id="16" w:name="_Toc33764673"/>
      <w:r>
        <w:rPr>
          <w:rFonts w:ascii="Calibri" w:hAnsi="Calibri"/>
          <w:szCs w:val="24"/>
        </w:rPr>
        <w:t xml:space="preserve">The scope of this </w:t>
      </w:r>
      <w:r w:rsidR="00E86C8D">
        <w:rPr>
          <w:rFonts w:ascii="Calibri" w:hAnsi="Calibri"/>
          <w:szCs w:val="24"/>
        </w:rPr>
        <w:t xml:space="preserve">document </w:t>
      </w:r>
      <w:r>
        <w:rPr>
          <w:rFonts w:ascii="Calibri" w:hAnsi="Calibri"/>
          <w:szCs w:val="24"/>
        </w:rPr>
        <w:t xml:space="preserve">is the </w:t>
      </w:r>
      <w:r w:rsidR="00E86C8D">
        <w:rPr>
          <w:rFonts w:ascii="Calibri" w:hAnsi="Calibri"/>
          <w:szCs w:val="24"/>
        </w:rPr>
        <w:t xml:space="preserve">design and usage of the </w:t>
      </w:r>
      <w:r w:rsidR="00DA2728">
        <w:rPr>
          <w:rFonts w:ascii="Calibri" w:hAnsi="Calibri"/>
          <w:szCs w:val="24"/>
        </w:rPr>
        <w:t>Automated Test Suite for the iConsole using Selenium Server for execution</w:t>
      </w:r>
      <w:bookmarkStart w:id="17" w:name="_Toc248037846"/>
      <w:r w:rsidR="00682CDC">
        <w:rPr>
          <w:rFonts w:ascii="Calibri" w:hAnsi="Calibri"/>
          <w:szCs w:val="24"/>
        </w:rPr>
        <w:t>.</w:t>
      </w:r>
    </w:p>
    <w:p w:rsidR="00A14595" w:rsidRDefault="00CA2F8D">
      <w:pPr>
        <w:pStyle w:val="Heading2"/>
      </w:pPr>
      <w:bookmarkStart w:id="18" w:name="_Toc295720436"/>
      <w:r w:rsidRPr="00353485">
        <w:t>Definitions, Acronyms and Abbreviations</w:t>
      </w:r>
      <w:bookmarkEnd w:id="15"/>
      <w:bookmarkEnd w:id="16"/>
      <w:bookmarkEnd w:id="17"/>
      <w:bookmarkEnd w:id="18"/>
    </w:p>
    <w:p w:rsidR="005B7F23" w:rsidRDefault="007F4C0B">
      <w:pPr>
        <w:pStyle w:val="instructions"/>
        <w:ind w:left="0"/>
        <w:rPr>
          <w:rFonts w:ascii="Calibri" w:hAnsi="Calibri"/>
          <w:iCs/>
          <w:vanish/>
          <w:color w:val="808080"/>
          <w:szCs w:val="24"/>
        </w:rPr>
      </w:pPr>
      <w:r w:rsidRPr="00DA2728">
        <w:rPr>
          <w:rFonts w:ascii="Calibri" w:hAnsi="Calibri"/>
          <w:iCs/>
          <w:vanish/>
          <w:color w:val="808080"/>
          <w:szCs w:val="24"/>
        </w:rPr>
        <w:t>Provide the definitions of terms, acronyms and abbreviations required to interpret this document. For consistency, use the format in the following examples:</w:t>
      </w:r>
    </w:p>
    <w:p w:rsidR="007F4C0B" w:rsidRPr="00353485" w:rsidRDefault="00E13FAF" w:rsidP="007F4C0B">
      <w:pPr>
        <w:pStyle w:val="definitions"/>
        <w:rPr>
          <w:rFonts w:ascii="Calibri" w:hAnsi="Calibri"/>
          <w:b w:val="0"/>
          <w:szCs w:val="24"/>
        </w:rPr>
      </w:pPr>
      <w:r w:rsidRPr="00DA2728">
        <w:rPr>
          <w:rFonts w:ascii="Calibri" w:hAnsi="Calibri"/>
          <w:b w:val="0"/>
          <w:bCs w:val="0"/>
          <w:szCs w:val="24"/>
        </w:rPr>
        <w:t>Selenium</w:t>
      </w:r>
      <w:r w:rsidR="007F4C0B" w:rsidRPr="00DA2728">
        <w:rPr>
          <w:rFonts w:asciiTheme="minorHAnsi" w:hAnsiTheme="minorHAnsi"/>
          <w:b w:val="0"/>
          <w:bCs w:val="0"/>
          <w:szCs w:val="24"/>
        </w:rPr>
        <w:t>:</w:t>
      </w:r>
      <w:r w:rsidR="007F4C0B" w:rsidRPr="00DA2728">
        <w:rPr>
          <w:rFonts w:asciiTheme="minorHAnsi" w:hAnsiTheme="minorHAnsi"/>
          <w:szCs w:val="24"/>
        </w:rPr>
        <w:t xml:space="preserve"> </w:t>
      </w:r>
      <w:r w:rsidR="00DA2728" w:rsidRPr="00DA2728">
        <w:rPr>
          <w:rFonts w:asciiTheme="minorHAnsi" w:hAnsiTheme="minorHAnsi"/>
          <w:b w:val="0"/>
          <w:szCs w:val="24"/>
        </w:rPr>
        <w:t>A</w:t>
      </w:r>
      <w:r w:rsidR="00DA2728" w:rsidRPr="00DA2728">
        <w:rPr>
          <w:rStyle w:val="Strong"/>
          <w:rFonts w:asciiTheme="minorHAnsi" w:hAnsiTheme="minorHAnsi"/>
          <w:color w:val="000000"/>
          <w:szCs w:val="24"/>
        </w:rPr>
        <w:t xml:space="preserve"> suite of tools </w:t>
      </w:r>
      <w:r w:rsidR="00DA2728" w:rsidRPr="00DA2728">
        <w:rPr>
          <w:rStyle w:val="apple-style-span"/>
          <w:rFonts w:asciiTheme="minorHAnsi" w:hAnsiTheme="minorHAnsi"/>
          <w:b w:val="0"/>
          <w:color w:val="000000"/>
          <w:szCs w:val="24"/>
        </w:rPr>
        <w:t>to automate web app testing across many platforms.</w:t>
      </w:r>
      <w:r w:rsidR="00E86C8D">
        <w:rPr>
          <w:rStyle w:val="apple-style-span"/>
          <w:rFonts w:asciiTheme="minorHAnsi" w:hAnsiTheme="minorHAnsi"/>
          <w:b w:val="0"/>
          <w:color w:val="000000"/>
          <w:szCs w:val="24"/>
        </w:rPr>
        <w:t xml:space="preserve"> We are using Selenium Server 1.0.1 for test execution and the Selenium Java library for browser execution commands.</w:t>
      </w:r>
    </w:p>
    <w:p w:rsidR="00CA2F8D" w:rsidRPr="00353485" w:rsidRDefault="007F4C0B" w:rsidP="00F569CE">
      <w:pPr>
        <w:pStyle w:val="definitions"/>
        <w:rPr>
          <w:rFonts w:ascii="Calibri" w:hAnsi="Calibri"/>
          <w:b w:val="0"/>
          <w:szCs w:val="24"/>
        </w:rPr>
      </w:pPr>
      <w:r w:rsidRPr="00353485">
        <w:rPr>
          <w:rFonts w:ascii="Calibri" w:hAnsi="Calibri"/>
          <w:b w:val="0"/>
          <w:bCs w:val="0"/>
          <w:szCs w:val="24"/>
        </w:rPr>
        <w:t xml:space="preserve">Detailed Design Specifications (DDS): </w:t>
      </w:r>
      <w:r w:rsidRPr="00353485">
        <w:rPr>
          <w:rFonts w:ascii="Calibri" w:hAnsi="Calibri"/>
          <w:b w:val="0"/>
          <w:szCs w:val="24"/>
        </w:rPr>
        <w:t>A representation of a software system or component of a system created to facilitate analysis, planning, implementation, and decision-making. The DDS is used as the primary medium for communicating software design information.</w:t>
      </w:r>
    </w:p>
    <w:p w:rsidR="00BB267E" w:rsidRPr="00BB267E" w:rsidRDefault="00BB267E" w:rsidP="00BB267E">
      <w:pPr>
        <w:pStyle w:val="BodyTextIndent"/>
        <w:rPr>
          <w:rFonts w:ascii="Calibri" w:hAnsi="Calibri" w:cs="Arial"/>
          <w:szCs w:val="24"/>
        </w:rPr>
      </w:pPr>
      <w:r w:rsidRPr="00BB267E">
        <w:rPr>
          <w:rFonts w:ascii="Calibri" w:hAnsi="Calibri" w:cs="Arial"/>
          <w:szCs w:val="24"/>
        </w:rPr>
        <w:t>Data Loss Prevention (DLP): The CA DLP product enables businesses to protect all types of sensitive information and assets from loss and misuse, remain compliant with regulations and corporate policies and reduce overall business risk.</w:t>
      </w:r>
    </w:p>
    <w:p w:rsidR="00CA2F8D" w:rsidRDefault="00BB267E" w:rsidP="00BB267E">
      <w:pPr>
        <w:pStyle w:val="BodyTextIndent"/>
        <w:rPr>
          <w:rFonts w:ascii="Calibri" w:hAnsi="Calibri" w:cs="Arial"/>
          <w:szCs w:val="24"/>
        </w:rPr>
      </w:pPr>
      <w:r w:rsidRPr="00BB267E">
        <w:rPr>
          <w:rFonts w:ascii="Calibri" w:hAnsi="Calibri" w:cs="Arial"/>
          <w:szCs w:val="24"/>
        </w:rPr>
        <w:t>iConsole: Web-based console which provides search, reporting and review capabilities for captured DLP data.</w:t>
      </w:r>
    </w:p>
    <w:p w:rsidR="00026230" w:rsidRPr="00353485" w:rsidRDefault="00026230" w:rsidP="00BB267E">
      <w:pPr>
        <w:pStyle w:val="BodyTextIndent"/>
        <w:rPr>
          <w:rFonts w:ascii="Calibri" w:hAnsi="Calibri" w:cs="Arial"/>
          <w:szCs w:val="24"/>
        </w:rPr>
      </w:pPr>
    </w:p>
    <w:p w:rsidR="00A14595" w:rsidRDefault="00CA2F8D">
      <w:pPr>
        <w:pStyle w:val="Heading2"/>
      </w:pPr>
      <w:bookmarkStart w:id="19" w:name="_Toc359206876"/>
      <w:bookmarkStart w:id="20" w:name="_Toc517513442"/>
      <w:bookmarkStart w:id="21" w:name="_Toc517515132"/>
      <w:bookmarkStart w:id="22" w:name="_Toc517517501"/>
      <w:bookmarkStart w:id="23" w:name="_Toc519332711"/>
      <w:bookmarkStart w:id="24" w:name="_Toc519414672"/>
      <w:bookmarkStart w:id="25" w:name="_Toc519419211"/>
      <w:bookmarkStart w:id="26" w:name="_Toc519502870"/>
      <w:bookmarkStart w:id="27" w:name="_Toc33764674"/>
      <w:bookmarkStart w:id="28" w:name="_Toc248037847"/>
      <w:bookmarkStart w:id="29" w:name="_Toc295720437"/>
      <w:r w:rsidRPr="00353485">
        <w:t>References</w:t>
      </w:r>
      <w:bookmarkEnd w:id="19"/>
      <w:bookmarkEnd w:id="20"/>
      <w:bookmarkEnd w:id="21"/>
      <w:bookmarkEnd w:id="22"/>
      <w:bookmarkEnd w:id="23"/>
      <w:bookmarkEnd w:id="24"/>
      <w:bookmarkEnd w:id="25"/>
      <w:bookmarkEnd w:id="26"/>
      <w:bookmarkEnd w:id="27"/>
      <w:bookmarkEnd w:id="28"/>
      <w:bookmarkEnd w:id="29"/>
    </w:p>
    <w:p w:rsidR="00CA2F8D" w:rsidRPr="00DA2728" w:rsidRDefault="0082537B" w:rsidP="00F958D0">
      <w:pPr>
        <w:pStyle w:val="instructions"/>
        <w:rPr>
          <w:rStyle w:val="Hyperlink"/>
          <w:rFonts w:ascii="Calibri" w:hAnsi="Calibri"/>
          <w:i w:val="0"/>
          <w:iCs/>
          <w:vanish/>
          <w:szCs w:val="24"/>
        </w:rPr>
      </w:pPr>
      <w:r w:rsidRPr="00DA2728">
        <w:rPr>
          <w:rFonts w:ascii="Calibri" w:hAnsi="Calibri"/>
          <w:i w:val="0"/>
          <w:iCs/>
          <w:color w:val="808080"/>
          <w:szCs w:val="24"/>
        </w:rPr>
        <w:fldChar w:fldCharType="begin"/>
      </w:r>
      <w:r w:rsidR="00DA2728" w:rsidRPr="00DA2728">
        <w:rPr>
          <w:rFonts w:ascii="Calibri" w:hAnsi="Calibri"/>
          <w:i w:val="0"/>
          <w:iCs/>
          <w:color w:val="808080"/>
          <w:szCs w:val="24"/>
        </w:rPr>
        <w:instrText xml:space="preserve"> HYPERLINK "http://seleniumhq.org/docs/index.html" </w:instrText>
      </w:r>
      <w:r w:rsidRPr="00DA2728">
        <w:rPr>
          <w:rFonts w:ascii="Calibri" w:hAnsi="Calibri"/>
          <w:i w:val="0"/>
          <w:iCs/>
          <w:color w:val="808080"/>
          <w:szCs w:val="24"/>
        </w:rPr>
        <w:fldChar w:fldCharType="separate"/>
      </w:r>
      <w:r w:rsidR="00CA2F8D" w:rsidRPr="00DA2728">
        <w:rPr>
          <w:rStyle w:val="Hyperlink"/>
          <w:rFonts w:ascii="Calibri" w:hAnsi="Calibri"/>
          <w:i w:val="0"/>
          <w:iCs/>
          <w:vanish/>
          <w:szCs w:val="24"/>
        </w:rPr>
        <w:t>Provide a list of documents referenced elsewhere in this document.</w:t>
      </w:r>
    </w:p>
    <w:p w:rsidR="00CA2F8D" w:rsidRPr="00DA2728" w:rsidRDefault="00CA2F8D" w:rsidP="00F958D0">
      <w:pPr>
        <w:pStyle w:val="instructions"/>
        <w:rPr>
          <w:rStyle w:val="Hyperlink"/>
          <w:rFonts w:ascii="Calibri" w:hAnsi="Calibri"/>
          <w:i w:val="0"/>
          <w:iCs/>
          <w:vanish/>
          <w:szCs w:val="24"/>
        </w:rPr>
      </w:pPr>
      <w:r w:rsidRPr="00DA2728">
        <w:rPr>
          <w:rStyle w:val="Hyperlink"/>
          <w:rFonts w:ascii="Calibri" w:hAnsi="Calibri"/>
          <w:i w:val="0"/>
          <w:iCs/>
          <w:vanish/>
          <w:szCs w:val="24"/>
        </w:rPr>
        <w:t>Identify each document by title, report number (if applicable), date and publishing organization.</w:t>
      </w:r>
    </w:p>
    <w:p w:rsidR="00CA2F8D" w:rsidRPr="00DA2728" w:rsidRDefault="00CA2F8D" w:rsidP="00F958D0">
      <w:pPr>
        <w:pStyle w:val="instructions"/>
        <w:rPr>
          <w:rStyle w:val="Hyperlink"/>
          <w:rFonts w:ascii="Calibri" w:hAnsi="Calibri"/>
          <w:i w:val="0"/>
          <w:iCs/>
          <w:vanish/>
          <w:szCs w:val="24"/>
        </w:rPr>
      </w:pPr>
      <w:r w:rsidRPr="00DA2728">
        <w:rPr>
          <w:rStyle w:val="Hyperlink"/>
          <w:rFonts w:ascii="Calibri" w:hAnsi="Calibri"/>
          <w:i w:val="0"/>
          <w:iCs/>
          <w:vanish/>
          <w:szCs w:val="24"/>
        </w:rPr>
        <w:t>Specify the sources from which the references can be obtained</w:t>
      </w:r>
      <w:r w:rsidR="00F958D0" w:rsidRPr="00DA2728">
        <w:rPr>
          <w:rStyle w:val="Hyperlink"/>
          <w:rFonts w:ascii="Calibri" w:hAnsi="Calibri"/>
          <w:i w:val="0"/>
          <w:iCs/>
          <w:vanish/>
          <w:szCs w:val="24"/>
        </w:rPr>
        <w:t>.</w:t>
      </w:r>
    </w:p>
    <w:p w:rsidR="00367922" w:rsidRPr="00DA2728" w:rsidRDefault="00DA2728" w:rsidP="00E13FAF">
      <w:pPr>
        <w:pStyle w:val="BodyText"/>
        <w:numPr>
          <w:ilvl w:val="0"/>
          <w:numId w:val="41"/>
        </w:numPr>
        <w:rPr>
          <w:rFonts w:cs="Arial"/>
        </w:rPr>
      </w:pPr>
      <w:r w:rsidRPr="00DA2728">
        <w:rPr>
          <w:rStyle w:val="Hyperlink"/>
          <w:rFonts w:cs="Arial"/>
        </w:rPr>
        <w:t>Selenium website documentation</w:t>
      </w:r>
      <w:r w:rsidR="0082537B" w:rsidRPr="00DA2728">
        <w:rPr>
          <w:rFonts w:ascii="Calibri" w:hAnsi="Calibri"/>
          <w:iCs/>
          <w:color w:val="808080"/>
          <w:szCs w:val="24"/>
        </w:rPr>
        <w:fldChar w:fldCharType="end"/>
      </w:r>
    </w:p>
    <w:p w:rsidR="00DA2728" w:rsidRPr="00A74A32" w:rsidRDefault="00C95774" w:rsidP="00E13FAF">
      <w:pPr>
        <w:pStyle w:val="BodyText"/>
        <w:numPr>
          <w:ilvl w:val="0"/>
          <w:numId w:val="41"/>
        </w:numPr>
        <w:rPr>
          <w:rFonts w:cs="Arial"/>
        </w:rPr>
      </w:pPr>
      <w:hyperlink r:id="rId12" w:history="1">
        <w:r w:rsidR="00DA2728" w:rsidRPr="00DA2728">
          <w:rPr>
            <w:rStyle w:val="Hyperlink"/>
            <w:rFonts w:cs="Arial"/>
          </w:rPr>
          <w:t>Selenium Java Documentation</w:t>
        </w:r>
      </w:hyperlink>
    </w:p>
    <w:p w:rsidR="00A74A32" w:rsidRDefault="00C95774" w:rsidP="00E13FAF">
      <w:pPr>
        <w:pStyle w:val="BodyText"/>
        <w:numPr>
          <w:ilvl w:val="0"/>
          <w:numId w:val="41"/>
        </w:numPr>
        <w:rPr>
          <w:rFonts w:cs="Arial"/>
        </w:rPr>
      </w:pPr>
      <w:hyperlink r:id="rId13" w:history="1">
        <w:r w:rsidR="0082537B">
          <w:rPr>
            <w:rStyle w:val="Hyperlink"/>
          </w:rPr>
          <w:t>AutoIT</w:t>
        </w:r>
        <w:r w:rsidR="00A74A32">
          <w:rPr>
            <w:rStyle w:val="Hyperlink"/>
          </w:rPr>
          <w:t>:</w:t>
        </w:r>
        <w:r w:rsidR="00A74A32" w:rsidRPr="00A74A32">
          <w:rPr>
            <w:rStyle w:val="Hyperlink"/>
          </w:rPr>
          <w:t xml:space="preserve"> Automation and scripting language</w:t>
        </w:r>
      </w:hyperlink>
    </w:p>
    <w:p w:rsidR="00DA2728" w:rsidRDefault="00DA2728" w:rsidP="00DA2728"/>
    <w:p w:rsidR="00DA2728" w:rsidRPr="00DA2728" w:rsidRDefault="00DA2728" w:rsidP="00DA2728"/>
    <w:p w:rsidR="00821356" w:rsidRPr="00CE746F" w:rsidRDefault="006F4303" w:rsidP="00821356">
      <w:pPr>
        <w:pStyle w:val="instructions"/>
        <w:rPr>
          <w:rFonts w:ascii="Calibri" w:hAnsi="Calibri"/>
          <w:iCs/>
          <w:vanish/>
          <w:color w:val="808080"/>
          <w:szCs w:val="24"/>
        </w:rPr>
      </w:pPr>
      <w:r w:rsidRPr="00CE746F">
        <w:rPr>
          <w:rFonts w:ascii="Calibri" w:hAnsi="Calibri"/>
          <w:iCs/>
          <w:vanish/>
          <w:color w:val="808080"/>
          <w:szCs w:val="24"/>
        </w:rPr>
        <w:t>U</w:t>
      </w:r>
      <w:r w:rsidR="00821356" w:rsidRPr="00CE746F">
        <w:rPr>
          <w:rFonts w:ascii="Calibri" w:hAnsi="Calibri"/>
          <w:iCs/>
          <w:vanish/>
          <w:color w:val="808080"/>
          <w:szCs w:val="24"/>
        </w:rPr>
        <w:t>se this section to capture functional system requirements.  Use case actors are used to define how the system interacts with end users and other systems to achieve the goal.  Non technical language should be used so the section is easily understood by all team members.</w:t>
      </w:r>
    </w:p>
    <w:p w:rsidR="00AB3391" w:rsidRPr="00CE746F" w:rsidRDefault="008F4DDF" w:rsidP="008F4DDF">
      <w:pPr>
        <w:pStyle w:val="instructions"/>
        <w:rPr>
          <w:rFonts w:ascii="Calibri" w:hAnsi="Calibri"/>
          <w:iCs/>
          <w:vanish/>
          <w:color w:val="808080"/>
          <w:szCs w:val="24"/>
        </w:rPr>
      </w:pPr>
      <w:r w:rsidRPr="00CE746F">
        <w:rPr>
          <w:rFonts w:ascii="Calibri" w:hAnsi="Calibri"/>
          <w:iCs/>
          <w:vanish/>
          <w:color w:val="808080"/>
          <w:szCs w:val="24"/>
        </w:rPr>
        <w:t xml:space="preserve">Each key use case defined in the PRD/TLDS should be specified in detail here.  </w:t>
      </w:r>
    </w:p>
    <w:p w:rsidR="008F4DDF" w:rsidRPr="00CE746F" w:rsidRDefault="008F4DDF" w:rsidP="008F4DDF">
      <w:pPr>
        <w:pStyle w:val="instructions"/>
        <w:rPr>
          <w:rFonts w:ascii="Calibri" w:hAnsi="Calibri"/>
          <w:iCs/>
          <w:vanish/>
          <w:color w:val="808080"/>
          <w:szCs w:val="24"/>
        </w:rPr>
      </w:pPr>
      <w:r w:rsidRPr="00CE746F">
        <w:rPr>
          <w:rFonts w:ascii="Calibri" w:hAnsi="Calibri"/>
          <w:iCs/>
          <w:vanish/>
          <w:color w:val="808080"/>
          <w:szCs w:val="24"/>
        </w:rPr>
        <w:t>Additional use cases may be defined for each key use case as required to completely specify the external behavior of the system.</w:t>
      </w:r>
      <w:r w:rsidR="00806E05" w:rsidRPr="00CE746F">
        <w:rPr>
          <w:rFonts w:ascii="Calibri" w:hAnsi="Calibri"/>
          <w:iCs/>
          <w:vanish/>
          <w:color w:val="808080"/>
          <w:szCs w:val="24"/>
        </w:rPr>
        <w:t xml:space="preserve"> Use cases may be structured hierarchically, with parent use cases including multiple detailed use cases as required to specify the external behavior of this component.</w:t>
      </w:r>
    </w:p>
    <w:p w:rsidR="008F4DDF" w:rsidRPr="00CE746F" w:rsidRDefault="008F4DDF" w:rsidP="008F4DDF">
      <w:pPr>
        <w:pStyle w:val="instructions"/>
        <w:rPr>
          <w:rFonts w:ascii="Calibri" w:hAnsi="Calibri"/>
          <w:iCs/>
          <w:vanish/>
          <w:color w:val="808080"/>
          <w:szCs w:val="24"/>
        </w:rPr>
      </w:pPr>
      <w:r w:rsidRPr="00CE746F">
        <w:rPr>
          <w:rFonts w:ascii="Calibri" w:hAnsi="Calibri"/>
          <w:iCs/>
          <w:vanish/>
          <w:color w:val="808080"/>
          <w:szCs w:val="24"/>
        </w:rPr>
        <w:t>Complete the following table for each use case.</w:t>
      </w:r>
    </w:p>
    <w:p w:rsidR="00AB3391" w:rsidRPr="00CE746F" w:rsidRDefault="00AB3391" w:rsidP="00AB3391">
      <w:pPr>
        <w:pStyle w:val="instructions"/>
        <w:rPr>
          <w:rFonts w:ascii="Calibri" w:hAnsi="Calibri"/>
          <w:iCs/>
          <w:vanish/>
          <w:color w:val="808080"/>
          <w:szCs w:val="24"/>
        </w:rPr>
      </w:pPr>
      <w:r w:rsidRPr="00CE746F">
        <w:rPr>
          <w:rFonts w:ascii="Calibri" w:hAnsi="Calibri"/>
          <w:iCs/>
          <w:vanish/>
          <w:color w:val="808080"/>
          <w:szCs w:val="24"/>
        </w:rPr>
        <w:t xml:space="preserve">In addition to tables, diagrams may be used (e.g. UML Interaction Diagrams, </w:t>
      </w:r>
      <w:r w:rsidR="00BD176D" w:rsidRPr="00CE746F">
        <w:rPr>
          <w:rFonts w:ascii="Calibri" w:hAnsi="Calibri"/>
          <w:iCs/>
          <w:vanish/>
          <w:color w:val="808080"/>
          <w:szCs w:val="24"/>
        </w:rPr>
        <w:t xml:space="preserve">Use Case diagrams, Sequence Diagrams, Activity Diagrams, </w:t>
      </w:r>
      <w:r w:rsidRPr="00CE746F">
        <w:rPr>
          <w:rFonts w:ascii="Calibri" w:hAnsi="Calibri"/>
          <w:iCs/>
          <w:vanish/>
          <w:color w:val="808080"/>
          <w:szCs w:val="24"/>
        </w:rPr>
        <w:t>or other) where these can help communicate the intended behavior of the product.</w:t>
      </w:r>
    </w:p>
    <w:p w:rsidR="00AB3391" w:rsidRDefault="00AB3391" w:rsidP="00AB3391">
      <w:pPr>
        <w:pStyle w:val="instructions"/>
        <w:rPr>
          <w:rFonts w:ascii="Calibri" w:hAnsi="Calibri"/>
          <w:iCs/>
          <w:vanish/>
          <w:color w:val="808080"/>
          <w:szCs w:val="24"/>
        </w:rPr>
      </w:pPr>
      <w:r w:rsidRPr="00CE746F">
        <w:rPr>
          <w:rFonts w:ascii="Calibri" w:hAnsi="Calibri"/>
          <w:iCs/>
          <w:vanish/>
          <w:color w:val="808080"/>
          <w:szCs w:val="24"/>
        </w:rPr>
        <w:t>Refer to</w:t>
      </w:r>
      <w:r w:rsidR="00782382" w:rsidRPr="00CE746F">
        <w:rPr>
          <w:rFonts w:ascii="Calibri" w:hAnsi="Calibri"/>
          <w:iCs/>
          <w:vanish/>
          <w:color w:val="808080"/>
          <w:szCs w:val="24"/>
        </w:rPr>
        <w:t xml:space="preserve"> </w:t>
      </w:r>
      <w:hyperlink r:id="rId14" w:history="1">
        <w:r w:rsidR="00782382" w:rsidRPr="00CE746F">
          <w:rPr>
            <w:rStyle w:val="Hyperlink"/>
            <w:rFonts w:ascii="Calibri" w:hAnsi="Calibri"/>
            <w:iCs/>
            <w:vanish/>
            <w:color w:val="808080"/>
            <w:szCs w:val="24"/>
            <w:u w:val="none"/>
          </w:rPr>
          <w:t>CA Product Use Case Standards</w:t>
        </w:r>
      </w:hyperlink>
      <w:r w:rsidRPr="00CE746F">
        <w:rPr>
          <w:rFonts w:ascii="Calibri" w:hAnsi="Calibri"/>
          <w:iCs/>
          <w:vanish/>
          <w:color w:val="808080"/>
          <w:szCs w:val="24"/>
        </w:rPr>
        <w:t xml:space="preserve"> for </w:t>
      </w:r>
      <w:r w:rsidR="00684541" w:rsidRPr="00CE746F">
        <w:rPr>
          <w:rFonts w:ascii="Calibri" w:hAnsi="Calibri"/>
          <w:iCs/>
          <w:vanish/>
          <w:color w:val="808080"/>
          <w:szCs w:val="24"/>
        </w:rPr>
        <w:t xml:space="preserve">the </w:t>
      </w:r>
      <w:r w:rsidRPr="00CE746F">
        <w:rPr>
          <w:rFonts w:ascii="Calibri" w:hAnsi="Calibri"/>
          <w:iCs/>
          <w:vanish/>
          <w:color w:val="808080"/>
          <w:szCs w:val="24"/>
        </w:rPr>
        <w:t>definition of each of the use case fields and examples</w:t>
      </w:r>
      <w:r w:rsidR="003613FB" w:rsidRPr="00CE746F">
        <w:rPr>
          <w:rFonts w:ascii="Calibri" w:hAnsi="Calibri"/>
          <w:iCs/>
          <w:vanish/>
          <w:color w:val="808080"/>
          <w:szCs w:val="24"/>
        </w:rPr>
        <w:t>.</w:t>
      </w:r>
      <w:r w:rsidRPr="00CE746F">
        <w:rPr>
          <w:rFonts w:ascii="Calibri" w:hAnsi="Calibri"/>
          <w:iCs/>
          <w:vanish/>
          <w:color w:val="808080"/>
          <w:szCs w:val="24"/>
        </w:rPr>
        <w:t xml:space="preserve"> </w:t>
      </w:r>
    </w:p>
    <w:p w:rsidR="007A629F" w:rsidRDefault="007A629F">
      <w:pPr>
        <w:pStyle w:val="BodyTextIndent"/>
      </w:pPr>
    </w:p>
    <w:p w:rsidR="007A629F" w:rsidRDefault="007A629F"/>
    <w:p w:rsidR="00151C96" w:rsidRDefault="00151C96"/>
    <w:p w:rsidR="0086661D" w:rsidRPr="00353485" w:rsidRDefault="0086661D" w:rsidP="00821356">
      <w:pPr>
        <w:pStyle w:val="BodyTextIndent"/>
        <w:rPr>
          <w:rFonts w:ascii="Calibri" w:hAnsi="Calibri" w:cs="Arial"/>
          <w:szCs w:val="24"/>
        </w:rPr>
      </w:pPr>
    </w:p>
    <w:p w:rsidR="00CA2F8D" w:rsidRPr="00353485" w:rsidRDefault="00CA2F8D">
      <w:pPr>
        <w:pStyle w:val="Heading1"/>
        <w:rPr>
          <w:rFonts w:ascii="Calibri" w:hAnsi="Calibri"/>
          <w:szCs w:val="24"/>
        </w:rPr>
      </w:pPr>
      <w:bookmarkStart w:id="30" w:name="_Toc293558592"/>
      <w:bookmarkStart w:id="31" w:name="_Toc293558605"/>
      <w:bookmarkStart w:id="32" w:name="_Toc293558606"/>
      <w:bookmarkStart w:id="33" w:name="_Toc293558607"/>
      <w:bookmarkStart w:id="34" w:name="_Toc293558608"/>
      <w:bookmarkStart w:id="35" w:name="_Toc293558609"/>
      <w:bookmarkStart w:id="36" w:name="_Toc293558610"/>
      <w:bookmarkStart w:id="37" w:name="_Toc293558611"/>
      <w:bookmarkStart w:id="38" w:name="_Toc293558612"/>
      <w:bookmarkStart w:id="39" w:name="_Toc293558613"/>
      <w:bookmarkStart w:id="40" w:name="_Toc293558618"/>
      <w:bookmarkStart w:id="41" w:name="_Toc293558623"/>
      <w:bookmarkStart w:id="42" w:name="_Toc293558624"/>
      <w:bookmarkStart w:id="43" w:name="_Toc33764676"/>
      <w:bookmarkStart w:id="44" w:name="_Toc248037854"/>
      <w:bookmarkStart w:id="45" w:name="_Toc295720438"/>
      <w:bookmarkStart w:id="46" w:name="_Toc484227719"/>
      <w:bookmarkEnd w:id="30"/>
      <w:bookmarkEnd w:id="31"/>
      <w:bookmarkEnd w:id="32"/>
      <w:bookmarkEnd w:id="33"/>
      <w:bookmarkEnd w:id="34"/>
      <w:bookmarkEnd w:id="35"/>
      <w:bookmarkEnd w:id="36"/>
      <w:bookmarkEnd w:id="37"/>
      <w:bookmarkEnd w:id="38"/>
      <w:bookmarkEnd w:id="39"/>
      <w:bookmarkEnd w:id="40"/>
      <w:bookmarkEnd w:id="41"/>
      <w:bookmarkEnd w:id="42"/>
      <w:r w:rsidRPr="00353485">
        <w:rPr>
          <w:rFonts w:ascii="Calibri" w:hAnsi="Calibri"/>
          <w:szCs w:val="24"/>
        </w:rPr>
        <w:t>Architectur</w:t>
      </w:r>
      <w:bookmarkEnd w:id="43"/>
      <w:r w:rsidRPr="00353485">
        <w:rPr>
          <w:rFonts w:ascii="Calibri" w:hAnsi="Calibri"/>
          <w:szCs w:val="24"/>
        </w:rPr>
        <w:t>e</w:t>
      </w:r>
      <w:bookmarkEnd w:id="44"/>
      <w:bookmarkEnd w:id="45"/>
    </w:p>
    <w:p w:rsidR="00A14595" w:rsidRDefault="00CA2F8D">
      <w:pPr>
        <w:pStyle w:val="Heading2"/>
      </w:pPr>
      <w:bookmarkStart w:id="47" w:name="_Toc248037855"/>
      <w:bookmarkStart w:id="48" w:name="_Toc295720439"/>
      <w:bookmarkStart w:id="49" w:name="_Toc33764677"/>
      <w:r w:rsidRPr="00353485">
        <w:t>Overview</w:t>
      </w:r>
      <w:bookmarkEnd w:id="47"/>
      <w:bookmarkEnd w:id="48"/>
    </w:p>
    <w:p w:rsidR="004163BF" w:rsidRPr="00DA2728" w:rsidRDefault="004163BF" w:rsidP="00E13FAF">
      <w:pPr>
        <w:pStyle w:val="instructions"/>
        <w:ind w:left="0"/>
        <w:rPr>
          <w:rFonts w:asciiTheme="minorHAnsi" w:hAnsiTheme="minorHAnsi"/>
          <w:iCs/>
          <w:vanish/>
          <w:color w:val="808080"/>
          <w:szCs w:val="24"/>
        </w:rPr>
      </w:pPr>
      <w:bookmarkStart w:id="50" w:name="_Toc33764679"/>
      <w:bookmarkEnd w:id="49"/>
      <w:r w:rsidRPr="00DA2728">
        <w:rPr>
          <w:rFonts w:asciiTheme="minorHAnsi" w:hAnsiTheme="minorHAnsi"/>
          <w:iCs/>
          <w:vanish/>
          <w:color w:val="808080"/>
          <w:szCs w:val="24"/>
        </w:rPr>
        <w:t>Describe the architecture of the feature and where it fits in the overall design. Architectural design may be represented in many forms, including text, graphical description, pseudo-code representation, or combination. Where applicable cite areas of the Architecture Design Specification (ADS) or the Top Level Design Specification (TLDS) to reduce duplication.</w:t>
      </w:r>
    </w:p>
    <w:p w:rsidR="00DA2728" w:rsidRPr="00DA2728" w:rsidRDefault="00DA2728" w:rsidP="00DA2728">
      <w:pPr>
        <w:pStyle w:val="NormalWeb"/>
        <w:spacing w:before="0" w:beforeAutospacing="0" w:after="144" w:afterAutospacing="0" w:line="270" w:lineRule="atLeast"/>
        <w:rPr>
          <w:rFonts w:asciiTheme="minorHAnsi" w:hAnsiTheme="minorHAnsi"/>
          <w:color w:val="000000"/>
        </w:rPr>
      </w:pPr>
      <w:r w:rsidRPr="00DA2728">
        <w:rPr>
          <w:rFonts w:asciiTheme="minorHAnsi" w:hAnsiTheme="minorHAnsi"/>
          <w:b/>
          <w:bCs/>
          <w:color w:val="000000"/>
        </w:rPr>
        <w:t>Selenium Remote Control</w:t>
      </w:r>
      <w:r w:rsidRPr="00DA2728">
        <w:rPr>
          <w:rStyle w:val="apple-converted-space"/>
          <w:rFonts w:asciiTheme="minorHAnsi" w:hAnsiTheme="minorHAnsi"/>
          <w:color w:val="000000"/>
        </w:rPr>
        <w:t> </w:t>
      </w:r>
      <w:r w:rsidRPr="00DA2728">
        <w:rPr>
          <w:rFonts w:asciiTheme="minorHAnsi" w:hAnsiTheme="minorHAnsi"/>
          <w:color w:val="000000"/>
        </w:rPr>
        <w:t>(RC) is a test tool that allows you to write automated web application UI tests in any programming language against any HTTP website using any mainstream JavaScript-enabled browser.</w:t>
      </w:r>
    </w:p>
    <w:p w:rsidR="00DA2728" w:rsidRPr="00DA2728" w:rsidRDefault="00DA2728" w:rsidP="00DA2728">
      <w:pPr>
        <w:pStyle w:val="NormalWeb"/>
        <w:spacing w:before="0" w:beforeAutospacing="0" w:after="144" w:afterAutospacing="0" w:line="270" w:lineRule="atLeast"/>
        <w:rPr>
          <w:rFonts w:asciiTheme="minorHAnsi" w:hAnsiTheme="minorHAnsi"/>
          <w:color w:val="000000"/>
        </w:rPr>
      </w:pPr>
      <w:r w:rsidRPr="00DA2728">
        <w:rPr>
          <w:rFonts w:asciiTheme="minorHAnsi" w:hAnsiTheme="minorHAnsi"/>
          <w:color w:val="000000"/>
        </w:rPr>
        <w:t>Selenium RC comes in two parts. </w:t>
      </w:r>
    </w:p>
    <w:p w:rsidR="00DA2728" w:rsidRPr="00DA2728" w:rsidRDefault="00DA2728" w:rsidP="00DA2728">
      <w:pPr>
        <w:numPr>
          <w:ilvl w:val="0"/>
          <w:numId w:val="48"/>
        </w:numPr>
        <w:spacing w:before="48" w:after="48" w:line="240" w:lineRule="atLeast"/>
        <w:rPr>
          <w:color w:val="000000"/>
          <w:szCs w:val="24"/>
        </w:rPr>
      </w:pPr>
      <w:r w:rsidRPr="00DA2728">
        <w:rPr>
          <w:color w:val="000000"/>
          <w:szCs w:val="24"/>
        </w:rPr>
        <w:t>A server which automatically launches and kills browsers, and acts as a</w:t>
      </w:r>
      <w:r w:rsidR="002C12FF">
        <w:rPr>
          <w:color w:val="000000"/>
          <w:szCs w:val="24"/>
        </w:rPr>
        <w:t>n</w:t>
      </w:r>
      <w:r w:rsidRPr="00DA2728">
        <w:rPr>
          <w:color w:val="000000"/>
          <w:szCs w:val="24"/>
        </w:rPr>
        <w:t xml:space="preserve"> HTTP proxy for web requests from them.</w:t>
      </w:r>
    </w:p>
    <w:p w:rsidR="00DA2728" w:rsidRPr="00DA2728" w:rsidRDefault="00DA2728" w:rsidP="00DA2728">
      <w:pPr>
        <w:numPr>
          <w:ilvl w:val="0"/>
          <w:numId w:val="48"/>
        </w:numPr>
        <w:spacing w:before="48" w:after="48" w:line="240" w:lineRule="atLeast"/>
        <w:rPr>
          <w:color w:val="000000"/>
          <w:szCs w:val="24"/>
        </w:rPr>
      </w:pPr>
      <w:r w:rsidRPr="00DA2728">
        <w:rPr>
          <w:color w:val="000000"/>
          <w:szCs w:val="24"/>
        </w:rPr>
        <w:t>Client libraries for your favorite computer language</w:t>
      </w:r>
      <w:r w:rsidR="002C12FF">
        <w:rPr>
          <w:color w:val="000000"/>
          <w:szCs w:val="24"/>
        </w:rPr>
        <w:t xml:space="preserve"> (including Java)</w:t>
      </w:r>
      <w:r w:rsidRPr="00DA2728">
        <w:rPr>
          <w:color w:val="000000"/>
          <w:szCs w:val="24"/>
        </w:rPr>
        <w:t>.</w:t>
      </w:r>
    </w:p>
    <w:p w:rsidR="00DA2728" w:rsidRPr="00DA2728" w:rsidRDefault="00DA2728" w:rsidP="00DA2728">
      <w:pPr>
        <w:pStyle w:val="NormalWeb"/>
        <w:spacing w:before="0" w:beforeAutospacing="0" w:after="144" w:afterAutospacing="0" w:line="270" w:lineRule="atLeast"/>
        <w:rPr>
          <w:rFonts w:asciiTheme="minorHAnsi" w:hAnsiTheme="minorHAnsi"/>
          <w:color w:val="000000"/>
        </w:rPr>
      </w:pPr>
      <w:r w:rsidRPr="00DA2728">
        <w:rPr>
          <w:rFonts w:asciiTheme="minorHAnsi" w:hAnsiTheme="minorHAnsi"/>
          <w:color w:val="000000"/>
        </w:rPr>
        <w:t>The RC server also bundles</w:t>
      </w:r>
      <w:r w:rsidRPr="00DA2728">
        <w:rPr>
          <w:rStyle w:val="apple-converted-space"/>
          <w:rFonts w:asciiTheme="minorHAnsi" w:hAnsiTheme="minorHAnsi"/>
          <w:color w:val="000000"/>
        </w:rPr>
        <w:t> </w:t>
      </w:r>
      <w:hyperlink r:id="rId15" w:history="1">
        <w:r w:rsidRPr="00DA2728">
          <w:rPr>
            <w:rStyle w:val="Hyperlink"/>
            <w:rFonts w:asciiTheme="minorHAnsi" w:hAnsiTheme="minorHAnsi"/>
            <w:color w:val="003399"/>
          </w:rPr>
          <w:t>Selenium Core</w:t>
        </w:r>
      </w:hyperlink>
      <w:r w:rsidRPr="00DA2728">
        <w:rPr>
          <w:rFonts w:asciiTheme="minorHAnsi" w:hAnsiTheme="minorHAnsi"/>
          <w:color w:val="000000"/>
        </w:rPr>
        <w:t>, and automatically loads it into the browser.</w:t>
      </w:r>
    </w:p>
    <w:p w:rsidR="00DA2728" w:rsidRPr="00DA2728" w:rsidRDefault="00DA2728" w:rsidP="00DA2728">
      <w:pPr>
        <w:pStyle w:val="NormalWeb"/>
        <w:spacing w:before="0" w:beforeAutospacing="0" w:after="144" w:afterAutospacing="0" w:line="270" w:lineRule="atLeast"/>
        <w:rPr>
          <w:rFonts w:asciiTheme="minorHAnsi" w:hAnsiTheme="minorHAnsi"/>
          <w:color w:val="000000"/>
        </w:rPr>
      </w:pPr>
      <w:r w:rsidRPr="00DA2728">
        <w:rPr>
          <w:rFonts w:asciiTheme="minorHAnsi" w:hAnsiTheme="minorHAnsi"/>
          <w:color w:val="000000"/>
        </w:rPr>
        <w:t>Here is a simplified architectural representation....</w:t>
      </w:r>
    </w:p>
    <w:p w:rsidR="00DA2728" w:rsidRDefault="00DA2728" w:rsidP="00DA2728">
      <w:pPr>
        <w:pStyle w:val="NormalWeb"/>
        <w:spacing w:before="0" w:beforeAutospacing="0" w:after="144" w:afterAutospacing="0" w:line="270" w:lineRule="atLeast"/>
        <w:rPr>
          <w:rFonts w:ascii="Verdana" w:hAnsi="Verdana"/>
          <w:color w:val="000000"/>
        </w:rPr>
      </w:pPr>
      <w:r>
        <w:rPr>
          <w:rFonts w:ascii="Verdana" w:hAnsi="Verdana"/>
          <w:noProof/>
          <w:color w:val="000000"/>
        </w:rPr>
        <w:drawing>
          <wp:inline distT="0" distB="0" distL="0" distR="0" wp14:anchorId="32698B1D" wp14:editId="160AB6B2">
            <wp:extent cx="5124450" cy="5000625"/>
            <wp:effectExtent l="19050" t="0" r="0" b="0"/>
            <wp:docPr id="469" name="Picture 469" descr="rc arc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rc arch diagram"/>
                    <pic:cNvPicPr>
                      <a:picLocks noChangeAspect="1" noChangeArrowheads="1"/>
                    </pic:cNvPicPr>
                  </pic:nvPicPr>
                  <pic:blipFill>
                    <a:blip r:embed="rId16" cstate="print"/>
                    <a:srcRect/>
                    <a:stretch>
                      <a:fillRect/>
                    </a:stretch>
                  </pic:blipFill>
                  <pic:spPr bwMode="auto">
                    <a:xfrm>
                      <a:off x="0" y="0"/>
                      <a:ext cx="5124450" cy="5000625"/>
                    </a:xfrm>
                    <a:prstGeom prst="rect">
                      <a:avLst/>
                    </a:prstGeom>
                    <a:noFill/>
                    <a:ln w="9525">
                      <a:noFill/>
                      <a:miter lim="800000"/>
                      <a:headEnd/>
                      <a:tailEnd/>
                    </a:ln>
                  </pic:spPr>
                </pic:pic>
              </a:graphicData>
            </a:graphic>
          </wp:inline>
        </w:drawing>
      </w:r>
    </w:p>
    <w:p w:rsidR="00DA2728" w:rsidRDefault="00DA2728" w:rsidP="00DA2728">
      <w:pPr>
        <w:pStyle w:val="NormalWeb"/>
        <w:spacing w:before="0" w:beforeAutospacing="0" w:after="144" w:afterAutospacing="0" w:line="270" w:lineRule="atLeast"/>
        <w:rPr>
          <w:rFonts w:asciiTheme="minorHAnsi" w:hAnsiTheme="minorHAnsi"/>
          <w:color w:val="000000"/>
          <w:szCs w:val="22"/>
        </w:rPr>
      </w:pPr>
      <w:r w:rsidRPr="00DA2728">
        <w:rPr>
          <w:rFonts w:asciiTheme="minorHAnsi" w:hAnsiTheme="minorHAnsi"/>
          <w:color w:val="000000"/>
          <w:szCs w:val="22"/>
        </w:rPr>
        <w:t>Selenium Remote Control is great for testing complex AJAX-based web user interfaces under a Continuous Integration system. It is also an ideal solution for users of Selenium Core or Selenium IDE who want to write tests in a more expressive programming language than the Selenese HTML table format customarily used with Selenium Core.</w:t>
      </w:r>
    </w:p>
    <w:p w:rsidR="00A83723" w:rsidRDefault="00A83723" w:rsidP="00DA2728">
      <w:pPr>
        <w:pStyle w:val="NormalWeb"/>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The iConsole Automated Test Suite is a Java project that uses the Selenium client libraries to execute tests against the iConsole on different browsers. The Test Suite sends commands to the Selenium Server (which must already be running) and acts on the return values. It provides comprehensive logging to the user to review test success.</w:t>
      </w:r>
    </w:p>
    <w:p w:rsidR="00A83723" w:rsidRDefault="00A83723" w:rsidP="00DA2728">
      <w:pPr>
        <w:pStyle w:val="NormalWeb"/>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As Selenium can only interact with the web browser running the suite the Java must also perform some other tasks to facilitate effective testing:</w:t>
      </w:r>
    </w:p>
    <w:p w:rsidR="00222A29" w:rsidRDefault="00A83723">
      <w:pPr>
        <w:pStyle w:val="NormalWeb"/>
        <w:numPr>
          <w:ilvl w:val="0"/>
          <w:numId w:val="51"/>
        </w:numPr>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Database interaction: to review test outcomes it is necessary to know certain things about the CA DLP CMS configuration. This requires direct querying of the CMS DB and Java libraries for SQL Server and Oracle have been included in the project to provide this possibility. It is also possible to change database values in this way to force certain configurations without needing to automate other CA DLP components.</w:t>
      </w:r>
    </w:p>
    <w:p w:rsidR="00222A29" w:rsidRDefault="008B671F">
      <w:pPr>
        <w:pStyle w:val="NormalWeb"/>
        <w:numPr>
          <w:ilvl w:val="0"/>
          <w:numId w:val="51"/>
        </w:numPr>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IIS: some iConsole config changes don’t take effect until after a timeout or an IIS reset. Waiting for the timeout would makes tests too lengthy and the browser session could timeout first. Therefore in some cases it can be necessary to force an IIS Reset on the iConsole web server. This can be achieved with the psexec utility, the use of which can be automated in the Java suite.</w:t>
      </w:r>
    </w:p>
    <w:p w:rsidR="00222A29" w:rsidRDefault="008B671F">
      <w:pPr>
        <w:pStyle w:val="NormalWeb"/>
        <w:numPr>
          <w:ilvl w:val="0"/>
          <w:numId w:val="51"/>
        </w:numPr>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Registry keys: Much of the iConsole configuration is set in the registry. To test the effect of configuration changes it is therefore necessary to change the registry values. Java has existing libraries for this and if remote registry interaction is required psexec is also an option.</w:t>
      </w:r>
    </w:p>
    <w:p w:rsidR="00222A29" w:rsidRDefault="008B671F">
      <w:pPr>
        <w:pStyle w:val="NormalWeb"/>
        <w:numPr>
          <w:ilvl w:val="0"/>
          <w:numId w:val="51"/>
        </w:numPr>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System pop</w:t>
      </w:r>
      <w:r w:rsidR="00C14316">
        <w:rPr>
          <w:rFonts w:asciiTheme="minorHAnsi" w:hAnsiTheme="minorHAnsi"/>
          <w:color w:val="000000"/>
          <w:szCs w:val="22"/>
        </w:rPr>
        <w:t>-</w:t>
      </w:r>
      <w:r>
        <w:rPr>
          <w:rFonts w:asciiTheme="minorHAnsi" w:hAnsiTheme="minorHAnsi"/>
          <w:color w:val="000000"/>
          <w:szCs w:val="22"/>
        </w:rPr>
        <w:t>ups: Selenium can only interact with the browser. Where a system dialog is encountered e.g. a Browse dialog for file upload, we need a way of passing the necessary information to the dialog and dismissing it. A tool called AutoIt exists for this purpose. It can be used to create executables specific for the dialog you need to automate and these exes can then be called via Java code in the suite.</w:t>
      </w:r>
    </w:p>
    <w:p w:rsidR="00222A29" w:rsidRDefault="008B671F">
      <w:pPr>
        <w:pStyle w:val="NormalWeb"/>
        <w:numPr>
          <w:ilvl w:val="0"/>
          <w:numId w:val="51"/>
        </w:numPr>
        <w:spacing w:before="0" w:beforeAutospacing="0" w:after="144" w:afterAutospacing="0" w:line="270" w:lineRule="atLeast"/>
        <w:rPr>
          <w:rFonts w:asciiTheme="minorHAnsi" w:hAnsiTheme="minorHAnsi"/>
          <w:color w:val="000000"/>
          <w:szCs w:val="22"/>
        </w:rPr>
      </w:pPr>
      <w:r>
        <w:rPr>
          <w:rFonts w:asciiTheme="minorHAnsi" w:hAnsiTheme="minorHAnsi"/>
          <w:color w:val="000000"/>
          <w:szCs w:val="22"/>
        </w:rPr>
        <w:t xml:space="preserve">Mail verification: the iConsole can send Audit mails to senders/recipients of captured events on the CMS. To verify these mails have been sent correctly with correct flags and content etc there is a Java library available called Javamail which can log into a Mail server and open a user’s mailbox to retrieve specific mail. </w:t>
      </w:r>
    </w:p>
    <w:p w:rsidR="007B2E79" w:rsidRDefault="007B2E79">
      <w:pPr>
        <w:spacing w:after="0" w:line="240" w:lineRule="auto"/>
        <w:rPr>
          <w:rFonts w:eastAsia="Arial Unicode MS" w:cs="Arial Unicode MS"/>
          <w:color w:val="000000"/>
        </w:rPr>
      </w:pPr>
      <w:r>
        <w:rPr>
          <w:color w:val="000000"/>
        </w:rPr>
        <w:br w:type="page"/>
      </w:r>
    </w:p>
    <w:p w:rsidR="00A14595" w:rsidRDefault="00CA2F8D">
      <w:pPr>
        <w:pStyle w:val="Heading2"/>
      </w:pPr>
      <w:bookmarkStart w:id="51" w:name="_Toc248037856"/>
      <w:bookmarkStart w:id="52" w:name="_Toc295720440"/>
      <w:r w:rsidRPr="00353485">
        <w:t>Sample Flow</w:t>
      </w:r>
      <w:r w:rsidR="00EE51FA">
        <w:t xml:space="preserve"> </w:t>
      </w:r>
      <w:r w:rsidRPr="00353485">
        <w:t>Execution Diagram</w:t>
      </w:r>
      <w:bookmarkEnd w:id="50"/>
      <w:bookmarkEnd w:id="51"/>
      <w:bookmarkEnd w:id="52"/>
    </w:p>
    <w:p w:rsidR="00B854DC" w:rsidRPr="00CE746F" w:rsidRDefault="00B854DC" w:rsidP="00B854DC">
      <w:pPr>
        <w:pStyle w:val="instructions"/>
        <w:rPr>
          <w:rFonts w:ascii="Calibri" w:hAnsi="Calibri"/>
          <w:iCs/>
          <w:vanish/>
          <w:color w:val="808080"/>
          <w:szCs w:val="24"/>
        </w:rPr>
      </w:pPr>
      <w:bookmarkStart w:id="53" w:name="_Toc33764680"/>
      <w:r w:rsidRPr="00CE746F">
        <w:rPr>
          <w:rFonts w:ascii="Calibri" w:hAnsi="Calibri"/>
          <w:iCs/>
          <w:vanish/>
          <w:color w:val="808080"/>
          <w:szCs w:val="24"/>
        </w:rPr>
        <w:t>With what other components does this component need to interact and how do these relationships work? Often, you will be able to depict these relationships graphically using structure charts, data flow diagrams or transaction diagrams. Show a sample execution of features including the flow and interaction of different components involved.</w:t>
      </w:r>
    </w:p>
    <w:p w:rsidR="007A629F" w:rsidRDefault="005979D3" w:rsidP="00E13FAF">
      <w:pPr>
        <w:pStyle w:val="BodyTextIndent"/>
      </w:pPr>
      <w:r>
        <w:t xml:space="preserve">The </w:t>
      </w:r>
      <w:r w:rsidR="002C12FF">
        <w:t xml:space="preserve">Automated </w:t>
      </w:r>
      <w:r w:rsidR="00E13FAF">
        <w:t>Test Suite</w:t>
      </w:r>
      <w:r w:rsidR="002C12FF">
        <w:t xml:space="preserve"> is packaged as a Jar file and designed to be run from the cmd line. Ultimately it should be included in the CTC project which will further automate deployment, execution and reporting of the test cases.</w:t>
      </w:r>
    </w:p>
    <w:p w:rsidR="007B2E79" w:rsidRDefault="007B2E79">
      <w:pPr>
        <w:spacing w:after="0" w:line="240" w:lineRule="auto"/>
        <w:rPr>
          <w:rFonts w:ascii="Arial" w:hAnsi="Arial"/>
        </w:rPr>
      </w:pPr>
    </w:p>
    <w:p w:rsidR="00F9158F" w:rsidRDefault="002C12FF" w:rsidP="00E13FAF">
      <w:pPr>
        <w:pStyle w:val="BodyTextIndent"/>
      </w:pPr>
      <w:r>
        <w:t>The following diagram shows how the java scripts that make up the Test Suite hang together and are called during a test run:</w:t>
      </w:r>
    </w:p>
    <w:p w:rsidR="005B7F23" w:rsidRDefault="005B7F23">
      <w:pPr>
        <w:pStyle w:val="BodyTextIndent"/>
      </w:pPr>
    </w:p>
    <w:p w:rsidR="00A25FE4" w:rsidRDefault="00E13FAF">
      <w:pPr>
        <w:spacing w:after="0" w:line="240" w:lineRule="auto"/>
        <w:rPr>
          <w:rFonts w:ascii="Calibri" w:hAnsi="Calibri"/>
          <w:szCs w:val="24"/>
        </w:rPr>
      </w:pPr>
      <w:r>
        <w:rPr>
          <w:rFonts w:ascii="Calibri" w:hAnsi="Calibri"/>
          <w:noProof/>
          <w:szCs w:val="24"/>
        </w:rPr>
        <w:drawing>
          <wp:inline distT="0" distB="0" distL="0" distR="0" wp14:anchorId="340F985E" wp14:editId="55550F7C">
            <wp:extent cx="6402536" cy="6219825"/>
            <wp:effectExtent l="19050" t="0" r="0" b="0"/>
            <wp:docPr id="2" name="Picture 1" descr="selauto_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auto_flow.bmp"/>
                    <pic:cNvPicPr/>
                  </pic:nvPicPr>
                  <pic:blipFill>
                    <a:blip r:embed="rId17" cstate="print"/>
                    <a:stretch>
                      <a:fillRect/>
                    </a:stretch>
                  </pic:blipFill>
                  <pic:spPr>
                    <a:xfrm>
                      <a:off x="0" y="0"/>
                      <a:ext cx="6406707" cy="6223877"/>
                    </a:xfrm>
                    <a:prstGeom prst="rect">
                      <a:avLst/>
                    </a:prstGeom>
                  </pic:spPr>
                </pic:pic>
              </a:graphicData>
            </a:graphic>
          </wp:inline>
        </w:drawing>
      </w:r>
    </w:p>
    <w:p w:rsidR="00CA2F8D" w:rsidRDefault="00CE746F" w:rsidP="005D0893">
      <w:pPr>
        <w:pStyle w:val="Heading1"/>
      </w:pPr>
      <w:bookmarkStart w:id="54" w:name="_Toc248037857"/>
      <w:bookmarkStart w:id="55" w:name="_Toc295720441"/>
      <w:r>
        <w:t>D</w:t>
      </w:r>
      <w:r w:rsidR="009F6AEA" w:rsidRPr="00353485">
        <w:t xml:space="preserve">esign </w:t>
      </w:r>
      <w:r>
        <w:t>L</w:t>
      </w:r>
      <w:r w:rsidR="009F6AEA" w:rsidRPr="00353485">
        <w:t xml:space="preserve">imitations, </w:t>
      </w:r>
      <w:r>
        <w:t>A</w:t>
      </w:r>
      <w:r w:rsidR="009F6AEA" w:rsidRPr="00353485">
        <w:t xml:space="preserve">ssumptions, and </w:t>
      </w:r>
      <w:r>
        <w:t>I</w:t>
      </w:r>
      <w:r w:rsidR="009F6AEA" w:rsidRPr="00353485">
        <w:t>ssues</w:t>
      </w:r>
      <w:bookmarkEnd w:id="54"/>
      <w:bookmarkEnd w:id="55"/>
      <w:r w:rsidR="00CA2F8D" w:rsidRPr="00353485">
        <w:t xml:space="preserve"> </w:t>
      </w:r>
    </w:p>
    <w:p w:rsidR="00ED7637" w:rsidRPr="00ED7637" w:rsidRDefault="00ED7637" w:rsidP="00ED7637">
      <w:pPr>
        <w:pStyle w:val="ListParagraph"/>
        <w:ind w:left="862"/>
      </w:pPr>
    </w:p>
    <w:p w:rsidR="00DF7E54" w:rsidRPr="00CE746F" w:rsidRDefault="00DF7E54" w:rsidP="00DF7E54">
      <w:pPr>
        <w:pStyle w:val="instructions"/>
        <w:rPr>
          <w:rFonts w:ascii="Calibri" w:hAnsi="Calibri"/>
          <w:iCs/>
          <w:vanish/>
          <w:color w:val="808080"/>
          <w:szCs w:val="24"/>
        </w:rPr>
      </w:pPr>
      <w:r w:rsidRPr="00CE746F">
        <w:rPr>
          <w:rFonts w:ascii="Calibri" w:hAnsi="Calibri"/>
          <w:iCs/>
          <w:vanish/>
          <w:color w:val="808080"/>
          <w:szCs w:val="24"/>
        </w:rPr>
        <w:t>This section should list current limitations and assumptions made in the design.  These may include unique characteristics or testing requirements.</w:t>
      </w:r>
    </w:p>
    <w:p w:rsidR="007A629F" w:rsidRDefault="00222A29">
      <w:pPr>
        <w:pStyle w:val="BodyTextIndent"/>
        <w:numPr>
          <w:ilvl w:val="0"/>
          <w:numId w:val="18"/>
        </w:numPr>
        <w:ind w:left="1077" w:hanging="357"/>
        <w:rPr>
          <w:rFonts w:ascii="Calibri" w:hAnsi="Calibri" w:cs="Arial"/>
          <w:szCs w:val="24"/>
        </w:rPr>
      </w:pPr>
      <w:r>
        <w:rPr>
          <w:rFonts w:ascii="Calibri" w:hAnsi="Calibri" w:cs="Arial"/>
          <w:szCs w:val="24"/>
        </w:rPr>
        <w:t>It was decided to code the test suite in J</w:t>
      </w:r>
      <w:r w:rsidR="00E13FAF">
        <w:rPr>
          <w:rFonts w:ascii="Calibri" w:hAnsi="Calibri" w:cs="Arial"/>
          <w:szCs w:val="24"/>
        </w:rPr>
        <w:t>ava</w:t>
      </w:r>
      <w:r>
        <w:rPr>
          <w:rFonts w:ascii="Calibri" w:hAnsi="Calibri" w:cs="Arial"/>
          <w:szCs w:val="24"/>
        </w:rPr>
        <w:t xml:space="preserve"> as this is Selenium’s native language and so support and integration was likely to be smoothest. Java also provides the necessary functionality for DBMS, registry and system interaction that using Selenium IDE alone would not provide. JUnit was not used for test case control however as likely integration with the existing QA CTC Controller would provide overlapping functionality. </w:t>
      </w:r>
    </w:p>
    <w:p w:rsidR="00EA6C2C" w:rsidRDefault="00ED7637">
      <w:pPr>
        <w:pStyle w:val="BodyTextIndent"/>
        <w:numPr>
          <w:ilvl w:val="0"/>
          <w:numId w:val="18"/>
        </w:numPr>
        <w:ind w:left="1077" w:hanging="357"/>
        <w:rPr>
          <w:rFonts w:ascii="Calibri" w:hAnsi="Calibri" w:cs="Arial"/>
          <w:szCs w:val="24"/>
        </w:rPr>
      </w:pPr>
      <w:r>
        <w:rPr>
          <w:rFonts w:ascii="Calibri" w:hAnsi="Calibri" w:cs="Arial"/>
          <w:szCs w:val="24"/>
        </w:rPr>
        <w:t xml:space="preserve">To ensure results of tests can be predicted at the beginning of every test suite run the </w:t>
      </w:r>
      <w:r w:rsidR="005D0893">
        <w:rPr>
          <w:rFonts w:ascii="Calibri" w:hAnsi="Calibri" w:cs="Arial"/>
          <w:szCs w:val="24"/>
        </w:rPr>
        <w:t>CMS DB Audit data tables will be truncated to ensure that NO audit issues pre-exist for the test. This means you should not run the Test Suite on a production or shared Test server as you will destroy all existing Audit data on the system.</w:t>
      </w:r>
      <w:r>
        <w:rPr>
          <w:rFonts w:ascii="Calibri" w:hAnsi="Calibri" w:cs="Arial"/>
          <w:szCs w:val="24"/>
        </w:rPr>
        <w:t xml:space="preserve"> </w:t>
      </w:r>
    </w:p>
    <w:p w:rsidR="006551A1" w:rsidRPr="00353485" w:rsidRDefault="006551A1" w:rsidP="00AB51BD">
      <w:pPr>
        <w:pStyle w:val="Heading3"/>
      </w:pPr>
      <w:bookmarkStart w:id="56" w:name="_Toc383854865"/>
      <w:bookmarkStart w:id="57" w:name="_Toc517700172"/>
      <w:bookmarkStart w:id="58" w:name="_Toc33764675"/>
      <w:bookmarkStart w:id="59" w:name="_Toc295720442"/>
      <w:r w:rsidRPr="00353485">
        <w:t>Issues</w:t>
      </w:r>
      <w:bookmarkEnd w:id="56"/>
      <w:bookmarkEnd w:id="57"/>
      <w:bookmarkEnd w:id="58"/>
      <w:bookmarkEnd w:id="59"/>
    </w:p>
    <w:p w:rsidR="007A629F" w:rsidRDefault="006551A1">
      <w:pPr>
        <w:pStyle w:val="instructions"/>
        <w:keepNext/>
        <w:rPr>
          <w:rFonts w:ascii="Calibri" w:hAnsi="Calibri"/>
          <w:iCs/>
          <w:vanish/>
          <w:color w:val="808080"/>
          <w:szCs w:val="24"/>
        </w:rPr>
      </w:pPr>
      <w:r w:rsidRPr="00CE746F">
        <w:rPr>
          <w:rFonts w:ascii="Calibri" w:hAnsi="Calibri"/>
          <w:iCs/>
          <w:vanish/>
          <w:color w:val="808080"/>
          <w:szCs w:val="24"/>
        </w:rPr>
        <w:t>Since the DDS is an evolving representation of the design, this section is used to keep track of issues and items that need special attention.</w:t>
      </w:r>
    </w:p>
    <w:p w:rsidR="007A629F" w:rsidRDefault="006551A1">
      <w:pPr>
        <w:pStyle w:val="instructions"/>
        <w:keepNext/>
        <w:rPr>
          <w:rFonts w:ascii="Calibri" w:hAnsi="Calibri" w:cs="Arial"/>
          <w:vanish/>
          <w:szCs w:val="24"/>
        </w:rPr>
      </w:pPr>
      <w:r w:rsidRPr="00CE746F">
        <w:rPr>
          <w:rFonts w:ascii="Calibri" w:hAnsi="Calibri" w:cs="Arial"/>
          <w:iCs/>
          <w:vanish/>
          <w:color w:val="808080"/>
          <w:szCs w:val="24"/>
        </w:rPr>
        <w:t xml:space="preserve">* If </w:t>
      </w:r>
      <w:r w:rsidR="00186A98" w:rsidRPr="00CE746F">
        <w:rPr>
          <w:rFonts w:ascii="Calibri" w:hAnsi="Calibri" w:cs="Arial"/>
          <w:iCs/>
          <w:vanish/>
          <w:color w:val="808080"/>
          <w:szCs w:val="24"/>
        </w:rPr>
        <w:t xml:space="preserve">PRIME </w:t>
      </w:r>
      <w:r w:rsidRPr="00CE746F">
        <w:rPr>
          <w:rFonts w:ascii="Calibri" w:hAnsi="Calibri" w:cs="Arial"/>
          <w:iCs/>
          <w:vanish/>
          <w:color w:val="808080"/>
          <w:szCs w:val="24"/>
        </w:rPr>
        <w:t xml:space="preserve">Clarity is used to manage the issues or risks, include the Issue Name and ID, and the remaining fields can be blank. </w:t>
      </w:r>
    </w:p>
    <w:tbl>
      <w:tblPr>
        <w:tblW w:w="9072"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3936"/>
        <w:gridCol w:w="992"/>
        <w:gridCol w:w="2254"/>
      </w:tblGrid>
      <w:tr w:rsidR="00A83723" w:rsidRPr="00353485" w:rsidTr="00A83723">
        <w:trPr>
          <w:tblHeader/>
        </w:trPr>
        <w:tc>
          <w:tcPr>
            <w:tcW w:w="1890" w:type="dxa"/>
          </w:tcPr>
          <w:p w:rsidR="00A83723" w:rsidRDefault="00A83723">
            <w:pPr>
              <w:pStyle w:val="BodyTextIndent"/>
              <w:keepNext/>
              <w:ind w:left="0"/>
              <w:rPr>
                <w:rFonts w:ascii="Calibri" w:hAnsi="Calibri" w:cs="Arial"/>
                <w:b/>
                <w:szCs w:val="24"/>
              </w:rPr>
            </w:pPr>
            <w:r w:rsidRPr="00353485">
              <w:rPr>
                <w:rFonts w:ascii="Calibri" w:hAnsi="Calibri" w:cs="Arial"/>
                <w:b/>
                <w:szCs w:val="24"/>
              </w:rPr>
              <w:t>Issue Name</w:t>
            </w:r>
          </w:p>
        </w:tc>
        <w:tc>
          <w:tcPr>
            <w:tcW w:w="3936" w:type="dxa"/>
          </w:tcPr>
          <w:p w:rsidR="00A83723" w:rsidRDefault="00A83723">
            <w:pPr>
              <w:pStyle w:val="BodyTextIndent"/>
              <w:keepNext/>
              <w:ind w:left="0"/>
              <w:rPr>
                <w:rFonts w:ascii="Calibri" w:hAnsi="Calibri" w:cs="Arial"/>
                <w:b/>
                <w:szCs w:val="24"/>
              </w:rPr>
            </w:pPr>
            <w:r w:rsidRPr="00353485">
              <w:rPr>
                <w:rFonts w:ascii="Calibri" w:hAnsi="Calibri" w:cs="Arial"/>
                <w:b/>
                <w:szCs w:val="24"/>
              </w:rPr>
              <w:t>Description</w:t>
            </w:r>
          </w:p>
        </w:tc>
        <w:tc>
          <w:tcPr>
            <w:tcW w:w="992" w:type="dxa"/>
          </w:tcPr>
          <w:p w:rsidR="00A83723" w:rsidRDefault="00A83723">
            <w:pPr>
              <w:pStyle w:val="BodyTextIndent"/>
              <w:keepNext/>
              <w:ind w:left="0"/>
              <w:rPr>
                <w:rFonts w:ascii="Calibri" w:hAnsi="Calibri" w:cs="Arial"/>
                <w:b/>
                <w:szCs w:val="24"/>
              </w:rPr>
            </w:pPr>
            <w:r w:rsidRPr="00353485">
              <w:rPr>
                <w:rFonts w:ascii="Calibri" w:hAnsi="Calibri" w:cs="Arial"/>
                <w:b/>
                <w:szCs w:val="24"/>
              </w:rPr>
              <w:t>Priority</w:t>
            </w:r>
          </w:p>
        </w:tc>
        <w:tc>
          <w:tcPr>
            <w:tcW w:w="2254" w:type="dxa"/>
          </w:tcPr>
          <w:p w:rsidR="00A83723" w:rsidRDefault="00A83723">
            <w:pPr>
              <w:pStyle w:val="BodyTextIndent"/>
              <w:keepNext/>
              <w:ind w:left="0"/>
              <w:rPr>
                <w:rFonts w:ascii="Calibri" w:hAnsi="Calibri" w:cs="Arial"/>
                <w:b/>
                <w:szCs w:val="24"/>
              </w:rPr>
            </w:pPr>
            <w:r w:rsidRPr="00353485">
              <w:rPr>
                <w:rFonts w:ascii="Calibri" w:hAnsi="Calibri" w:cs="Arial"/>
                <w:b/>
                <w:szCs w:val="24"/>
              </w:rPr>
              <w:t>Resolution</w:t>
            </w:r>
          </w:p>
        </w:tc>
      </w:tr>
      <w:tr w:rsidR="00A83723" w:rsidRPr="00353485" w:rsidTr="00A83723">
        <w:tc>
          <w:tcPr>
            <w:tcW w:w="1890" w:type="dxa"/>
          </w:tcPr>
          <w:p w:rsidR="00A83723" w:rsidRPr="00353485" w:rsidRDefault="00222A29" w:rsidP="00B01AD6">
            <w:pPr>
              <w:pStyle w:val="BodyTextIndent"/>
              <w:ind w:left="0"/>
              <w:rPr>
                <w:rFonts w:ascii="Calibri" w:hAnsi="Calibri" w:cs="Arial"/>
                <w:szCs w:val="24"/>
              </w:rPr>
            </w:pPr>
            <w:r>
              <w:rPr>
                <w:rFonts w:ascii="Calibri" w:hAnsi="Calibri" w:cs="Arial"/>
                <w:szCs w:val="24"/>
              </w:rPr>
              <w:t>Firefox 4</w:t>
            </w:r>
          </w:p>
        </w:tc>
        <w:tc>
          <w:tcPr>
            <w:tcW w:w="3936" w:type="dxa"/>
          </w:tcPr>
          <w:p w:rsidR="00A83723" w:rsidRPr="00353485" w:rsidRDefault="00222A29" w:rsidP="00117DD9">
            <w:pPr>
              <w:pStyle w:val="BodyTextIndent"/>
              <w:ind w:left="0"/>
              <w:rPr>
                <w:rFonts w:ascii="Calibri" w:hAnsi="Calibri" w:cs="Arial"/>
                <w:szCs w:val="24"/>
              </w:rPr>
            </w:pPr>
            <w:r>
              <w:rPr>
                <w:rFonts w:ascii="Calibri" w:hAnsi="Calibri" w:cs="Arial"/>
                <w:szCs w:val="24"/>
              </w:rPr>
              <w:t>Not supported by Selenium Server 1.0.3</w:t>
            </w:r>
          </w:p>
        </w:tc>
        <w:tc>
          <w:tcPr>
            <w:tcW w:w="992" w:type="dxa"/>
          </w:tcPr>
          <w:p w:rsidR="00A83723" w:rsidRPr="00353485" w:rsidRDefault="00222A29" w:rsidP="00B01AD6">
            <w:pPr>
              <w:pStyle w:val="BodyTextIndent"/>
              <w:ind w:left="0"/>
              <w:rPr>
                <w:rFonts w:ascii="Calibri" w:hAnsi="Calibri" w:cs="Arial"/>
                <w:szCs w:val="24"/>
              </w:rPr>
            </w:pPr>
            <w:r>
              <w:rPr>
                <w:rFonts w:ascii="Calibri" w:hAnsi="Calibri" w:cs="Arial"/>
                <w:szCs w:val="24"/>
              </w:rPr>
              <w:t>2</w:t>
            </w:r>
          </w:p>
        </w:tc>
        <w:tc>
          <w:tcPr>
            <w:tcW w:w="2254" w:type="dxa"/>
          </w:tcPr>
          <w:p w:rsidR="00A83723" w:rsidRPr="00353485" w:rsidRDefault="00222A29" w:rsidP="00783E95">
            <w:pPr>
              <w:pStyle w:val="BodyTextIndent"/>
              <w:ind w:left="0"/>
              <w:rPr>
                <w:rFonts w:ascii="Calibri" w:hAnsi="Calibri" w:cs="Arial"/>
                <w:szCs w:val="24"/>
              </w:rPr>
            </w:pPr>
            <w:r>
              <w:rPr>
                <w:rFonts w:ascii="Calibri" w:hAnsi="Calibri" w:cs="Arial"/>
                <w:szCs w:val="24"/>
              </w:rPr>
              <w:t xml:space="preserve">Requires Selenium Server upgrade to 2.0 – when </w:t>
            </w:r>
            <w:r w:rsidR="00C14316">
              <w:rPr>
                <w:rFonts w:ascii="Calibri" w:hAnsi="Calibri" w:cs="Arial"/>
                <w:szCs w:val="24"/>
              </w:rPr>
              <w:t>available</w:t>
            </w:r>
          </w:p>
        </w:tc>
      </w:tr>
      <w:tr w:rsidR="00A83723" w:rsidRPr="00353485" w:rsidTr="00A83723">
        <w:tc>
          <w:tcPr>
            <w:tcW w:w="1890" w:type="dxa"/>
          </w:tcPr>
          <w:p w:rsidR="00A83723" w:rsidRPr="00353485" w:rsidRDefault="00A83723" w:rsidP="00B01AD6">
            <w:pPr>
              <w:pStyle w:val="BodyTextIndent"/>
              <w:ind w:left="0"/>
              <w:rPr>
                <w:rFonts w:ascii="Calibri" w:hAnsi="Calibri" w:cs="Arial"/>
                <w:szCs w:val="24"/>
              </w:rPr>
            </w:pPr>
          </w:p>
        </w:tc>
        <w:tc>
          <w:tcPr>
            <w:tcW w:w="3936" w:type="dxa"/>
          </w:tcPr>
          <w:p w:rsidR="00A83723" w:rsidRPr="00353485" w:rsidRDefault="00A83723" w:rsidP="00B01AD6">
            <w:pPr>
              <w:pStyle w:val="BodyTextIndent"/>
              <w:ind w:left="0"/>
              <w:rPr>
                <w:rFonts w:ascii="Calibri" w:hAnsi="Calibri" w:cs="Arial"/>
                <w:szCs w:val="24"/>
              </w:rPr>
            </w:pPr>
          </w:p>
        </w:tc>
        <w:tc>
          <w:tcPr>
            <w:tcW w:w="992" w:type="dxa"/>
          </w:tcPr>
          <w:p w:rsidR="00A83723" w:rsidRPr="00353485" w:rsidRDefault="00A83723" w:rsidP="00B01AD6">
            <w:pPr>
              <w:pStyle w:val="BodyTextIndent"/>
              <w:ind w:left="0"/>
              <w:rPr>
                <w:rFonts w:ascii="Calibri" w:hAnsi="Calibri" w:cs="Arial"/>
                <w:szCs w:val="24"/>
              </w:rPr>
            </w:pPr>
          </w:p>
        </w:tc>
        <w:tc>
          <w:tcPr>
            <w:tcW w:w="2254" w:type="dxa"/>
          </w:tcPr>
          <w:p w:rsidR="00A83723" w:rsidRPr="00353485" w:rsidRDefault="00A83723" w:rsidP="00B01AD6">
            <w:pPr>
              <w:pStyle w:val="BodyTextIndent"/>
              <w:ind w:left="0"/>
              <w:rPr>
                <w:rFonts w:ascii="Calibri" w:hAnsi="Calibri" w:cs="Arial"/>
                <w:szCs w:val="24"/>
              </w:rPr>
            </w:pPr>
          </w:p>
        </w:tc>
      </w:tr>
    </w:tbl>
    <w:p w:rsidR="00897EB4" w:rsidRPr="00353485" w:rsidRDefault="00897EB4" w:rsidP="00897EB4">
      <w:pPr>
        <w:pStyle w:val="BodyTextIndent"/>
        <w:rPr>
          <w:rFonts w:ascii="Calibri" w:hAnsi="Calibri" w:cs="Arial"/>
        </w:rPr>
      </w:pPr>
      <w:bookmarkStart w:id="60" w:name="_Toc484227726"/>
      <w:bookmarkEnd w:id="8"/>
      <w:bookmarkEnd w:id="46"/>
      <w:bookmarkEnd w:id="53"/>
    </w:p>
    <w:p w:rsidR="00897EB4" w:rsidRPr="00353485" w:rsidRDefault="00897EB4" w:rsidP="00897EB4"/>
    <w:p w:rsidR="00CA2F8D" w:rsidRPr="00353485" w:rsidRDefault="00CA2F8D">
      <w:pPr>
        <w:pStyle w:val="Heading1"/>
        <w:rPr>
          <w:rFonts w:ascii="Calibri" w:hAnsi="Calibri"/>
          <w:szCs w:val="24"/>
        </w:rPr>
      </w:pPr>
      <w:bookmarkStart w:id="61" w:name="_Toc248037858"/>
      <w:bookmarkStart w:id="62" w:name="_Toc295720443"/>
      <w:bookmarkStart w:id="63" w:name="_Toc33764682"/>
      <w:bookmarkStart w:id="64" w:name="_Toc393873504"/>
      <w:bookmarkStart w:id="65" w:name="_Toc484227711"/>
      <w:bookmarkStart w:id="66" w:name="_Toc33764694"/>
      <w:bookmarkStart w:id="67" w:name="_Toc484227733"/>
      <w:bookmarkEnd w:id="60"/>
      <w:r w:rsidRPr="00353485">
        <w:rPr>
          <w:rFonts w:ascii="Calibri" w:hAnsi="Calibri"/>
          <w:szCs w:val="24"/>
        </w:rPr>
        <w:t>Internal</w:t>
      </w:r>
      <w:r w:rsidR="00197D59" w:rsidRPr="00353485">
        <w:rPr>
          <w:rFonts w:ascii="Calibri" w:hAnsi="Calibri"/>
          <w:szCs w:val="24"/>
        </w:rPr>
        <w:t>s</w:t>
      </w:r>
      <w:bookmarkEnd w:id="61"/>
      <w:bookmarkEnd w:id="62"/>
      <w:r w:rsidRPr="00353485">
        <w:rPr>
          <w:rFonts w:ascii="Calibri" w:hAnsi="Calibri"/>
          <w:szCs w:val="24"/>
        </w:rPr>
        <w:t xml:space="preserve"> </w:t>
      </w:r>
      <w:bookmarkEnd w:id="63"/>
    </w:p>
    <w:p w:rsidR="00A14595" w:rsidRDefault="00CA2F8D">
      <w:pPr>
        <w:pStyle w:val="Heading2"/>
      </w:pPr>
      <w:bookmarkStart w:id="68" w:name="_Toc484227721"/>
      <w:bookmarkStart w:id="69" w:name="_Toc33764684"/>
      <w:bookmarkStart w:id="70" w:name="_Toc248037859"/>
      <w:bookmarkStart w:id="71" w:name="_Toc295720444"/>
      <w:r w:rsidRPr="00353485">
        <w:t>Programming</w:t>
      </w:r>
      <w:bookmarkEnd w:id="68"/>
      <w:bookmarkEnd w:id="69"/>
      <w:r w:rsidR="00882C80" w:rsidRPr="00353485">
        <w:t xml:space="preserve"> details</w:t>
      </w:r>
      <w:bookmarkEnd w:id="70"/>
      <w:bookmarkEnd w:id="71"/>
    </w:p>
    <w:p w:rsidR="00882C80" w:rsidRPr="005D2CF1" w:rsidRDefault="00882C80" w:rsidP="00882C80">
      <w:pPr>
        <w:pStyle w:val="instructions"/>
        <w:rPr>
          <w:rStyle w:val="Hyperlink"/>
          <w:rFonts w:ascii="Calibri" w:hAnsi="Calibri"/>
          <w:iCs/>
          <w:vanish/>
          <w:color w:val="808080"/>
          <w:szCs w:val="24"/>
          <w:u w:val="none"/>
        </w:rPr>
      </w:pPr>
      <w:r w:rsidRPr="005D2CF1">
        <w:rPr>
          <w:rFonts w:ascii="Calibri" w:hAnsi="Calibri"/>
          <w:iCs/>
          <w:vanish/>
          <w:color w:val="808080"/>
          <w:szCs w:val="24"/>
        </w:rPr>
        <w:t xml:space="preserve">List procedures, modules and programs to be written, changed or deleted to meet the module specifications. Create as many subsections as needed for each module/program that is affected. All external UI elements and messages (strings) must be externalized to a runtime loadable module to be an i18n enabled product.  For a list of i18n enabled products, go to:  </w:t>
      </w:r>
      <w:hyperlink r:id="rId18" w:history="1">
        <w:r w:rsidRPr="005D2CF1">
          <w:rPr>
            <w:rStyle w:val="Hyperlink"/>
            <w:rFonts w:ascii="Calibri" w:hAnsi="Calibri"/>
            <w:iCs/>
            <w:vanish/>
            <w:color w:val="808080"/>
            <w:szCs w:val="24"/>
            <w:u w:val="none"/>
          </w:rPr>
          <w:t>http://intranet.ca.com/develop/local/mlsp.htm</w:t>
        </w:r>
      </w:hyperlink>
      <w:r w:rsidRPr="005D2CF1">
        <w:rPr>
          <w:rStyle w:val="Hyperlink"/>
          <w:rFonts w:ascii="Calibri" w:hAnsi="Calibri"/>
          <w:iCs/>
          <w:vanish/>
          <w:color w:val="808080"/>
          <w:szCs w:val="24"/>
          <w:u w:val="none"/>
        </w:rPr>
        <w:t xml:space="preserve">. </w:t>
      </w:r>
    </w:p>
    <w:p w:rsidR="00882C80" w:rsidRPr="00353485" w:rsidRDefault="00D83C66" w:rsidP="00882C80">
      <w:pPr>
        <w:pStyle w:val="BodyTextIndent"/>
        <w:rPr>
          <w:rFonts w:ascii="Calibri" w:hAnsi="Calibri"/>
          <w:szCs w:val="24"/>
        </w:rPr>
      </w:pPr>
      <w:r>
        <w:rPr>
          <w:rFonts w:ascii="Calibri" w:hAnsi="Calibri" w:cs="Arial"/>
          <w:szCs w:val="24"/>
        </w:rPr>
        <w:t xml:space="preserve">The heart of the implementation is </w:t>
      </w:r>
      <w:r w:rsidR="005D0893">
        <w:rPr>
          <w:rFonts w:ascii="Calibri" w:hAnsi="Calibri" w:cs="Arial"/>
          <w:szCs w:val="24"/>
        </w:rPr>
        <w:t>the iConsole_Automation.jar file which packages together all the java scripts that enable running of the test suite</w:t>
      </w:r>
      <w:r>
        <w:rPr>
          <w:rFonts w:ascii="Calibri" w:hAnsi="Calibri" w:cs="Arial"/>
          <w:szCs w:val="24"/>
        </w:rPr>
        <w:t>.</w:t>
      </w:r>
      <w:r w:rsidR="005D0893">
        <w:rPr>
          <w:rFonts w:ascii="Calibri" w:hAnsi="Calibri" w:cs="Arial"/>
          <w:szCs w:val="24"/>
        </w:rPr>
        <w:t xml:space="preserve"> Each script and it</w:t>
      </w:r>
      <w:r w:rsidR="008B671F">
        <w:rPr>
          <w:rFonts w:ascii="Calibri" w:hAnsi="Calibri" w:cs="Arial"/>
          <w:szCs w:val="24"/>
        </w:rPr>
        <w:t>s</w:t>
      </w:r>
      <w:r w:rsidR="005D0893">
        <w:rPr>
          <w:rFonts w:ascii="Calibri" w:hAnsi="Calibri" w:cs="Arial"/>
          <w:szCs w:val="24"/>
        </w:rPr>
        <w:t xml:space="preserve"> function plus example </w:t>
      </w:r>
      <w:r w:rsidR="008B671F">
        <w:rPr>
          <w:rFonts w:ascii="Calibri" w:hAnsi="Calibri" w:cs="Arial"/>
          <w:szCs w:val="24"/>
        </w:rPr>
        <w:t>usage is</w:t>
      </w:r>
      <w:r w:rsidR="005D0893">
        <w:rPr>
          <w:rFonts w:ascii="Calibri" w:hAnsi="Calibri" w:cs="Arial"/>
          <w:szCs w:val="24"/>
        </w:rPr>
        <w:t xml:space="preserve"> detailed in this section.</w:t>
      </w:r>
    </w:p>
    <w:p w:rsidR="00CA2F8D" w:rsidRPr="00353485" w:rsidRDefault="00E4520B" w:rsidP="00AB51BD">
      <w:pPr>
        <w:pStyle w:val="Heading3"/>
      </w:pPr>
      <w:bookmarkStart w:id="72" w:name="_Toc295720445"/>
      <w:r>
        <w:t>The Test Controller</w:t>
      </w:r>
      <w:r w:rsidR="00D04B59">
        <w:t xml:space="preserve"> (</w:t>
      </w:r>
      <w:r>
        <w:t>TestRunner.java</w:t>
      </w:r>
      <w:r w:rsidR="00D04B59">
        <w:t>)</w:t>
      </w:r>
      <w:bookmarkEnd w:id="72"/>
    </w:p>
    <w:p w:rsidR="00CA2F8D" w:rsidRPr="005D2CF1" w:rsidRDefault="00CA2F8D" w:rsidP="00801C6E">
      <w:pPr>
        <w:pStyle w:val="instructions"/>
        <w:rPr>
          <w:rFonts w:ascii="Calibri" w:hAnsi="Calibri"/>
          <w:vanish/>
        </w:rPr>
      </w:pPr>
      <w:r w:rsidRPr="005D2CF1">
        <w:rPr>
          <w:rFonts w:ascii="Calibri" w:hAnsi="Calibri"/>
          <w:vanish/>
          <w:szCs w:val="24"/>
        </w:rPr>
        <w:t>Provide a description of the module</w:t>
      </w:r>
      <w:r w:rsidR="00801C6E" w:rsidRPr="005D2CF1">
        <w:rPr>
          <w:rFonts w:ascii="Calibri" w:hAnsi="Calibri"/>
          <w:vanish/>
          <w:szCs w:val="24"/>
        </w:rPr>
        <w:t>,</w:t>
      </w:r>
      <w:r w:rsidRPr="005D2CF1">
        <w:rPr>
          <w:rFonts w:ascii="Calibri" w:hAnsi="Calibri"/>
          <w:vanish/>
          <w:szCs w:val="24"/>
        </w:rPr>
        <w:t xml:space="preserve"> including the purpose, functionality</w:t>
      </w:r>
      <w:r w:rsidR="00801C6E" w:rsidRPr="005D2CF1">
        <w:rPr>
          <w:rFonts w:ascii="Calibri" w:hAnsi="Calibri"/>
          <w:vanish/>
          <w:szCs w:val="24"/>
        </w:rPr>
        <w:t>,</w:t>
      </w:r>
      <w:r w:rsidRPr="005D2CF1">
        <w:rPr>
          <w:rFonts w:ascii="Calibri" w:hAnsi="Calibri"/>
          <w:vanish/>
          <w:szCs w:val="24"/>
        </w:rPr>
        <w:t xml:space="preserve"> and interdependency.  Describe major ideas and concepts that pertain to the design of this module. If this is an add-on feature, describe the design changes</w:t>
      </w:r>
      <w:r w:rsidRPr="005D2CF1">
        <w:rPr>
          <w:rFonts w:ascii="Calibri" w:hAnsi="Calibri"/>
          <w:vanish/>
        </w:rPr>
        <w:t xml:space="preserve"> required in existing support modules.</w:t>
      </w:r>
    </w:p>
    <w:p w:rsidR="0082385C" w:rsidRDefault="0082385C" w:rsidP="00E4520B">
      <w:pPr>
        <w:pStyle w:val="BodyTextIndent"/>
        <w:rPr>
          <w:rFonts w:ascii="Calibri" w:hAnsi="Calibri" w:cs="Arial"/>
        </w:rPr>
      </w:pPr>
      <w:r>
        <w:rPr>
          <w:rFonts w:ascii="Calibri" w:hAnsi="Calibri" w:cs="Arial"/>
        </w:rPr>
        <w:t>Th</w:t>
      </w:r>
      <w:r w:rsidR="00553470">
        <w:rPr>
          <w:rFonts w:ascii="Calibri" w:hAnsi="Calibri" w:cs="Arial"/>
        </w:rPr>
        <w:t>is script is called by the iConSeleniumTestSuite.Main function and manages the test run</w:t>
      </w:r>
      <w:r w:rsidR="00E4520B">
        <w:rPr>
          <w:rFonts w:ascii="Calibri" w:hAnsi="Calibri" w:cs="Arial"/>
        </w:rPr>
        <w:t>.</w:t>
      </w:r>
      <w:r w:rsidR="00553470">
        <w:rPr>
          <w:rFonts w:ascii="Calibri" w:hAnsi="Calibri" w:cs="Arial"/>
        </w:rPr>
        <w:t xml:space="preserve"> It drives loading the configuration parameters, opening the log file, flushing the Audit data from the CMS DB, launching the Test cases and finally closing everything down again. It passes errors back up to the Main function on completion (or abortion) of the run.</w:t>
      </w:r>
    </w:p>
    <w:p w:rsidR="00927281" w:rsidRDefault="00927281" w:rsidP="00E4520B">
      <w:pPr>
        <w:pStyle w:val="BodyTextIndent"/>
        <w:rPr>
          <w:rFonts w:ascii="Calibri" w:hAnsi="Calibri" w:cs="Arial"/>
        </w:rPr>
      </w:pPr>
      <w:r>
        <w:rPr>
          <w:rFonts w:ascii="Calibri" w:hAnsi="Calibri" w:cs="Arial"/>
        </w:rPr>
        <w:t>Public functions for use in Test scripts:</w:t>
      </w:r>
    </w:p>
    <w:p w:rsidR="00927281" w:rsidRDefault="00927281" w:rsidP="00E4520B">
      <w:pPr>
        <w:pStyle w:val="BodyTextIndent"/>
        <w:rPr>
          <w:rFonts w:ascii="Calibri" w:hAnsi="Calibri"/>
        </w:rPr>
      </w:pPr>
      <w:proofErr w:type="gramStart"/>
      <w:r w:rsidRPr="00927281">
        <w:rPr>
          <w:rFonts w:ascii="Calibri" w:hAnsi="Calibri"/>
        </w:rPr>
        <w:t>NewLogFileGroup(</w:t>
      </w:r>
      <w:proofErr w:type="gramEnd"/>
      <w:r w:rsidRPr="00927281">
        <w:rPr>
          <w:rFonts w:ascii="Calibri" w:hAnsi="Calibri"/>
        </w:rPr>
        <w:t>String msg, int loglevel)</w:t>
      </w:r>
      <w:r>
        <w:rPr>
          <w:rFonts w:ascii="Calibri" w:hAnsi="Calibri"/>
        </w:rPr>
        <w:t xml:space="preserve"> – adds an opening line for a logging group in the log file and indents all following lines until CloseLogFileGroup() is called </w:t>
      </w:r>
    </w:p>
    <w:p w:rsidR="00927281" w:rsidRDefault="00927281" w:rsidP="00E4520B">
      <w:pPr>
        <w:pStyle w:val="BodyTextIndent"/>
        <w:rPr>
          <w:rFonts w:ascii="Calibri" w:hAnsi="Calibri"/>
        </w:rPr>
      </w:pPr>
      <w:proofErr w:type="gramStart"/>
      <w:r>
        <w:rPr>
          <w:rFonts w:ascii="Calibri" w:hAnsi="Calibri"/>
        </w:rPr>
        <w:t>Close</w:t>
      </w:r>
      <w:r w:rsidRPr="00927281">
        <w:rPr>
          <w:rFonts w:ascii="Calibri" w:hAnsi="Calibri"/>
        </w:rPr>
        <w:t>LogFileGroup(</w:t>
      </w:r>
      <w:proofErr w:type="gramEnd"/>
      <w:r w:rsidRPr="00927281">
        <w:rPr>
          <w:rFonts w:ascii="Calibri" w:hAnsi="Calibri"/>
        </w:rPr>
        <w:t>String msg, int loglevel)</w:t>
      </w:r>
      <w:r>
        <w:rPr>
          <w:rFonts w:ascii="Calibri" w:hAnsi="Calibri"/>
        </w:rPr>
        <w:t xml:space="preserve"> – removes the indent and writes a closing line for the group</w:t>
      </w:r>
    </w:p>
    <w:p w:rsidR="00553470" w:rsidRDefault="00553470" w:rsidP="00E4520B">
      <w:pPr>
        <w:pStyle w:val="BodyTextIndent"/>
        <w:rPr>
          <w:rFonts w:ascii="Calibri" w:hAnsi="Calibri"/>
        </w:rPr>
      </w:pPr>
      <w:proofErr w:type="gramStart"/>
      <w:r w:rsidRPr="00553470">
        <w:rPr>
          <w:rFonts w:ascii="Calibri" w:hAnsi="Calibri"/>
        </w:rPr>
        <w:t>ReportError(</w:t>
      </w:r>
      <w:proofErr w:type="gramEnd"/>
      <w:r w:rsidRPr="00553470">
        <w:rPr>
          <w:rFonts w:ascii="Calibri" w:hAnsi="Calibri"/>
        </w:rPr>
        <w:t>String s)</w:t>
      </w:r>
      <w:r>
        <w:rPr>
          <w:rFonts w:ascii="Calibri" w:hAnsi="Calibri"/>
        </w:rPr>
        <w:t xml:space="preserve"> – report fatal or major error conditions, forces the exit code to 1 for the test suite.</w:t>
      </w:r>
    </w:p>
    <w:p w:rsidR="00553470" w:rsidRPr="00353485" w:rsidRDefault="00553470" w:rsidP="00E4520B">
      <w:pPr>
        <w:pStyle w:val="BodyTextIndent"/>
        <w:rPr>
          <w:rFonts w:ascii="Calibri" w:hAnsi="Calibri"/>
        </w:rPr>
      </w:pPr>
    </w:p>
    <w:p w:rsidR="00D04B59" w:rsidRDefault="00E4520B" w:rsidP="00AB51BD">
      <w:pPr>
        <w:pStyle w:val="Heading3"/>
      </w:pPr>
      <w:bookmarkStart w:id="73" w:name="_Toc295720446"/>
      <w:bookmarkStart w:id="74" w:name="_Toc248037860"/>
      <w:r>
        <w:t xml:space="preserve">Test Cases </w:t>
      </w:r>
      <w:r w:rsidR="00D04B59">
        <w:t>(</w:t>
      </w:r>
      <w:r>
        <w:t xml:space="preserve">WgnTestCase.java, WgnTestStep.java, </w:t>
      </w:r>
      <w:r w:rsidR="005843A1">
        <w:t xml:space="preserve">ConfigurationTestStep.java, </w:t>
      </w:r>
      <w:r>
        <w:t>Test scripts</w:t>
      </w:r>
      <w:r w:rsidR="00D04B59">
        <w:t>)</w:t>
      </w:r>
      <w:bookmarkEnd w:id="73"/>
    </w:p>
    <w:p w:rsidR="005843A1" w:rsidRDefault="005843A1" w:rsidP="005843A1">
      <w:pPr>
        <w:pStyle w:val="NormalIndent"/>
        <w:ind w:left="811"/>
      </w:pPr>
      <w:r>
        <w:t xml:space="preserve">Multiple Test Cases can be defined in a single cfg.xml file and the TestRunner will load and call each of them in turn. Likewise a Test Case can be made up of multiple Test Steps e.g. a step that configures and run a standard search and a step that performs tests on the results returned and finally a step that cleans up afterwards (deletes derived searches, resets prefs etc).  The Test Steps are the test scripts that define the actual steps and tests to be performed during the running of the test case. </w:t>
      </w:r>
    </w:p>
    <w:p w:rsidR="005843A1" w:rsidRDefault="005843A1" w:rsidP="005843A1">
      <w:pPr>
        <w:pStyle w:val="NormalIndent"/>
        <w:ind w:left="811"/>
      </w:pPr>
      <w:r>
        <w:t xml:space="preserve">The WgnTestCase, WgnTestStep and ConfigurationTestStep scripts handle loading and running the test cases and steps and shouldn’t generally need any changes </w:t>
      </w:r>
      <w:r w:rsidR="004D789E">
        <w:t>for new Test scripts added</w:t>
      </w:r>
      <w:r>
        <w:t xml:space="preserve">. New test scripts can be created to cover as yet untouched areas of the iConsole or existing test scripts can be expanded to include new tests related to their existing tests. </w:t>
      </w:r>
    </w:p>
    <w:p w:rsidR="005843A1" w:rsidRDefault="005843A1" w:rsidP="005843A1">
      <w:pPr>
        <w:pStyle w:val="NormalIndent"/>
        <w:ind w:left="811"/>
      </w:pPr>
      <w:r>
        <w:t>Existing test scripts can also be called as steps for new test cases added. The Search.java script is particularly useful for this as it runs a standard search with a variety of parameter options and presents a results page. New test scripts can then be added to perform tests on the results page.</w:t>
      </w:r>
    </w:p>
    <w:p w:rsidR="005843A1" w:rsidRDefault="005843A1" w:rsidP="005843A1">
      <w:pPr>
        <w:pStyle w:val="NormalIndent"/>
        <w:ind w:left="811"/>
      </w:pPr>
      <w:r>
        <w:t>Currently the Test scripts in the suite are:</w:t>
      </w:r>
    </w:p>
    <w:p w:rsidR="005843A1" w:rsidRDefault="005843A1" w:rsidP="005843A1">
      <w:pPr>
        <w:pStyle w:val="NormalIndent"/>
        <w:ind w:left="811"/>
      </w:pPr>
      <w:r w:rsidRPr="004D789E">
        <w:rPr>
          <w:b/>
        </w:rPr>
        <w:t>Search.java</w:t>
      </w:r>
      <w:r w:rsidR="004D789E">
        <w:t xml:space="preserve"> – runs the standard search with a variety of parameters</w:t>
      </w:r>
    </w:p>
    <w:p w:rsidR="005843A1" w:rsidRDefault="005843A1" w:rsidP="005843A1">
      <w:pPr>
        <w:pStyle w:val="NormalIndent"/>
        <w:ind w:left="811"/>
      </w:pPr>
      <w:r w:rsidRPr="004D789E">
        <w:rPr>
          <w:b/>
        </w:rPr>
        <w:t>Audit.java</w:t>
      </w:r>
      <w:r w:rsidR="004D789E">
        <w:t xml:space="preserve"> – runs all the manual and bulk audit operations</w:t>
      </w:r>
    </w:p>
    <w:p w:rsidR="005843A1" w:rsidRDefault="005843A1" w:rsidP="005843A1">
      <w:pPr>
        <w:pStyle w:val="NormalIndent"/>
        <w:ind w:left="811"/>
      </w:pPr>
      <w:r w:rsidRPr="004D789E">
        <w:rPr>
          <w:b/>
        </w:rPr>
        <w:t>AuditOptions.java</w:t>
      </w:r>
      <w:r w:rsidR="004D789E">
        <w:t xml:space="preserve"> – checks iConsole display and behavior against the many Audit configuration options available in the Acon (config is updated directly in the DB)</w:t>
      </w:r>
    </w:p>
    <w:p w:rsidR="005843A1" w:rsidRDefault="005843A1" w:rsidP="005843A1">
      <w:pPr>
        <w:pStyle w:val="NormalIndent"/>
        <w:ind w:left="811"/>
      </w:pPr>
      <w:r w:rsidRPr="004D789E">
        <w:rPr>
          <w:b/>
        </w:rPr>
        <w:t>QuickViewPanes.java</w:t>
      </w:r>
      <w:r w:rsidR="004D789E">
        <w:t xml:space="preserve"> – builds on Search.java to exercise the various options in the QV panes</w:t>
      </w:r>
    </w:p>
    <w:p w:rsidR="005843A1" w:rsidRDefault="005843A1" w:rsidP="005843A1">
      <w:pPr>
        <w:pStyle w:val="NormalIndent"/>
        <w:ind w:left="811"/>
      </w:pPr>
      <w:r w:rsidRPr="004D789E">
        <w:rPr>
          <w:b/>
        </w:rPr>
        <w:t>Admin_tab.java</w:t>
      </w:r>
      <w:r w:rsidR="004D789E">
        <w:t xml:space="preserve"> – tests the functions available on the Administer Searches tab</w:t>
      </w:r>
    </w:p>
    <w:p w:rsidR="005843A1" w:rsidRDefault="005843A1" w:rsidP="005843A1">
      <w:pPr>
        <w:pStyle w:val="NormalIndent"/>
        <w:ind w:left="811"/>
      </w:pPr>
      <w:r w:rsidRPr="004D789E">
        <w:rPr>
          <w:b/>
        </w:rPr>
        <w:t>AdminDerivedSearches.java</w:t>
      </w:r>
      <w:r w:rsidR="004D789E">
        <w:t xml:space="preserve"> – creates and uses a derived search</w:t>
      </w:r>
    </w:p>
    <w:p w:rsidR="005843A1" w:rsidRDefault="005843A1" w:rsidP="005843A1">
      <w:pPr>
        <w:pStyle w:val="NormalIndent"/>
        <w:ind w:left="811"/>
      </w:pPr>
      <w:r w:rsidRPr="004D789E">
        <w:rPr>
          <w:b/>
        </w:rPr>
        <w:t>MyPrefs.java</w:t>
      </w:r>
      <w:r w:rsidR="004D789E">
        <w:t xml:space="preserve"> – tests local login user preferences</w:t>
      </w:r>
    </w:p>
    <w:p w:rsidR="005843A1" w:rsidRDefault="005843A1" w:rsidP="005843A1">
      <w:pPr>
        <w:pStyle w:val="NormalIndent"/>
        <w:ind w:left="811"/>
      </w:pPr>
      <w:r w:rsidRPr="004D789E">
        <w:rPr>
          <w:b/>
        </w:rPr>
        <w:t>Gprefs.java</w:t>
      </w:r>
      <w:r w:rsidR="004D789E">
        <w:t xml:space="preserve"> – tests the Global user preferences</w:t>
      </w:r>
    </w:p>
    <w:p w:rsidR="005843A1" w:rsidRDefault="005843A1" w:rsidP="005843A1">
      <w:pPr>
        <w:pStyle w:val="NormalIndent"/>
        <w:ind w:left="811"/>
      </w:pPr>
      <w:r w:rsidRPr="004D789E">
        <w:rPr>
          <w:b/>
        </w:rPr>
        <w:t>ColumnSelector.java</w:t>
      </w:r>
      <w:r w:rsidR="004D789E">
        <w:t xml:space="preserve"> – builds on Search.java to exercise the column selector dialog</w:t>
      </w:r>
    </w:p>
    <w:p w:rsidR="005843A1" w:rsidRDefault="005843A1" w:rsidP="005843A1">
      <w:pPr>
        <w:pStyle w:val="NormalIndent"/>
        <w:ind w:left="811"/>
      </w:pPr>
      <w:r w:rsidRPr="004D789E">
        <w:rPr>
          <w:b/>
        </w:rPr>
        <w:t>SearchTabView.java</w:t>
      </w:r>
      <w:r w:rsidR="004D789E">
        <w:t xml:space="preserve"> – verifies default search and report availability and parameter defaults</w:t>
      </w:r>
    </w:p>
    <w:p w:rsidR="00F86926" w:rsidRPr="0062278D" w:rsidRDefault="005843A1" w:rsidP="005843A1">
      <w:pPr>
        <w:pStyle w:val="NormalIndent"/>
        <w:ind w:left="811"/>
      </w:pPr>
      <w:proofErr w:type="gramStart"/>
      <w:r w:rsidRPr="004D789E">
        <w:rPr>
          <w:b/>
        </w:rPr>
        <w:t>SendAuditMail.java</w:t>
      </w:r>
      <w:r>
        <w:t xml:space="preserve">  </w:t>
      </w:r>
      <w:r w:rsidR="004D789E">
        <w:t>-</w:t>
      </w:r>
      <w:proofErr w:type="gramEnd"/>
      <w:r w:rsidR="004D789E">
        <w:t xml:space="preserve"> builds on Search.java to verify the Audit Mail options on the QV pane</w:t>
      </w:r>
    </w:p>
    <w:p w:rsidR="0062278D" w:rsidRDefault="00E4520B" w:rsidP="00AB51BD">
      <w:pPr>
        <w:pStyle w:val="Heading3"/>
      </w:pPr>
      <w:bookmarkStart w:id="75" w:name="_Toc295720447"/>
      <w:r>
        <w:t>Configuration module</w:t>
      </w:r>
      <w:r w:rsidR="00F86926">
        <w:t xml:space="preserve"> (</w:t>
      </w:r>
      <w:r>
        <w:t>ConfigurationFile.java</w:t>
      </w:r>
      <w:r w:rsidR="00F86926">
        <w:t>)</w:t>
      </w:r>
      <w:bookmarkEnd w:id="75"/>
    </w:p>
    <w:p w:rsidR="0062278D" w:rsidRDefault="0062278D" w:rsidP="0062278D">
      <w:pPr>
        <w:pStyle w:val="NormalIndent"/>
      </w:pPr>
      <w:r>
        <w:t xml:space="preserve">This </w:t>
      </w:r>
      <w:r w:rsidR="00ED7637">
        <w:t>module handles loading and parsing of the configuration parameters for the test run</w:t>
      </w:r>
      <w:r>
        <w:t>.</w:t>
      </w:r>
      <w:r w:rsidR="00ED7637">
        <w:t xml:space="preserve"> These parameters are provided by the user in 3 XML files – sys.xml, cfg.xml &amp; gbl.xml.</w:t>
      </w:r>
    </w:p>
    <w:p w:rsidR="00ED7637" w:rsidRDefault="00ED7637" w:rsidP="0062278D">
      <w:pPr>
        <w:pStyle w:val="NormalIndent"/>
      </w:pPr>
      <w:r>
        <w:t>Sys.xml – contains System parameters for the run such as the location of the iConsole and CMS DB and the desired log level.</w:t>
      </w:r>
    </w:p>
    <w:p w:rsidR="00ED7637" w:rsidRDefault="00ED7637" w:rsidP="0062278D">
      <w:pPr>
        <w:pStyle w:val="NormalIndent"/>
      </w:pPr>
      <w:r>
        <w:t>Cfg.xml – defines the Test cases and their Test steps for the run</w:t>
      </w:r>
    </w:p>
    <w:p w:rsidR="00ED7637" w:rsidRDefault="00ED7637" w:rsidP="0062278D">
      <w:pPr>
        <w:pStyle w:val="NormalIndent"/>
      </w:pPr>
      <w:r>
        <w:t>Gbl.xml – contains a set of global parameters that are common to several test cases</w:t>
      </w:r>
    </w:p>
    <w:p w:rsidR="00ED7637" w:rsidRPr="0062278D" w:rsidRDefault="00ED7637" w:rsidP="0062278D">
      <w:pPr>
        <w:pStyle w:val="NormalIndent"/>
      </w:pPr>
    </w:p>
    <w:p w:rsidR="0062278D" w:rsidRDefault="00E4520B" w:rsidP="00AB51BD">
      <w:pPr>
        <w:pStyle w:val="Heading3"/>
      </w:pPr>
      <w:bookmarkStart w:id="76" w:name="_Toc295720448"/>
      <w:r>
        <w:t>Audit Configuration module</w:t>
      </w:r>
      <w:r w:rsidR="00F86926">
        <w:t xml:space="preserve"> (</w:t>
      </w:r>
      <w:r>
        <w:t>AuditConfigurationManager.java</w:t>
      </w:r>
      <w:r w:rsidR="00F86926">
        <w:t>)</w:t>
      </w:r>
      <w:bookmarkEnd w:id="76"/>
    </w:p>
    <w:p w:rsidR="00ED7637" w:rsidRDefault="0062278D" w:rsidP="0062278D">
      <w:pPr>
        <w:pStyle w:val="NormalIndent"/>
      </w:pPr>
      <w:r>
        <w:t>Th</w:t>
      </w:r>
      <w:r w:rsidR="008B671F">
        <w:t>is module provides interaction with the CA DLP CMS DB, both Oracle and SQL Server. It can truncate delete all the audit data in the database</w:t>
      </w:r>
      <w:r w:rsidR="008B0E76">
        <w:t xml:space="preserve"> to provide a clean starting point for audit tests and also set and retrieve specific audit configuration values from WgnWellKnownString.</w:t>
      </w:r>
    </w:p>
    <w:p w:rsidR="00ED7637" w:rsidRDefault="00ED7637" w:rsidP="0062278D">
      <w:pPr>
        <w:pStyle w:val="NormalIndent"/>
      </w:pPr>
      <w:r>
        <w:t>The Audit Configuration module uses several supporting modules:</w:t>
      </w:r>
    </w:p>
    <w:p w:rsidR="00ED7637" w:rsidRDefault="00ED7637" w:rsidP="00ED7637">
      <w:pPr>
        <w:pStyle w:val="Heading4"/>
      </w:pPr>
      <w:r>
        <w:t>AuditActionValue.java</w:t>
      </w:r>
    </w:p>
    <w:p w:rsidR="00222A29" w:rsidRDefault="008B0E76">
      <w:pPr>
        <w:pStyle w:val="NormalIndent"/>
        <w:ind w:left="2160"/>
      </w:pPr>
      <w:r>
        <w:t>Retrieves the current Audit Action (Audit Field 2) values from the DB.</w:t>
      </w:r>
    </w:p>
    <w:p w:rsidR="00ED7637" w:rsidRDefault="00ED7637" w:rsidP="00ED7637">
      <w:pPr>
        <w:pStyle w:val="Heading4"/>
      </w:pPr>
      <w:r>
        <w:t>AuditStatusValue.java</w:t>
      </w:r>
    </w:p>
    <w:p w:rsidR="00222A29" w:rsidRDefault="008B0E76">
      <w:pPr>
        <w:pStyle w:val="NormalIndent"/>
        <w:ind w:left="2160"/>
      </w:pPr>
      <w:r>
        <w:t>Retrieves the current Audit Status (Audit Field 1) values from the DB.</w:t>
      </w:r>
    </w:p>
    <w:p w:rsidR="00ED7637" w:rsidRDefault="00ED7637" w:rsidP="00ED7637">
      <w:pPr>
        <w:pStyle w:val="Heading4"/>
      </w:pPr>
      <w:r>
        <w:t>AuditResolutionValue.java</w:t>
      </w:r>
    </w:p>
    <w:p w:rsidR="00222A29" w:rsidRDefault="008B0E76">
      <w:pPr>
        <w:pStyle w:val="NormalIndent"/>
        <w:ind w:left="2250"/>
      </w:pPr>
      <w:r>
        <w:t>Retrieves the current Audit Resolution (Audit Field 3) values from the DB.</w:t>
      </w:r>
    </w:p>
    <w:p w:rsidR="00ED7637" w:rsidRDefault="00ED7637" w:rsidP="00ED7637">
      <w:pPr>
        <w:pStyle w:val="Heading4"/>
      </w:pPr>
      <w:r>
        <w:t>AuditComment.java</w:t>
      </w:r>
    </w:p>
    <w:p w:rsidR="00222A29" w:rsidRDefault="008B0E76">
      <w:pPr>
        <w:pStyle w:val="NormalIndent"/>
        <w:ind w:left="2160"/>
      </w:pPr>
      <w:r>
        <w:t>Retrieves the current Audit comments from the DB.</w:t>
      </w:r>
    </w:p>
    <w:p w:rsidR="00ED7637" w:rsidRDefault="00ED7637" w:rsidP="00ED7637">
      <w:pPr>
        <w:pStyle w:val="Heading4"/>
      </w:pPr>
      <w:r>
        <w:t>AuditButton.java</w:t>
      </w:r>
    </w:p>
    <w:p w:rsidR="00222A29" w:rsidRDefault="008B0E76">
      <w:pPr>
        <w:pStyle w:val="NormalIndent"/>
        <w:ind w:left="2160"/>
      </w:pPr>
      <w:r>
        <w:t>Retrieves the current Audit Button configuration from the DB.</w:t>
      </w:r>
    </w:p>
    <w:p w:rsidR="00C371BE" w:rsidRDefault="00ED7637" w:rsidP="00ED7637">
      <w:pPr>
        <w:pStyle w:val="Heading4"/>
      </w:pPr>
      <w:r>
        <w:t>SelectElement.java</w:t>
      </w:r>
    </w:p>
    <w:p w:rsidR="00222A29" w:rsidRDefault="008B0E76">
      <w:pPr>
        <w:pStyle w:val="NormalIndent"/>
        <w:ind w:left="2160"/>
      </w:pPr>
      <w:r>
        <w:t>Contains functions for validating the contents of the Audit Field select elements paying particular attention to the dependencies between the 3 Audit Fields.</w:t>
      </w:r>
    </w:p>
    <w:p w:rsidR="0062278D" w:rsidRDefault="00C371BE" w:rsidP="00ED7637">
      <w:pPr>
        <w:pStyle w:val="Heading4"/>
      </w:pPr>
      <w:r>
        <w:t>UserPreferences.java</w:t>
      </w:r>
    </w:p>
    <w:p w:rsidR="00222A29" w:rsidRDefault="008B0E76">
      <w:pPr>
        <w:pStyle w:val="NormalIndent"/>
        <w:ind w:left="2160"/>
      </w:pPr>
      <w:proofErr w:type="gramStart"/>
      <w:r>
        <w:t>Returns  the</w:t>
      </w:r>
      <w:proofErr w:type="gramEnd"/>
      <w:r>
        <w:t xml:space="preserve"> values of the ‘Move to Next Event After Auditing’ and ‘Remove Event after Auditing’ preferences for the logged in user.</w:t>
      </w:r>
    </w:p>
    <w:p w:rsidR="005D0893" w:rsidRDefault="005D0893" w:rsidP="00AB51BD">
      <w:pPr>
        <w:pStyle w:val="Heading3"/>
      </w:pPr>
      <w:bookmarkStart w:id="77" w:name="_Toc295720449"/>
      <w:r>
        <w:t>Utilities (Utilities.java)</w:t>
      </w:r>
      <w:bookmarkEnd w:id="77"/>
    </w:p>
    <w:p w:rsidR="005D0893" w:rsidRDefault="005D0893" w:rsidP="005D0893">
      <w:pPr>
        <w:pStyle w:val="NormalIndent"/>
      </w:pPr>
      <w:r>
        <w:t xml:space="preserve">This script contains a set of functions that are common to many or all test cases e.g. the </w:t>
      </w:r>
      <w:proofErr w:type="gramStart"/>
      <w:r>
        <w:t>Login(</w:t>
      </w:r>
      <w:proofErr w:type="gramEnd"/>
      <w:r>
        <w:t xml:space="preserve">), </w:t>
      </w:r>
      <w:r w:rsidR="00553470">
        <w:t>Logoff</w:t>
      </w:r>
      <w:r>
        <w:t xml:space="preserve">() and </w:t>
      </w:r>
      <w:r w:rsidR="00C371BE">
        <w:t>Do</w:t>
      </w:r>
      <w:r>
        <w:t>Click() functions. The functions and their example usage are listed below:</w:t>
      </w:r>
    </w:p>
    <w:p w:rsidR="005D0893" w:rsidRDefault="005D0893" w:rsidP="005D0893">
      <w:pPr>
        <w:pStyle w:val="Heading4"/>
      </w:pPr>
      <w:proofErr w:type="gramStart"/>
      <w:r>
        <w:t>Login(</w:t>
      </w:r>
      <w:proofErr w:type="gramEnd"/>
      <w:r w:rsidR="00553470" w:rsidRPr="00553470">
        <w:t>WgnTestCase wtc, boolean defLogin</w:t>
      </w:r>
      <w:r>
        <w:t>)</w:t>
      </w:r>
      <w:r w:rsidR="00553470">
        <w:t xml:space="preserve"> </w:t>
      </w:r>
    </w:p>
    <w:p w:rsidR="00553470" w:rsidRPr="00553470" w:rsidRDefault="00553470" w:rsidP="00553470">
      <w:pPr>
        <w:pStyle w:val="NormalIndent"/>
        <w:ind w:left="2250"/>
      </w:pPr>
      <w:r>
        <w:t>Performs a non-SSO login with the user name and password passed for the current Test Case in the cfg.xml file. For SSO don’t use this function, just set ‘SSO=true’ for the Test Case in the cfg.xml file.</w:t>
      </w:r>
    </w:p>
    <w:p w:rsidR="005D0893" w:rsidRDefault="00553470" w:rsidP="005D0893">
      <w:pPr>
        <w:pStyle w:val="Heading4"/>
      </w:pPr>
      <w:proofErr w:type="gramStart"/>
      <w:r>
        <w:t>Logoff</w:t>
      </w:r>
      <w:r w:rsidR="005D0893">
        <w:t>(</w:t>
      </w:r>
      <w:proofErr w:type="gramEnd"/>
      <w:r w:rsidRPr="00553470">
        <w:t>WgnTestCase wtc</w:t>
      </w:r>
      <w:r w:rsidR="005D0893">
        <w:t>)</w:t>
      </w:r>
    </w:p>
    <w:p w:rsidR="00553470" w:rsidRPr="00553470" w:rsidRDefault="00553470" w:rsidP="00553470">
      <w:pPr>
        <w:pStyle w:val="NormalIndent"/>
        <w:ind w:left="2250"/>
      </w:pPr>
      <w:r>
        <w:t>Performs a logout.</w:t>
      </w:r>
    </w:p>
    <w:p w:rsidR="005D0893" w:rsidRDefault="00C371BE" w:rsidP="005D0893">
      <w:pPr>
        <w:pStyle w:val="Heading4"/>
      </w:pPr>
      <w:r>
        <w:t>Do</w:t>
      </w:r>
      <w:r w:rsidR="005D0893">
        <w:t>Click</w:t>
      </w:r>
      <w:r>
        <w:t xml:space="preserve"> </w:t>
      </w:r>
      <w:r w:rsidR="005D0893">
        <w:t>(</w:t>
      </w:r>
      <w:r w:rsidRPr="00C371BE">
        <w:t>WgnTestCase wtc, String clickElement, String waitElement, String timeout</w:t>
      </w:r>
      <w:r w:rsidR="005D0893">
        <w:t>)</w:t>
      </w:r>
    </w:p>
    <w:p w:rsidR="00C371BE" w:rsidRDefault="005D0893" w:rsidP="005D0893">
      <w:pPr>
        <w:pStyle w:val="NormalIndent"/>
        <w:ind w:left="2160"/>
      </w:pPr>
      <w:r>
        <w:t xml:space="preserve">This function wraps the Selenium browser </w:t>
      </w:r>
      <w:proofErr w:type="gramStart"/>
      <w:r>
        <w:t>Click(</w:t>
      </w:r>
      <w:proofErr w:type="gramEnd"/>
      <w:r>
        <w:t xml:space="preserve">) function which sends a left mouseclick command to the defined element in the browser window. The wrapper </w:t>
      </w:r>
      <w:r w:rsidR="00C371BE">
        <w:t>allows us to check for and catch any js errors that occur onclick or on the post-click action called. It also takes an optional wait condition that makes the suite wait until the condition is true.</w:t>
      </w:r>
    </w:p>
    <w:p w:rsidR="005D0893" w:rsidRDefault="00C371BE" w:rsidP="005D0893">
      <w:pPr>
        <w:pStyle w:val="NormalIndent"/>
        <w:ind w:left="2160"/>
      </w:pPr>
      <w:r>
        <w:t xml:space="preserve">Example usage:  </w:t>
      </w:r>
      <w:proofErr w:type="gramStart"/>
      <w:r w:rsidRPr="00C371BE">
        <w:t>Utilities.DoClick(</w:t>
      </w:r>
      <w:proofErr w:type="gramEnd"/>
      <w:r w:rsidRPr="00C371BE">
        <w:t>mTestCase, "id=tab_global", "selenium.isElementPresent('id=MoveAfterAuditEvent_Enforced')", "10000");</w:t>
      </w:r>
    </w:p>
    <w:p w:rsidR="00C371BE" w:rsidRDefault="00C371BE" w:rsidP="005D0893">
      <w:pPr>
        <w:pStyle w:val="NormalIndent"/>
        <w:ind w:left="2160"/>
      </w:pPr>
      <w:r>
        <w:t>There’s also a newer version of the function which also allows you to optionally suppress any logging in the function using the DoLog parameter – useful where the function is called in a loop that produces a distracting and unhelpful number of log lines:</w:t>
      </w:r>
    </w:p>
    <w:p w:rsidR="00C371BE" w:rsidRPr="005D0893" w:rsidRDefault="00C371BE" w:rsidP="005D0893">
      <w:pPr>
        <w:pStyle w:val="NormalIndent"/>
        <w:ind w:left="2160"/>
      </w:pPr>
      <w:proofErr w:type="gramStart"/>
      <w:r w:rsidRPr="00C371BE">
        <w:t>DoClick(</w:t>
      </w:r>
      <w:proofErr w:type="gramEnd"/>
      <w:r w:rsidRPr="00C371BE">
        <w:t>WgnTestCase wtc, String clickElement, String waitElement, String timeout, Boolean doLog)</w:t>
      </w:r>
    </w:p>
    <w:p w:rsidR="005D0893" w:rsidRDefault="00553470" w:rsidP="005D0893">
      <w:pPr>
        <w:pStyle w:val="Heading4"/>
        <w:rPr>
          <w:b w:val="0"/>
          <w:i w:val="0"/>
        </w:rPr>
      </w:pPr>
      <w:proofErr w:type="gramStart"/>
      <w:r w:rsidRPr="00553470">
        <w:t>replaceChars(</w:t>
      </w:r>
      <w:proofErr w:type="gramEnd"/>
      <w:r w:rsidRPr="00553470">
        <w:t>String oldStr)</w:t>
      </w:r>
      <w:r w:rsidR="000E4946">
        <w:t xml:space="preserve"> </w:t>
      </w:r>
      <w:r w:rsidR="000E4946">
        <w:rPr>
          <w:b w:val="0"/>
          <w:i w:val="0"/>
        </w:rPr>
        <w:t>returns String</w:t>
      </w:r>
    </w:p>
    <w:p w:rsidR="000E4946" w:rsidRDefault="000E4946" w:rsidP="000E4946">
      <w:pPr>
        <w:pStyle w:val="NormalIndent"/>
        <w:ind w:left="2160"/>
      </w:pPr>
      <w:r>
        <w:t>The following characters are escaped to '_' in event subjects before using in window titles, filenames etc:</w:t>
      </w:r>
    </w:p>
    <w:p w:rsidR="000E4946" w:rsidRDefault="000E4946" w:rsidP="000E4946">
      <w:pPr>
        <w:pStyle w:val="NormalIndent"/>
        <w:ind w:left="2160"/>
      </w:pPr>
      <w:r>
        <w:t xml:space="preserve">     *      '?', '[', ']', '/', '\\', '=', '+', '&lt;', '&gt;', ':', ';', '\',' ',,' '*', '#', '&amp;', '\"'</w:t>
      </w:r>
    </w:p>
    <w:p w:rsidR="000E4946" w:rsidRDefault="000E4946" w:rsidP="000E4946">
      <w:pPr>
        <w:pStyle w:val="NormalIndent"/>
        <w:ind w:left="2160"/>
      </w:pPr>
      <w:r>
        <w:t xml:space="preserve"> So we need to do the same before comparing the subject line to any retrieved window titles, filenames etc</w:t>
      </w:r>
    </w:p>
    <w:p w:rsidR="000E4946" w:rsidRDefault="000E4946" w:rsidP="000E4946">
      <w:pPr>
        <w:pStyle w:val="Heading4"/>
      </w:pPr>
      <w:proofErr w:type="gramStart"/>
      <w:r w:rsidRPr="000E4946">
        <w:t>isElementPresent(</w:t>
      </w:r>
      <w:proofErr w:type="gramEnd"/>
      <w:r w:rsidRPr="000E4946">
        <w:t>WgnTestCase wtc, String strId, String strDesc, Boolean b)</w:t>
      </w:r>
    </w:p>
    <w:p w:rsidR="000E4946" w:rsidRDefault="000E4946" w:rsidP="000E4946">
      <w:pPr>
        <w:pStyle w:val="NormalIndent"/>
        <w:ind w:left="2250"/>
      </w:pPr>
      <w:r>
        <w:t xml:space="preserve">Checks whether an element is present on the page or not and logs the outcome, </w:t>
      </w:r>
      <w:r w:rsidRPr="000E4946">
        <w:rPr>
          <w:b/>
          <w:i/>
        </w:rPr>
        <w:t>without</w:t>
      </w:r>
      <w:r>
        <w:t xml:space="preserve"> throwing an exception and ending the test.</w:t>
      </w:r>
    </w:p>
    <w:p w:rsidR="000E4946" w:rsidRDefault="000E4946" w:rsidP="000E4946">
      <w:pPr>
        <w:pStyle w:val="Heading4"/>
      </w:pPr>
      <w:proofErr w:type="gramStart"/>
      <w:r w:rsidRPr="000E4946">
        <w:t>isCheckboxChecked(</w:t>
      </w:r>
      <w:proofErr w:type="gramEnd"/>
      <w:r w:rsidRPr="000E4946">
        <w:t>WgnTestCase wtc, String strId, String strDesc, String strChecked)</w:t>
      </w:r>
    </w:p>
    <w:p w:rsidR="000E4946" w:rsidRDefault="000E4946" w:rsidP="000E4946">
      <w:pPr>
        <w:pStyle w:val="NormalIndent"/>
        <w:ind w:left="2250"/>
      </w:pPr>
      <w:r>
        <w:t>C</w:t>
      </w:r>
      <w:r w:rsidRPr="000E4946">
        <w:t xml:space="preserve">hecks whether a checkbox is checked or unchecked </w:t>
      </w:r>
      <w:r>
        <w:t>and logs the outcome. Pass ‘true’ or ‘false’ for StrChecked as the expected value.</w:t>
      </w:r>
    </w:p>
    <w:p w:rsidR="000E4946" w:rsidRDefault="000E4946" w:rsidP="000E4946">
      <w:pPr>
        <w:pStyle w:val="Heading4"/>
      </w:pPr>
      <w:proofErr w:type="gramStart"/>
      <w:r w:rsidRPr="000E4946">
        <w:t>compareSelectLabel(</w:t>
      </w:r>
      <w:proofErr w:type="gramEnd"/>
      <w:r w:rsidRPr="000E4946">
        <w:t>WgnTestCase wtc, String strId, String strDesc, String strValue)</w:t>
      </w:r>
    </w:p>
    <w:p w:rsidR="000E4946" w:rsidRPr="000E4946" w:rsidRDefault="000E4946" w:rsidP="000E4946">
      <w:pPr>
        <w:pStyle w:val="NormalIndent"/>
        <w:ind w:left="2250"/>
      </w:pPr>
      <w:r>
        <w:t>C</w:t>
      </w:r>
      <w:r w:rsidRPr="000E4946">
        <w:t>heck that actual select</w:t>
      </w:r>
      <w:r>
        <w:t>ed</w:t>
      </w:r>
      <w:r w:rsidRPr="000E4946">
        <w:t xml:space="preserve"> value</w:t>
      </w:r>
      <w:r>
        <w:t xml:space="preserve"> in a Select dropdown</w:t>
      </w:r>
      <w:r w:rsidRPr="000E4946">
        <w:t xml:space="preserve"> matches the expected </w:t>
      </w:r>
      <w:r>
        <w:t>value passed in strValue</w:t>
      </w:r>
    </w:p>
    <w:p w:rsidR="000E4946" w:rsidRDefault="000E4946" w:rsidP="000E4946">
      <w:pPr>
        <w:pStyle w:val="Heading4"/>
      </w:pPr>
      <w:r>
        <w:t xml:space="preserve"> </w:t>
      </w:r>
      <w:proofErr w:type="gramStart"/>
      <w:r w:rsidRPr="000E4946">
        <w:t>compareTextBoxValue(</w:t>
      </w:r>
      <w:proofErr w:type="gramEnd"/>
      <w:r w:rsidRPr="000E4946">
        <w:t>WgnTestCase wtc, String strId, String strDesc, String strValue)</w:t>
      </w:r>
    </w:p>
    <w:p w:rsidR="000E4946" w:rsidRDefault="000E4946" w:rsidP="000E4946">
      <w:pPr>
        <w:pStyle w:val="NormalIndent"/>
        <w:ind w:left="2250"/>
      </w:pPr>
      <w:r>
        <w:t>C</w:t>
      </w:r>
      <w:r w:rsidRPr="000E4946">
        <w:t>he</w:t>
      </w:r>
      <w:r>
        <w:t>ck that actual text box default value</w:t>
      </w:r>
      <w:r w:rsidRPr="000E4946">
        <w:t xml:space="preserve"> match</w:t>
      </w:r>
      <w:r>
        <w:t>es</w:t>
      </w:r>
      <w:r w:rsidRPr="000E4946">
        <w:t xml:space="preserve"> the expected </w:t>
      </w:r>
      <w:r>
        <w:t>value passed in strValue.</w:t>
      </w:r>
    </w:p>
    <w:p w:rsidR="000E4946" w:rsidRDefault="000E4946" w:rsidP="000E4946">
      <w:pPr>
        <w:pStyle w:val="Heading4"/>
      </w:pPr>
      <w:r w:rsidRPr="000E4946">
        <w:t>SetSearchAttributes(WgnTestCase wtc, Selenium browser)</w:t>
      </w:r>
    </w:p>
    <w:p w:rsidR="000E4946" w:rsidRDefault="000E4946" w:rsidP="000E4946">
      <w:pPr>
        <w:pStyle w:val="NormalIndent"/>
        <w:ind w:left="2250"/>
      </w:pPr>
      <w:r>
        <w:t xml:space="preserve">Retrieves the </w:t>
      </w:r>
      <w:r w:rsidRPr="000E4946">
        <w:t>numSearchResults</w:t>
      </w:r>
      <w:r>
        <w:t xml:space="preserve"> &amp; pageSize values from the DOM for a search results page and set</w:t>
      </w:r>
      <w:r w:rsidR="00560F88">
        <w:t>s</w:t>
      </w:r>
      <w:r>
        <w:t xml:space="preserve"> </w:t>
      </w:r>
      <w:r w:rsidR="00560F88">
        <w:t>test case attributes</w:t>
      </w:r>
      <w:r>
        <w:t xml:space="preserve"> to the returned values</w:t>
      </w:r>
      <w:r w:rsidR="00560F88">
        <w:t>,</w:t>
      </w:r>
      <w:r>
        <w:t xml:space="preserve"> for </w:t>
      </w:r>
      <w:r w:rsidR="00560F88">
        <w:t xml:space="preserve">use in </w:t>
      </w:r>
      <w:r>
        <w:t>further tests later.</w:t>
      </w:r>
    </w:p>
    <w:p w:rsidR="00560F88" w:rsidRDefault="00560F88" w:rsidP="00560F88">
      <w:pPr>
        <w:pStyle w:val="Heading4"/>
      </w:pPr>
      <w:proofErr w:type="gramStart"/>
      <w:r w:rsidRPr="00560F88">
        <w:t>GetUserPreferences(</w:t>
      </w:r>
      <w:proofErr w:type="gramEnd"/>
      <w:r w:rsidRPr="00560F88">
        <w:t>WgnTestCase wtc, Selenium browser)</w:t>
      </w:r>
    </w:p>
    <w:p w:rsidR="00560F88" w:rsidRDefault="00560F88" w:rsidP="00560F88">
      <w:pPr>
        <w:pStyle w:val="NormalIndent"/>
        <w:ind w:left="2250"/>
      </w:pPr>
      <w:r>
        <w:t>Retrieves the current values of the “Remove Event after Audit” and “Move to Next Event after Audit” parameters for the logged in user and sets them as the values of global parameters (</w:t>
      </w:r>
      <w:r w:rsidRPr="00560F88">
        <w:t>removeAuditedEvents, moveNextEvent</w:t>
      </w:r>
      <w:r>
        <w:t>) for use in further tests.</w:t>
      </w:r>
    </w:p>
    <w:p w:rsidR="00560F88" w:rsidRDefault="00560F88" w:rsidP="00560F88">
      <w:pPr>
        <w:pStyle w:val="Heading4"/>
      </w:pPr>
      <w:proofErr w:type="gramStart"/>
      <w:r w:rsidRPr="00560F88">
        <w:t>GetParamAttribute(</w:t>
      </w:r>
      <w:proofErr w:type="gramEnd"/>
      <w:r w:rsidRPr="00560F88">
        <w:t>WgnTestCase wtc, String name, String attrib, String expected)</w:t>
      </w:r>
    </w:p>
    <w:p w:rsidR="00560F88" w:rsidRDefault="00560F88" w:rsidP="00560F88">
      <w:pPr>
        <w:pStyle w:val="NormalIndent"/>
        <w:ind w:left="2160"/>
      </w:pPr>
      <w:r>
        <w:t>Retrieves the list of search parameters used to generate a search results page from the DOM for the results page and check s that the actual value for the parameter named in ‘name’ matches the expected value passed in ‘expected’. The outcome is written as PASS or FAIL to the log file.</w:t>
      </w:r>
    </w:p>
    <w:p w:rsidR="00560F88" w:rsidRDefault="00560F88" w:rsidP="00560F88">
      <w:pPr>
        <w:pStyle w:val="NormalIndent"/>
        <w:ind w:left="2160"/>
      </w:pPr>
      <w:r>
        <w:t xml:space="preserve">Example usage: </w:t>
      </w:r>
    </w:p>
    <w:p w:rsidR="00560F88" w:rsidRDefault="00560F88" w:rsidP="00560F88">
      <w:pPr>
        <w:pStyle w:val="NormalIndent"/>
        <w:ind w:left="2160"/>
      </w:pPr>
      <w:proofErr w:type="gramStart"/>
      <w:r>
        <w:t>Utilities.GetParamAttribute(</w:t>
      </w:r>
      <w:proofErr w:type="gramEnd"/>
      <w:r>
        <w:t>mTestCase, "dateRange", "attrs", "1;2;1;1");</w:t>
      </w:r>
    </w:p>
    <w:p w:rsidR="00560F88" w:rsidRDefault="00560F88" w:rsidP="00560F88">
      <w:pPr>
        <w:pStyle w:val="NormalIndent"/>
        <w:ind w:left="2160"/>
      </w:pPr>
      <w:proofErr w:type="gramStart"/>
      <w:r>
        <w:t>Utilities.GetParamAttribute(</w:t>
      </w:r>
      <w:proofErr w:type="gramEnd"/>
      <w:r>
        <w:t>mTestCase, "E-mail Events only", "value", "true");</w:t>
      </w:r>
    </w:p>
    <w:p w:rsidR="00560F88" w:rsidRDefault="00560F88" w:rsidP="00560F88">
      <w:pPr>
        <w:pStyle w:val="NormalIndent"/>
        <w:ind w:left="2160"/>
      </w:pPr>
      <w:proofErr w:type="gramStart"/>
      <w:r>
        <w:t>Utilities.GetParamAttribute(</w:t>
      </w:r>
      <w:proofErr w:type="gramEnd"/>
      <w:r>
        <w:t xml:space="preserve">mTestCase, "txtEEAddress1", "value",  </w:t>
      </w:r>
    </w:p>
    <w:p w:rsidR="00560F88" w:rsidRPr="00560F88" w:rsidRDefault="00560F88" w:rsidP="00560F88">
      <w:pPr>
        <w:pStyle w:val="NormalIndent"/>
        <w:ind w:left="2160"/>
      </w:pPr>
      <w:r>
        <w:t xml:space="preserve">                                                                         </w:t>
      </w:r>
      <w:proofErr w:type="gramStart"/>
      <w:r>
        <w:t>mParameters.get(</w:t>
      </w:r>
      <w:proofErr w:type="gramEnd"/>
      <w:r>
        <w:t>"emailaddress"));</w:t>
      </w:r>
    </w:p>
    <w:p w:rsidR="007A629F" w:rsidRDefault="00A25FE4" w:rsidP="00AB51BD">
      <w:pPr>
        <w:pStyle w:val="Heading3"/>
      </w:pPr>
      <w:bookmarkStart w:id="78" w:name="_Toc295720450"/>
      <w:r>
        <w:t>Logging module (LogFile.java)</w:t>
      </w:r>
      <w:bookmarkEnd w:id="78"/>
    </w:p>
    <w:p w:rsidR="00D04B59" w:rsidRDefault="00D04B59" w:rsidP="00D04B59">
      <w:pPr>
        <w:pStyle w:val="NormalIndent"/>
      </w:pPr>
      <w:r>
        <w:t xml:space="preserve">This module </w:t>
      </w:r>
      <w:r w:rsidR="005D0893">
        <w:t>creates and manages the log file for test run output</w:t>
      </w:r>
      <w:r>
        <w:t>.</w:t>
      </w:r>
      <w:r w:rsidR="005D0893">
        <w:t xml:space="preserve"> One log file is created per test suite run and the default file name is ‘Selenium_DD-MM-YYYY-hhmmss.txt’. This name can be overridden on the cmd line using the –log parameter when iConsole_Automation.jar is first executed. There are 6 log levels: 0-none, 1-errors, 2-Known errors, 3-Tests, 4-Info, </w:t>
      </w:r>
      <w:proofErr w:type="gramStart"/>
      <w:r w:rsidR="005D0893">
        <w:t>5</w:t>
      </w:r>
      <w:proofErr w:type="gramEnd"/>
      <w:r w:rsidR="005D0893">
        <w:t>-debug. By default the log level is 0. Fatal errors will always be written to the log file (i.e. exceptions).</w:t>
      </w:r>
    </w:p>
    <w:p w:rsidR="001A798C" w:rsidRDefault="001A798C" w:rsidP="00D04B59">
      <w:pPr>
        <w:pStyle w:val="NormalIndent"/>
      </w:pPr>
      <w:r>
        <w:t>The following functions are publically available in the LogFile script:</w:t>
      </w:r>
    </w:p>
    <w:p w:rsidR="001A798C" w:rsidRDefault="001A798C" w:rsidP="00D04B59">
      <w:pPr>
        <w:pStyle w:val="NormalIndent"/>
      </w:pPr>
      <w:r>
        <w:tab/>
      </w:r>
      <w:proofErr w:type="gramStart"/>
      <w:r w:rsidRPr="001A798C">
        <w:t>Log(</w:t>
      </w:r>
      <w:proofErr w:type="gramEnd"/>
      <w:r w:rsidRPr="001A798C">
        <w:t>String str, int indent, int loglevel)</w:t>
      </w:r>
      <w:r w:rsidR="000F4B0E">
        <w:t xml:space="preserve"> – the standard </w:t>
      </w:r>
    </w:p>
    <w:p w:rsidR="001A798C" w:rsidRDefault="001A798C" w:rsidP="00D04B59">
      <w:pPr>
        <w:pStyle w:val="NormalIndent"/>
      </w:pPr>
      <w:r>
        <w:tab/>
      </w:r>
      <w:proofErr w:type="gramStart"/>
      <w:r w:rsidRPr="001A798C">
        <w:t>Write(</w:t>
      </w:r>
      <w:proofErr w:type="gramEnd"/>
      <w:r w:rsidRPr="001A798C">
        <w:t>String line)</w:t>
      </w:r>
      <w:r w:rsidR="000F4B0E">
        <w:t xml:space="preserve"> – bypasses the log level and ALWAYS writes to the log file</w:t>
      </w:r>
      <w:r>
        <w:t xml:space="preserve"> </w:t>
      </w:r>
    </w:p>
    <w:p w:rsidR="001A798C" w:rsidRDefault="001A798C" w:rsidP="00D04B59">
      <w:pPr>
        <w:pStyle w:val="NormalIndent"/>
      </w:pPr>
      <w:r>
        <w:t xml:space="preserve">Example usage: </w:t>
      </w:r>
      <w:proofErr w:type="gramStart"/>
      <w:r w:rsidRPr="001A798C">
        <w:t>mTestRunner.NewLogFileGroup(</w:t>
      </w:r>
      <w:proofErr w:type="gramEnd"/>
      <w:r w:rsidRPr="001A798C">
        <w:t>"Test that changes to My Profile are Saved", LogFile.iINFO);</w:t>
      </w:r>
    </w:p>
    <w:p w:rsidR="001A798C" w:rsidRDefault="001A798C" w:rsidP="00D04B59">
      <w:pPr>
        <w:pStyle w:val="NormalIndent"/>
      </w:pPr>
      <w:proofErr w:type="gramStart"/>
      <w:r w:rsidRPr="001A798C">
        <w:t>mTestRunner.WriteLogFileEntry(</w:t>
      </w:r>
      <w:proofErr w:type="gramEnd"/>
      <w:r w:rsidRPr="001A798C">
        <w:t>"End of My Profile tests as " + mTestCase.GetAttribute("username"), LogFile.iINFO);</w:t>
      </w:r>
    </w:p>
    <w:p w:rsidR="001A798C" w:rsidRPr="0062278D" w:rsidRDefault="001A798C" w:rsidP="00D04B59">
      <w:pPr>
        <w:pStyle w:val="NormalIndent"/>
      </w:pPr>
    </w:p>
    <w:p w:rsidR="00E4520B" w:rsidRDefault="00E4520B" w:rsidP="00AB51BD">
      <w:pPr>
        <w:pStyle w:val="Heading3"/>
      </w:pPr>
      <w:bookmarkStart w:id="79" w:name="_Toc295720451"/>
      <w:r>
        <w:t>Timer module (StopWatch.java)</w:t>
      </w:r>
      <w:bookmarkEnd w:id="79"/>
    </w:p>
    <w:p w:rsidR="00222A29" w:rsidRDefault="00511F3E">
      <w:pPr>
        <w:pStyle w:val="NormalIndent"/>
        <w:ind w:left="811"/>
      </w:pPr>
      <w:r>
        <w:t>Contains functions for timing the execution length of tests. E.g. you can start the timer running then run a standard search and stop the timer again as soon as the progress dialog has disappeared.</w:t>
      </w:r>
    </w:p>
    <w:p w:rsidR="00222A29" w:rsidRDefault="00511F3E">
      <w:pPr>
        <w:pStyle w:val="NormalIndent"/>
        <w:ind w:left="811"/>
      </w:pPr>
      <w:r>
        <w:t>Example:</w:t>
      </w:r>
    </w:p>
    <w:p w:rsidR="00222A29" w:rsidRDefault="00C34B8A">
      <w:pPr>
        <w:pStyle w:val="NormalIndent"/>
        <w:ind w:left="811"/>
      </w:pPr>
      <w:r>
        <w:t xml:space="preserve">    </w:t>
      </w:r>
      <w:r w:rsidR="00511F3E">
        <w:t xml:space="preserve">StopWatch itimer = new </w:t>
      </w:r>
      <w:proofErr w:type="gramStart"/>
      <w:r w:rsidR="00511F3E">
        <w:t>StopWatch(</w:t>
      </w:r>
      <w:proofErr w:type="gramEnd"/>
      <w:r w:rsidR="00511F3E">
        <w:t>).start();</w:t>
      </w:r>
    </w:p>
    <w:p w:rsidR="00511F3E" w:rsidRDefault="00C34B8A" w:rsidP="00511F3E">
      <w:pPr>
        <w:pStyle w:val="NormalIndent"/>
        <w:ind w:left="811"/>
      </w:pPr>
      <w:r>
        <w:t xml:space="preserve">    </w:t>
      </w:r>
      <w:proofErr w:type="gramStart"/>
      <w:r w:rsidR="00511F3E">
        <w:t>Utilities.DoClick(</w:t>
      </w:r>
      <w:proofErr w:type="gramEnd"/>
      <w:r w:rsidR="00511F3E">
        <w:t xml:space="preserve">mTestCase, "id=btn_Customize.Run", </w:t>
      </w:r>
      <w:r>
        <w:t xml:space="preserve">     </w:t>
      </w:r>
      <w:r w:rsidR="00511F3E">
        <w:t>"!selenium.browserbot.getCurrentWindow().document.getElementById('progressContent')", "20000");</w:t>
      </w:r>
    </w:p>
    <w:p w:rsidR="00222A29" w:rsidRDefault="00511F3E">
      <w:pPr>
        <w:pStyle w:val="NormalIndent"/>
        <w:ind w:left="811"/>
      </w:pPr>
      <w:r>
        <w:t xml:space="preserve"> </w:t>
      </w:r>
      <w:r w:rsidR="00C34B8A">
        <w:t xml:space="preserve">   </w:t>
      </w:r>
      <w:proofErr w:type="gramStart"/>
      <w:r>
        <w:t>itimer.stop(</w:t>
      </w:r>
      <w:proofErr w:type="gramEnd"/>
      <w:r>
        <w:t>);</w:t>
      </w:r>
    </w:p>
    <w:p w:rsidR="00222A29" w:rsidRDefault="00BB7144">
      <w:pPr>
        <w:pStyle w:val="NormalIndent"/>
        <w:ind w:left="811"/>
      </w:pPr>
      <w:r>
        <w:t>Then to get the value of time elapsed use e.g.</w:t>
      </w:r>
    </w:p>
    <w:p w:rsidR="00222A29" w:rsidRDefault="00BB7144">
      <w:pPr>
        <w:pStyle w:val="NormalIndent"/>
        <w:ind w:left="811"/>
      </w:pPr>
      <w:r>
        <w:t xml:space="preserve">    String myTime = </w:t>
      </w:r>
      <w:proofErr w:type="gramStart"/>
      <w:r w:rsidRPr="00BB7144">
        <w:t>String.valueOf(</w:t>
      </w:r>
      <w:proofErr w:type="gramEnd"/>
      <w:r w:rsidRPr="00BB7144">
        <w:t>itimer.getElapsedTime())</w:t>
      </w:r>
      <w:r>
        <w:t>;</w:t>
      </w:r>
    </w:p>
    <w:p w:rsidR="00E4520B" w:rsidRDefault="00E4520B" w:rsidP="00AB51BD">
      <w:pPr>
        <w:pStyle w:val="Heading3"/>
      </w:pPr>
      <w:bookmarkStart w:id="80" w:name="_Toc295720452"/>
      <w:r>
        <w:t>Mail verification module (ReadMail.java)</w:t>
      </w:r>
      <w:bookmarkEnd w:id="80"/>
    </w:p>
    <w:p w:rsidR="00222A29" w:rsidRDefault="008B0E76">
      <w:pPr>
        <w:pStyle w:val="NormalIndent"/>
        <w:ind w:left="811"/>
      </w:pPr>
      <w:r>
        <w:t>Opens a user’s mailbox and retrieves the most recent mail to verify the correct delivery and configuration of iConsole Audit mail.</w:t>
      </w:r>
      <w:r w:rsidR="00222A29">
        <w:t xml:space="preserve"> Uses the mail-1.4.3.jar java library to open the mailbox via the exchange’s pop3 server (this won’t be running by default so you need to configure it on the exchange server box).</w:t>
      </w:r>
    </w:p>
    <w:p w:rsidR="00B31C38" w:rsidRDefault="003F281E" w:rsidP="00AB51BD">
      <w:pPr>
        <w:pStyle w:val="Heading3"/>
      </w:pPr>
      <w:bookmarkStart w:id="81" w:name="_Toc295720453"/>
      <w:r>
        <w:t>Error Reporting</w:t>
      </w:r>
      <w:bookmarkEnd w:id="81"/>
    </w:p>
    <w:p w:rsidR="003F281E" w:rsidRDefault="003F281E" w:rsidP="003F281E">
      <w:pPr>
        <w:pStyle w:val="NormalIndent"/>
      </w:pPr>
      <w:r>
        <w:t xml:space="preserve">The majority of error conditions </w:t>
      </w:r>
      <w:r w:rsidR="00E4520B">
        <w:t>returned by the Test Suite</w:t>
      </w:r>
      <w:r>
        <w:t xml:space="preserve"> will be c</w:t>
      </w:r>
      <w:r w:rsidR="00E4520B">
        <w:t>aused</w:t>
      </w:r>
      <w:r>
        <w:t xml:space="preserve"> </w:t>
      </w:r>
      <w:r w:rsidR="00E4520B">
        <w:t>by</w:t>
      </w:r>
      <w:r>
        <w:t xml:space="preserve"> configuration settings. </w:t>
      </w:r>
      <w:r w:rsidR="00E4520B">
        <w:t xml:space="preserve"> When a configuration error or Java exception is encountered the test suite will exit with error code=1.</w:t>
      </w:r>
    </w:p>
    <w:p w:rsidR="00E4520B" w:rsidRDefault="00E4520B" w:rsidP="003F281E">
      <w:pPr>
        <w:pStyle w:val="NormalIndent"/>
      </w:pPr>
      <w:r>
        <w:t>Where genuine iConsole errors are encountered they will be handled as follows:</w:t>
      </w:r>
    </w:p>
    <w:p w:rsidR="00E4520B" w:rsidRDefault="00E4520B" w:rsidP="003F281E">
      <w:pPr>
        <w:pStyle w:val="NormalIndent"/>
      </w:pPr>
      <w:r>
        <w:t>Javascript errors: These are always assumed to be fatal conditions as we can’t predict the behavior of the iConsole after one has occurred and so the test suite exits with exit code=1 and the js error is recorded in the log file.</w:t>
      </w:r>
    </w:p>
    <w:p w:rsidR="00E4520B" w:rsidRDefault="00E4520B" w:rsidP="003F281E">
      <w:pPr>
        <w:pStyle w:val="NormalIndent"/>
      </w:pPr>
      <w:r>
        <w:t xml:space="preserve">Other errors: These may be incorrect defaults for parameters or unexpected return values for actions performed. They generally will be reported in the log file as a FAIL and the test suite will continue to run and when it completes exit with exit code=2 to indicate a problem was encountered. If the unexpected occurrence stops the script running (because it provokes a Selenium or Java exception) then the suite will exit immediately with exit code=1. </w:t>
      </w:r>
    </w:p>
    <w:p w:rsidR="00ED7637" w:rsidRDefault="00ED7637" w:rsidP="003F281E">
      <w:pPr>
        <w:pStyle w:val="NormalIndent"/>
      </w:pPr>
      <w:r>
        <w:t>Known errors: Where a known (i.e. bugged) iConsole deficiency is encountered the code will be changed to report the FAIL as a KNOWN error and the test suite will exit with exit code=3 when complete.</w:t>
      </w:r>
    </w:p>
    <w:p w:rsidR="005B7F23" w:rsidRDefault="007F42A1">
      <w:pPr>
        <w:pStyle w:val="Heading3"/>
      </w:pPr>
      <w:bookmarkStart w:id="82" w:name="_Toc295720454"/>
      <w:r>
        <w:t>Supporting Tools</w:t>
      </w:r>
      <w:bookmarkEnd w:id="82"/>
    </w:p>
    <w:p w:rsidR="00946FB3" w:rsidRDefault="001471C1">
      <w:pPr>
        <w:pStyle w:val="NormalIndent"/>
      </w:pPr>
      <w:r>
        <w:rPr>
          <w:b/>
        </w:rPr>
        <w:t xml:space="preserve">AutoIT: </w:t>
      </w:r>
      <w:r w:rsidR="007F42A1">
        <w:t>To automate population and dismissal of System pop-ups (domain login dialogs, File Upload, Browse dialogs) a 3</w:t>
      </w:r>
      <w:r w:rsidR="0082537B" w:rsidRPr="0082537B">
        <w:rPr>
          <w:vertAlign w:val="superscript"/>
        </w:rPr>
        <w:t>rd</w:t>
      </w:r>
      <w:r w:rsidR="007F42A1">
        <w:t xml:space="preserve"> Party Tool is required. Auto IT is designed for this purpose and allows you to build standalone executables that are scripted to deal with </w:t>
      </w:r>
      <w:r>
        <w:t xml:space="preserve">different pop-ups as they occur. These exes can then be launched by the Java Test Suite and they sit in the background waiting for a matching pop-up to appear, do their scripted stuff and exit. </w:t>
      </w:r>
    </w:p>
    <w:p w:rsidR="00946FB3" w:rsidRDefault="001471C1">
      <w:pPr>
        <w:pStyle w:val="NormalIndent"/>
      </w:pPr>
      <w:r>
        <w:t xml:space="preserve">Currently the Test Suite utilizes </w:t>
      </w:r>
      <w:r w:rsidR="00946FB3">
        <w:t>two of these exes:</w:t>
      </w:r>
    </w:p>
    <w:p w:rsidR="00946FB3" w:rsidRDefault="00946FB3">
      <w:pPr>
        <w:pStyle w:val="NormalIndent"/>
      </w:pPr>
      <w:r>
        <w:t>#1 test_Searches.exe:</w:t>
      </w:r>
      <w:r w:rsidR="001471C1">
        <w:t xml:space="preserve"> to handle the File Upload dialog that appears when installing new searches</w:t>
      </w:r>
    </w:p>
    <w:p w:rsidR="005B7F23" w:rsidRDefault="00946FB3">
      <w:pPr>
        <w:pStyle w:val="NormalIndent"/>
      </w:pPr>
      <w:r>
        <w:t>#2</w:t>
      </w:r>
      <w:r w:rsidR="001471C1">
        <w:t xml:space="preserve"> </w:t>
      </w:r>
      <w:r>
        <w:t>ff_login.exe:</w:t>
      </w:r>
      <w:r w:rsidR="001471C1">
        <w:t xml:space="preserve"> to handle the domain security login dialog that Firefox launches when the browser opens.</w:t>
      </w:r>
    </w:p>
    <w:p w:rsidR="005B7F23" w:rsidRDefault="001471C1">
      <w:pPr>
        <w:pStyle w:val="NormalIndent"/>
      </w:pPr>
      <w:r>
        <w:rPr>
          <w:b/>
        </w:rPr>
        <w:t xml:space="preserve">PSExec: </w:t>
      </w:r>
      <w:r>
        <w:t xml:space="preserve">Some iConsole configuration changes don’t take effect until the </w:t>
      </w:r>
      <w:r w:rsidR="00A74A32">
        <w:t xml:space="preserve">web cache times out, which can be up to 1 hour. This is no good for automated testing as the browser session will timeout first and it would take too long to run anyway. Therefore it is necessary to reload the cache which can be actioned by performing an IISReset on the web server. PSExec can be used to automate remote tasks like this and can be called using the Java </w:t>
      </w:r>
      <w:proofErr w:type="gramStart"/>
      <w:r w:rsidR="00A74A32">
        <w:t>RunExec(</w:t>
      </w:r>
      <w:proofErr w:type="gramEnd"/>
      <w:r w:rsidR="00A74A32">
        <w:t>) function.</w:t>
      </w:r>
    </w:p>
    <w:p w:rsidR="00620957" w:rsidRPr="00353485" w:rsidRDefault="00620957" w:rsidP="00A25FE4">
      <w:pPr>
        <w:pStyle w:val="Heading1"/>
      </w:pPr>
      <w:bookmarkStart w:id="83" w:name="_Toc295720455"/>
      <w:r w:rsidRPr="00353485">
        <w:t>Internationalization</w:t>
      </w:r>
      <w:bookmarkEnd w:id="74"/>
      <w:bookmarkEnd w:id="83"/>
    </w:p>
    <w:p w:rsidR="00620957" w:rsidRPr="005D2CF1" w:rsidRDefault="00620957" w:rsidP="00856A13">
      <w:pPr>
        <w:pStyle w:val="instructions"/>
        <w:rPr>
          <w:rFonts w:ascii="Calibri" w:hAnsi="Calibri"/>
          <w:vanish/>
          <w:szCs w:val="24"/>
        </w:rPr>
      </w:pPr>
      <w:r w:rsidRPr="005D2CF1">
        <w:rPr>
          <w:rFonts w:ascii="Calibri" w:hAnsi="Calibri"/>
          <w:vanish/>
          <w:szCs w:val="24"/>
        </w:rPr>
        <w:t xml:space="preserve">All CA products and common components must comply with the </w:t>
      </w:r>
      <w:hyperlink r:id="rId19" w:history="1">
        <w:r w:rsidR="00BE264B" w:rsidRPr="005D2CF1">
          <w:rPr>
            <w:rStyle w:val="Hyperlink"/>
            <w:rFonts w:ascii="Calibri" w:hAnsi="Calibri"/>
            <w:vanish/>
            <w:szCs w:val="24"/>
            <w:u w:val="none"/>
          </w:rPr>
          <w:t>Product Internationalization Policy</w:t>
        </w:r>
      </w:hyperlink>
      <w:r w:rsidRPr="005D2CF1">
        <w:rPr>
          <w:rFonts w:ascii="Calibri" w:hAnsi="Calibri"/>
          <w:vanish/>
          <w:color w:val="808080"/>
          <w:szCs w:val="24"/>
        </w:rPr>
        <w:t>.</w:t>
      </w:r>
      <w:r w:rsidRPr="005D2CF1">
        <w:rPr>
          <w:rFonts w:ascii="Calibri" w:hAnsi="Calibri"/>
          <w:vanish/>
          <w:szCs w:val="24"/>
        </w:rPr>
        <w:t xml:space="preserve"> Provide a description of how</w:t>
      </w:r>
      <w:r w:rsidR="00B44296" w:rsidRPr="005D2CF1">
        <w:rPr>
          <w:rFonts w:ascii="Calibri" w:hAnsi="Calibri"/>
          <w:vanish/>
          <w:szCs w:val="24"/>
        </w:rPr>
        <w:t xml:space="preserve"> the</w:t>
      </w:r>
      <w:r w:rsidRPr="005D2CF1">
        <w:rPr>
          <w:rFonts w:ascii="Calibri" w:hAnsi="Calibri"/>
          <w:vanish/>
          <w:szCs w:val="24"/>
        </w:rPr>
        <w:t xml:space="preserve"> component or design entity </w:t>
      </w:r>
      <w:r w:rsidRPr="005D2CF1">
        <w:rPr>
          <w:rFonts w:ascii="Calibri" w:hAnsi="Calibri"/>
          <w:vanish/>
          <w:color w:val="808080"/>
          <w:szCs w:val="24"/>
        </w:rPr>
        <w:t>supports the internationalization requirements defined in the PRD.</w:t>
      </w:r>
      <w:r w:rsidR="00856A13" w:rsidRPr="005D2CF1">
        <w:rPr>
          <w:rFonts w:ascii="Calibri" w:hAnsi="Calibri"/>
          <w:vanish/>
          <w:color w:val="808080"/>
          <w:szCs w:val="24"/>
        </w:rPr>
        <w:t xml:space="preserve"> </w:t>
      </w:r>
      <w:r w:rsidRPr="005D2CF1">
        <w:rPr>
          <w:rFonts w:ascii="Calibri" w:hAnsi="Calibri"/>
          <w:vanish/>
          <w:szCs w:val="24"/>
        </w:rPr>
        <w:t xml:space="preserve">Additional information about these requirements can be found in the related documents: </w:t>
      </w:r>
      <w:hyperlink r:id="rId20" w:history="1">
        <w:r w:rsidRPr="005D2CF1">
          <w:rPr>
            <w:rStyle w:val="Hyperlink"/>
            <w:rFonts w:ascii="Calibri" w:hAnsi="Calibri"/>
            <w:vanish/>
            <w:szCs w:val="24"/>
            <w:u w:val="none"/>
          </w:rPr>
          <w:t xml:space="preserve">Internationalization Requirements </w:t>
        </w:r>
      </w:hyperlink>
      <w:r w:rsidR="00856A13" w:rsidRPr="005D2CF1">
        <w:rPr>
          <w:rFonts w:ascii="Calibri" w:hAnsi="Calibri"/>
          <w:vanish/>
          <w:szCs w:val="24"/>
        </w:rPr>
        <w:t xml:space="preserve"> </w:t>
      </w:r>
      <w:r w:rsidRPr="005D2CF1">
        <w:rPr>
          <w:rFonts w:ascii="Calibri" w:hAnsi="Calibri"/>
          <w:vanish/>
          <w:szCs w:val="24"/>
        </w:rPr>
        <w:t xml:space="preserve">and </w:t>
      </w:r>
      <w:hyperlink r:id="rId21" w:history="1">
        <w:r w:rsidRPr="005D2CF1">
          <w:rPr>
            <w:rStyle w:val="Hyperlink"/>
            <w:rFonts w:ascii="Calibri" w:hAnsi="Calibri"/>
            <w:vanish/>
            <w:szCs w:val="24"/>
            <w:u w:val="none"/>
          </w:rPr>
          <w:t>Internationalization Standards</w:t>
        </w:r>
      </w:hyperlink>
      <w:r w:rsidRPr="005D2CF1">
        <w:rPr>
          <w:rFonts w:ascii="Calibri" w:hAnsi="Calibri"/>
          <w:vanish/>
          <w:szCs w:val="24"/>
        </w:rPr>
        <w:t>.</w:t>
      </w:r>
    </w:p>
    <w:p w:rsidR="00620957" w:rsidRPr="00353485" w:rsidRDefault="0082385C" w:rsidP="00620957">
      <w:pPr>
        <w:pStyle w:val="BodyTextIndent"/>
        <w:rPr>
          <w:rFonts w:ascii="Calibri" w:hAnsi="Calibri" w:cs="Arial"/>
          <w:szCs w:val="24"/>
        </w:rPr>
      </w:pPr>
      <w:r>
        <w:rPr>
          <w:rFonts w:ascii="Calibri" w:hAnsi="Calibri" w:cs="Arial"/>
          <w:szCs w:val="24"/>
        </w:rPr>
        <w:t xml:space="preserve">All strings used in </w:t>
      </w:r>
      <w:r w:rsidR="00C542A2">
        <w:rPr>
          <w:rFonts w:ascii="Calibri" w:hAnsi="Calibri" w:cs="Arial"/>
          <w:szCs w:val="24"/>
        </w:rPr>
        <w:t xml:space="preserve">text match comparisons tests or as identifiers for </w:t>
      </w:r>
      <w:r w:rsidR="00783E95">
        <w:rPr>
          <w:rFonts w:ascii="Calibri" w:hAnsi="Calibri" w:cs="Arial"/>
          <w:szCs w:val="24"/>
        </w:rPr>
        <w:t xml:space="preserve">iConsole </w:t>
      </w:r>
      <w:r w:rsidR="00C542A2">
        <w:rPr>
          <w:rFonts w:ascii="Calibri" w:hAnsi="Calibri" w:cs="Arial"/>
          <w:szCs w:val="24"/>
        </w:rPr>
        <w:t>elements</w:t>
      </w:r>
      <w:r>
        <w:rPr>
          <w:rFonts w:ascii="Calibri" w:hAnsi="Calibri" w:cs="Arial"/>
          <w:szCs w:val="24"/>
        </w:rPr>
        <w:t xml:space="preserve"> are </w:t>
      </w:r>
      <w:r w:rsidR="00C542A2">
        <w:rPr>
          <w:rFonts w:ascii="Calibri" w:hAnsi="Calibri" w:cs="Arial"/>
          <w:szCs w:val="24"/>
        </w:rPr>
        <w:t xml:space="preserve">passed into the test suite </w:t>
      </w:r>
      <w:r>
        <w:rPr>
          <w:rFonts w:ascii="Calibri" w:hAnsi="Calibri" w:cs="Arial"/>
          <w:szCs w:val="24"/>
        </w:rPr>
        <w:t xml:space="preserve">from </w:t>
      </w:r>
      <w:r w:rsidR="00C542A2">
        <w:rPr>
          <w:rFonts w:ascii="Calibri" w:hAnsi="Calibri" w:cs="Arial"/>
          <w:szCs w:val="24"/>
        </w:rPr>
        <w:t xml:space="preserve">the cfg.xml and gbl.xml configuration files. This provides </w:t>
      </w:r>
      <w:r>
        <w:rPr>
          <w:rFonts w:ascii="Calibri" w:hAnsi="Calibri" w:cs="Arial"/>
          <w:szCs w:val="24"/>
        </w:rPr>
        <w:t>a central resource that can be localized as required</w:t>
      </w:r>
      <w:r w:rsidR="00C542A2">
        <w:rPr>
          <w:rFonts w:ascii="Calibri" w:hAnsi="Calibri" w:cs="Arial"/>
          <w:szCs w:val="24"/>
        </w:rPr>
        <w:t xml:space="preserve"> and ensures that the test scripts themselves are language-agnostic</w:t>
      </w:r>
      <w:r>
        <w:rPr>
          <w:rFonts w:ascii="Calibri" w:hAnsi="Calibri" w:cs="Arial"/>
          <w:szCs w:val="24"/>
        </w:rPr>
        <w:t xml:space="preserve">. </w:t>
      </w:r>
    </w:p>
    <w:p w:rsidR="00A14595" w:rsidRDefault="00CE746F">
      <w:pPr>
        <w:pStyle w:val="Heading2"/>
      </w:pPr>
      <w:bookmarkStart w:id="84" w:name="_Toc248037861"/>
      <w:bookmarkStart w:id="85" w:name="_Toc295720456"/>
      <w:r>
        <w:t>L</w:t>
      </w:r>
      <w:r w:rsidR="00B01AD6" w:rsidRPr="00353485">
        <w:t>ocalization</w:t>
      </w:r>
      <w:bookmarkEnd w:id="84"/>
      <w:bookmarkEnd w:id="85"/>
    </w:p>
    <w:p w:rsidR="0039026E" w:rsidRPr="005D2CF1" w:rsidRDefault="0039026E" w:rsidP="0039026E">
      <w:pPr>
        <w:pStyle w:val="instructions"/>
        <w:rPr>
          <w:rFonts w:ascii="Calibri" w:hAnsi="Calibri"/>
          <w:iCs/>
          <w:vanish/>
          <w:color w:val="808080"/>
          <w:szCs w:val="24"/>
        </w:rPr>
      </w:pPr>
      <w:r w:rsidRPr="005D2CF1">
        <w:rPr>
          <w:rFonts w:ascii="Calibri" w:hAnsi="Calibri"/>
          <w:iCs/>
          <w:vanish/>
          <w:color w:val="808080"/>
          <w:szCs w:val="24"/>
        </w:rPr>
        <w:t xml:space="preserve">If the product is localized, files required by the UI and messages must be externalized from the code.  The identification of particular files needs to be considered but does not need to be included in the document as this information will be captured as part of the localization process.  Refer to the </w:t>
      </w:r>
      <w:hyperlink r:id="rId22" w:history="1">
        <w:r w:rsidRPr="005D2CF1">
          <w:rPr>
            <w:rStyle w:val="Hyperlink"/>
            <w:rFonts w:ascii="Calibri" w:hAnsi="Calibri"/>
            <w:iCs/>
            <w:vanish/>
            <w:color w:val="808080"/>
            <w:szCs w:val="24"/>
            <w:u w:val="none"/>
          </w:rPr>
          <w:t>Localization Procedure</w:t>
        </w:r>
      </w:hyperlink>
      <w:r w:rsidRPr="005D2CF1">
        <w:rPr>
          <w:rFonts w:ascii="Calibri" w:hAnsi="Calibri"/>
          <w:iCs/>
          <w:vanish/>
          <w:color w:val="808080"/>
          <w:szCs w:val="24"/>
        </w:rPr>
        <w:t xml:space="preserve"> (</w:t>
      </w:r>
      <w:hyperlink r:id="rId23" w:history="1">
        <w:r w:rsidRPr="005D2CF1">
          <w:rPr>
            <w:rStyle w:val="Hyperlink"/>
            <w:rFonts w:ascii="Calibri" w:hAnsi="Calibri"/>
            <w:iCs/>
            <w:vanish/>
            <w:color w:val="808080"/>
            <w:szCs w:val="24"/>
            <w:u w:val="none"/>
          </w:rPr>
          <w:t>http://canet.ca.com/develop/local/style_guide/</w:t>
        </w:r>
      </w:hyperlink>
      <w:r w:rsidRPr="005D2CF1">
        <w:rPr>
          <w:rFonts w:ascii="Calibri" w:hAnsi="Calibri"/>
          <w:iCs/>
          <w:vanish/>
          <w:color w:val="808080"/>
          <w:szCs w:val="24"/>
        </w:rPr>
        <w:t>) for execution details.</w:t>
      </w:r>
    </w:p>
    <w:p w:rsidR="00CA2F8D" w:rsidRPr="00353485" w:rsidRDefault="0082385C" w:rsidP="0039026E">
      <w:pPr>
        <w:pStyle w:val="BodyTextIndent"/>
        <w:rPr>
          <w:rFonts w:ascii="Calibri" w:hAnsi="Calibri"/>
          <w:szCs w:val="24"/>
        </w:rPr>
      </w:pPr>
      <w:r>
        <w:rPr>
          <w:rFonts w:ascii="Calibri" w:hAnsi="Calibri"/>
          <w:szCs w:val="24"/>
        </w:rPr>
        <w:t>No localization is currently planned.</w:t>
      </w:r>
    </w:p>
    <w:p w:rsidR="00CA2F8D" w:rsidRPr="00353485" w:rsidRDefault="00CA2F8D">
      <w:pPr>
        <w:pStyle w:val="BodyTextIndent"/>
        <w:rPr>
          <w:rFonts w:ascii="Calibri" w:hAnsi="Calibri" w:cs="Arial"/>
          <w:szCs w:val="24"/>
        </w:rPr>
      </w:pPr>
    </w:p>
    <w:bookmarkEnd w:id="64"/>
    <w:bookmarkEnd w:id="65"/>
    <w:bookmarkEnd w:id="66"/>
    <w:p w:rsidR="003759DA" w:rsidRPr="00353485" w:rsidRDefault="003759DA" w:rsidP="00F36441">
      <w:pPr>
        <w:pStyle w:val="BodyTextIndent"/>
        <w:rPr>
          <w:rFonts w:ascii="Calibri" w:hAnsi="Calibri"/>
        </w:rPr>
      </w:pPr>
    </w:p>
    <w:p w:rsidR="00A65DAE" w:rsidRDefault="00A65DAE">
      <w:pPr>
        <w:pStyle w:val="Heading1"/>
        <w:rPr>
          <w:rFonts w:ascii="Calibri" w:hAnsi="Calibri"/>
          <w:szCs w:val="24"/>
        </w:rPr>
      </w:pPr>
      <w:bookmarkStart w:id="86" w:name="_Toc295720457"/>
      <w:bookmarkStart w:id="87" w:name="_Toc33764701"/>
      <w:bookmarkStart w:id="88" w:name="_Toc248037869"/>
      <w:bookmarkStart w:id="89" w:name="_Toc393873510"/>
      <w:bookmarkStart w:id="90" w:name="_Toc484227738"/>
      <w:bookmarkEnd w:id="67"/>
      <w:r>
        <w:rPr>
          <w:rFonts w:ascii="Calibri" w:hAnsi="Calibri"/>
          <w:szCs w:val="24"/>
        </w:rPr>
        <w:t>Configuration files</w:t>
      </w:r>
      <w:bookmarkEnd w:id="86"/>
    </w:p>
    <w:p w:rsidR="00A14595" w:rsidRDefault="00A65DAE">
      <w:pPr>
        <w:pStyle w:val="Heading2"/>
      </w:pPr>
      <w:bookmarkStart w:id="91" w:name="_Toc295720458"/>
      <w:r>
        <w:t>System configuration</w:t>
      </w:r>
      <w:bookmarkEnd w:id="91"/>
    </w:p>
    <w:p w:rsidR="0054206D" w:rsidRDefault="00A65DAE" w:rsidP="0054206D">
      <w:pPr>
        <w:spacing w:after="120"/>
        <w:ind w:left="720"/>
      </w:pPr>
      <w:r>
        <w:t>This file contains the system parameters necessary to open the browser, login to its domain (if necessary)</w:t>
      </w:r>
      <w:r w:rsidR="0054206D">
        <w:t>, login into the CMS DBMS</w:t>
      </w:r>
      <w:r>
        <w:t xml:space="preserve"> and load the iConsole. </w:t>
      </w:r>
    </w:p>
    <w:p w:rsidR="00A50EFF" w:rsidRDefault="00A50EFF" w:rsidP="0054206D">
      <w:pPr>
        <w:spacing w:after="120"/>
        <w:ind w:left="720"/>
      </w:pPr>
      <w:r>
        <w:t>The default file name is sys.xml.</w:t>
      </w:r>
    </w:p>
    <w:p w:rsidR="00A65DAE" w:rsidRDefault="00A65DAE" w:rsidP="0054206D">
      <w:pPr>
        <w:spacing w:after="120"/>
        <w:ind w:left="720"/>
      </w:pPr>
      <w:r>
        <w:t xml:space="preserve">The </w:t>
      </w:r>
      <w:r w:rsidR="0054206D">
        <w:t xml:space="preserve">available </w:t>
      </w:r>
      <w:r>
        <w:t>parameters are</w:t>
      </w:r>
      <w:r w:rsidR="0054206D">
        <w:t xml:space="preserve"> (all required unless otherwise stated)</w:t>
      </w:r>
      <w:r>
        <w:t>:</w:t>
      </w:r>
    </w:p>
    <w:p w:rsidR="0054206D" w:rsidRDefault="00961D8D" w:rsidP="0054206D">
      <w:pPr>
        <w:spacing w:after="120"/>
        <w:ind w:left="720"/>
      </w:pPr>
      <w:proofErr w:type="gramStart"/>
      <w:r w:rsidRPr="00961D8D">
        <w:rPr>
          <w:b/>
        </w:rPr>
        <w:t>se</w:t>
      </w:r>
      <w:r w:rsidR="00A65DAE" w:rsidRPr="00961D8D">
        <w:rPr>
          <w:b/>
        </w:rPr>
        <w:t>leniumhost</w:t>
      </w:r>
      <w:proofErr w:type="gramEnd"/>
      <w:r w:rsidR="00A65DAE">
        <w:t xml:space="preserve"> = the location </w:t>
      </w:r>
      <w:r w:rsidR="0054206D">
        <w:t>where</w:t>
      </w:r>
      <w:r w:rsidR="00A65DAE">
        <w:t xml:space="preserve"> the selenium server is running</w:t>
      </w:r>
      <w:r w:rsidR="0054206D">
        <w:t>,</w:t>
      </w:r>
      <w:r w:rsidR="00A65DAE">
        <w:t xml:space="preserve"> relative to the Java</w:t>
      </w:r>
    </w:p>
    <w:p w:rsidR="00A65DAE" w:rsidRDefault="00A65DAE" w:rsidP="0054206D">
      <w:pPr>
        <w:spacing w:after="120"/>
        <w:ind w:left="1440"/>
      </w:pPr>
      <w:r>
        <w:t xml:space="preserve"> Test suite</w:t>
      </w:r>
    </w:p>
    <w:p w:rsidR="00A65DAE" w:rsidRDefault="00961D8D" w:rsidP="0054206D">
      <w:pPr>
        <w:spacing w:after="120"/>
        <w:ind w:left="720"/>
      </w:pPr>
      <w:proofErr w:type="gramStart"/>
      <w:r w:rsidRPr="00961D8D">
        <w:rPr>
          <w:b/>
        </w:rPr>
        <w:t>t</w:t>
      </w:r>
      <w:r w:rsidR="00A65DAE" w:rsidRPr="00961D8D">
        <w:rPr>
          <w:b/>
        </w:rPr>
        <w:t>argetbrowser</w:t>
      </w:r>
      <w:proofErr w:type="gramEnd"/>
      <w:r w:rsidR="00A65DAE">
        <w:t xml:space="preserve"> = the browser type e.g. “*iexplore”, “*firefox”, “*chrome”</w:t>
      </w:r>
    </w:p>
    <w:p w:rsidR="0054206D" w:rsidRDefault="00961D8D" w:rsidP="00961D8D">
      <w:pPr>
        <w:spacing w:after="120" w:line="240" w:lineRule="auto"/>
        <w:ind w:firstLine="720"/>
      </w:pPr>
      <w:proofErr w:type="gramStart"/>
      <w:r w:rsidRPr="00961D8D">
        <w:rPr>
          <w:b/>
        </w:rPr>
        <w:t>f</w:t>
      </w:r>
      <w:r w:rsidR="00A65DAE" w:rsidRPr="00961D8D">
        <w:rPr>
          <w:b/>
        </w:rPr>
        <w:t>irefoxtitle</w:t>
      </w:r>
      <w:proofErr w:type="gramEnd"/>
      <w:r w:rsidR="00A65DAE" w:rsidRPr="00961D8D">
        <w:rPr>
          <w:b/>
        </w:rPr>
        <w:t>, firefoxuser, firefoxpassword</w:t>
      </w:r>
      <w:r w:rsidR="00A65DAE">
        <w:t xml:space="preserve"> </w:t>
      </w:r>
      <w:r w:rsidR="0054206D">
        <w:t xml:space="preserve">[required for Firefox] </w:t>
      </w:r>
      <w:r w:rsidR="00A65DAE">
        <w:t xml:space="preserve">= login details for the </w:t>
      </w:r>
    </w:p>
    <w:p w:rsidR="00A65DAE" w:rsidRDefault="0054206D" w:rsidP="0054206D">
      <w:pPr>
        <w:spacing w:after="120"/>
        <w:ind w:left="1440"/>
      </w:pPr>
      <w:r>
        <w:t>Browser’s</w:t>
      </w:r>
      <w:r w:rsidR="00A65DAE">
        <w:t xml:space="preserve"> domain to dismiss the security popup that </w:t>
      </w:r>
      <w:r>
        <w:t>Firefox</w:t>
      </w:r>
      <w:r w:rsidR="00A65DAE">
        <w:t xml:space="preserve"> always displays. The title is the security </w:t>
      </w:r>
      <w:r>
        <w:t>pop-up’s</w:t>
      </w:r>
      <w:r w:rsidR="00A65DAE">
        <w:t xml:space="preserve"> title, usually “Authentication </w:t>
      </w:r>
      <w:proofErr w:type="gramStart"/>
      <w:r w:rsidR="00A65DAE">
        <w:t>Required</w:t>
      </w:r>
      <w:proofErr w:type="gramEnd"/>
      <w:r w:rsidR="00A65DAE">
        <w:t xml:space="preserve">” for </w:t>
      </w:r>
      <w:r>
        <w:t>Firefox</w:t>
      </w:r>
      <w:r w:rsidR="00A65DAE">
        <w:t>. The IE popup could be dismissed the same way but it has a “remember me” checkbox so it’s easier to manually complete this once and then it doesn’t appear again.</w:t>
      </w:r>
    </w:p>
    <w:p w:rsidR="00A65DAE" w:rsidRDefault="00961D8D" w:rsidP="0054206D">
      <w:pPr>
        <w:spacing w:after="120"/>
        <w:ind w:left="720"/>
      </w:pPr>
      <w:proofErr w:type="gramStart"/>
      <w:r w:rsidRPr="00961D8D">
        <w:rPr>
          <w:b/>
        </w:rPr>
        <w:t>c</w:t>
      </w:r>
      <w:r w:rsidR="00A65DAE" w:rsidRPr="00961D8D">
        <w:rPr>
          <w:b/>
        </w:rPr>
        <w:t>ms</w:t>
      </w:r>
      <w:proofErr w:type="gramEnd"/>
      <w:r w:rsidR="00A65DAE">
        <w:t xml:space="preserve"> = the location of the CMS that the iConsole under test accesses.</w:t>
      </w:r>
    </w:p>
    <w:p w:rsidR="00A65DAE" w:rsidRDefault="00961D8D" w:rsidP="0054206D">
      <w:pPr>
        <w:spacing w:after="120"/>
        <w:ind w:left="720"/>
      </w:pPr>
      <w:proofErr w:type="gramStart"/>
      <w:r w:rsidRPr="00961D8D">
        <w:rPr>
          <w:b/>
        </w:rPr>
        <w:t>d</w:t>
      </w:r>
      <w:r w:rsidR="006E09E8" w:rsidRPr="00961D8D">
        <w:rPr>
          <w:b/>
        </w:rPr>
        <w:t>atabase</w:t>
      </w:r>
      <w:proofErr w:type="gramEnd"/>
      <w:r w:rsidR="006E09E8">
        <w:t xml:space="preserve"> = the name of the CMS DBMS database e.g. WGN_myDB</w:t>
      </w:r>
    </w:p>
    <w:p w:rsidR="006E09E8" w:rsidRDefault="00961D8D" w:rsidP="0054206D">
      <w:pPr>
        <w:spacing w:after="120"/>
        <w:ind w:left="720"/>
      </w:pPr>
      <w:proofErr w:type="gramStart"/>
      <w:r w:rsidRPr="00961D8D">
        <w:rPr>
          <w:b/>
        </w:rPr>
        <w:t>d</w:t>
      </w:r>
      <w:r w:rsidR="006E09E8" w:rsidRPr="00961D8D">
        <w:rPr>
          <w:b/>
        </w:rPr>
        <w:t>btype</w:t>
      </w:r>
      <w:proofErr w:type="gramEnd"/>
      <w:r w:rsidR="006E09E8">
        <w:t xml:space="preserve"> = the type of the CMS DBMS, ‘oracle’ or ‘sqlserver’</w:t>
      </w:r>
    </w:p>
    <w:p w:rsidR="006E09E8" w:rsidRDefault="00961D8D" w:rsidP="0054206D">
      <w:pPr>
        <w:spacing w:after="120"/>
        <w:ind w:left="720"/>
      </w:pPr>
      <w:proofErr w:type="gramStart"/>
      <w:r w:rsidRPr="00961D8D">
        <w:rPr>
          <w:b/>
        </w:rPr>
        <w:t>d</w:t>
      </w:r>
      <w:r w:rsidR="006E09E8" w:rsidRPr="00961D8D">
        <w:rPr>
          <w:b/>
        </w:rPr>
        <w:t>atabaseserver</w:t>
      </w:r>
      <w:proofErr w:type="gramEnd"/>
      <w:r w:rsidR="006E09E8">
        <w:t xml:space="preserve"> = the location of the DBMS server</w:t>
      </w:r>
    </w:p>
    <w:p w:rsidR="0054206D" w:rsidRDefault="00961D8D" w:rsidP="00961D8D">
      <w:pPr>
        <w:spacing w:after="120" w:line="240" w:lineRule="auto"/>
        <w:ind w:left="720"/>
      </w:pPr>
      <w:proofErr w:type="gramStart"/>
      <w:r w:rsidRPr="00961D8D">
        <w:rPr>
          <w:b/>
        </w:rPr>
        <w:t>d</w:t>
      </w:r>
      <w:r w:rsidR="006E09E8" w:rsidRPr="00961D8D">
        <w:rPr>
          <w:b/>
        </w:rPr>
        <w:t>busername</w:t>
      </w:r>
      <w:proofErr w:type="gramEnd"/>
      <w:r w:rsidR="006E09E8" w:rsidRPr="00961D8D">
        <w:rPr>
          <w:b/>
        </w:rPr>
        <w:t>, dbpassword</w:t>
      </w:r>
      <w:r w:rsidR="006E09E8">
        <w:t xml:space="preserve"> = login details for the DBMS. Use the ‘sa’ system login for</w:t>
      </w:r>
    </w:p>
    <w:p w:rsidR="006E09E8" w:rsidRDefault="006E09E8" w:rsidP="0054206D">
      <w:pPr>
        <w:spacing w:after="120"/>
        <w:ind w:left="720" w:firstLine="720"/>
      </w:pPr>
      <w:r>
        <w:t xml:space="preserve"> </w:t>
      </w:r>
      <w:proofErr w:type="gramStart"/>
      <w:r>
        <w:t>sqlserver</w:t>
      </w:r>
      <w:proofErr w:type="gramEnd"/>
      <w:r>
        <w:t xml:space="preserve"> and ‘wgnowner’ or ‘wgnuser’ for ‘oracle’.</w:t>
      </w:r>
    </w:p>
    <w:p w:rsidR="006E09E8" w:rsidRDefault="00961D8D" w:rsidP="0054206D">
      <w:pPr>
        <w:spacing w:after="120"/>
        <w:ind w:left="720"/>
      </w:pPr>
      <w:proofErr w:type="gramStart"/>
      <w:r w:rsidRPr="00961D8D">
        <w:rPr>
          <w:b/>
        </w:rPr>
        <w:t>p</w:t>
      </w:r>
      <w:r w:rsidR="006E09E8" w:rsidRPr="00961D8D">
        <w:rPr>
          <w:b/>
        </w:rPr>
        <w:t>rotocol</w:t>
      </w:r>
      <w:proofErr w:type="gramEnd"/>
      <w:r w:rsidR="006E09E8">
        <w:t xml:space="preserve"> = </w:t>
      </w:r>
      <w:r w:rsidR="0054206D">
        <w:t>web server</w:t>
      </w:r>
      <w:r w:rsidR="006E09E8">
        <w:t xml:space="preserve"> protocol, “</w:t>
      </w:r>
      <w:r w:rsidR="006E09E8" w:rsidRPr="006E09E8">
        <w:t>http://</w:t>
      </w:r>
      <w:r w:rsidR="006E09E8">
        <w:t>” or “</w:t>
      </w:r>
      <w:r w:rsidR="006E09E8" w:rsidRPr="006E09E8">
        <w:t>https://</w:t>
      </w:r>
      <w:r w:rsidR="006E09E8">
        <w:t>”</w:t>
      </w:r>
    </w:p>
    <w:p w:rsidR="006E09E8" w:rsidRDefault="00961D8D" w:rsidP="0054206D">
      <w:pPr>
        <w:spacing w:after="120"/>
        <w:ind w:left="720"/>
      </w:pPr>
      <w:proofErr w:type="gramStart"/>
      <w:r w:rsidRPr="00961D8D">
        <w:rPr>
          <w:b/>
        </w:rPr>
        <w:t>w</w:t>
      </w:r>
      <w:r w:rsidR="006E09E8" w:rsidRPr="00961D8D">
        <w:rPr>
          <w:b/>
        </w:rPr>
        <w:t>ebserver</w:t>
      </w:r>
      <w:proofErr w:type="gramEnd"/>
      <w:r w:rsidR="006E09E8">
        <w:t xml:space="preserve"> = the iConsole host server</w:t>
      </w:r>
    </w:p>
    <w:p w:rsidR="006E09E8" w:rsidRDefault="00961D8D" w:rsidP="0054206D">
      <w:pPr>
        <w:spacing w:after="120"/>
        <w:ind w:left="720"/>
      </w:pPr>
      <w:proofErr w:type="gramStart"/>
      <w:r w:rsidRPr="00961D8D">
        <w:rPr>
          <w:b/>
        </w:rPr>
        <w:t>v</w:t>
      </w:r>
      <w:r w:rsidR="006E09E8" w:rsidRPr="00961D8D">
        <w:rPr>
          <w:b/>
        </w:rPr>
        <w:t>irtualdir</w:t>
      </w:r>
      <w:proofErr w:type="gramEnd"/>
      <w:r w:rsidR="006E09E8">
        <w:t xml:space="preserve"> = the </w:t>
      </w:r>
      <w:r w:rsidR="0054206D">
        <w:t>web server</w:t>
      </w:r>
      <w:r w:rsidR="006E09E8">
        <w:t xml:space="preserve"> directory for the iConsole, usually ‘CADLP’</w:t>
      </w:r>
    </w:p>
    <w:p w:rsidR="006E09E8" w:rsidRDefault="00961D8D" w:rsidP="0054206D">
      <w:pPr>
        <w:spacing w:after="120"/>
        <w:ind w:left="720"/>
      </w:pPr>
      <w:proofErr w:type="gramStart"/>
      <w:r w:rsidRPr="00961D8D">
        <w:rPr>
          <w:b/>
        </w:rPr>
        <w:t>l</w:t>
      </w:r>
      <w:r w:rsidR="006E09E8" w:rsidRPr="00961D8D">
        <w:rPr>
          <w:b/>
        </w:rPr>
        <w:t>oglevel</w:t>
      </w:r>
      <w:proofErr w:type="gramEnd"/>
      <w:r w:rsidR="006E09E8">
        <w:t xml:space="preserve"> </w:t>
      </w:r>
      <w:r w:rsidR="0054206D">
        <w:t xml:space="preserve">[optional] </w:t>
      </w:r>
      <w:r w:rsidR="006E09E8">
        <w:t xml:space="preserve">= </w:t>
      </w:r>
      <w:r w:rsidR="0054206D">
        <w:t>default: none. T</w:t>
      </w:r>
      <w:r w:rsidR="006E09E8">
        <w:t>he output level for the Test suite:</w:t>
      </w:r>
    </w:p>
    <w:p w:rsidR="006E09E8" w:rsidRDefault="006E09E8" w:rsidP="0054206D">
      <w:pPr>
        <w:spacing w:after="120"/>
        <w:ind w:left="720"/>
      </w:pPr>
      <w:r>
        <w:t xml:space="preserve"> </w:t>
      </w:r>
      <w:r w:rsidR="0054206D">
        <w:tab/>
      </w:r>
      <w:r>
        <w:t xml:space="preserve">0=none, 1=errors only, 2=+Known errors, 3=+tests, 4=Informational, 5=debug </w:t>
      </w:r>
    </w:p>
    <w:p w:rsidR="006E09E8" w:rsidRDefault="006E09E8">
      <w:pPr>
        <w:spacing w:after="0" w:line="240" w:lineRule="auto"/>
      </w:pPr>
      <w:r>
        <w:br w:type="page"/>
      </w:r>
    </w:p>
    <w:p w:rsidR="00A65DAE" w:rsidRPr="00A65DAE" w:rsidRDefault="00A65DAE" w:rsidP="00A65DAE">
      <w:pPr>
        <w:ind w:left="720"/>
      </w:pPr>
      <w:r>
        <w:t>Example system configuration file:</w:t>
      </w:r>
    </w:p>
    <w:p w:rsidR="00A65DAE" w:rsidRPr="00182EBD" w:rsidRDefault="00A65DAE" w:rsidP="00182EBD">
      <w:pPr>
        <w:spacing w:after="120" w:line="240" w:lineRule="auto"/>
        <w:rPr>
          <w:rFonts w:ascii="Verdana" w:hAnsi="Verdana"/>
          <w:sz w:val="20"/>
          <w:szCs w:val="20"/>
        </w:rPr>
      </w:pPr>
      <w:proofErr w:type="gramStart"/>
      <w:r w:rsidRPr="00182EBD">
        <w:rPr>
          <w:rFonts w:ascii="Verdana" w:hAnsi="Verdana"/>
          <w:sz w:val="20"/>
          <w:szCs w:val="20"/>
        </w:rPr>
        <w:t>&lt;?xml</w:t>
      </w:r>
      <w:proofErr w:type="gramEnd"/>
      <w:r w:rsidRPr="00182EBD">
        <w:rPr>
          <w:rFonts w:ascii="Verdana" w:hAnsi="Verdana"/>
          <w:sz w:val="20"/>
          <w:szCs w:val="20"/>
        </w:rPr>
        <w:t xml:space="preserve"> version="1.0" encoding="UTF-8"?&gt;</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&lt;</w:t>
      </w:r>
      <w:proofErr w:type="gramStart"/>
      <w:r w:rsidRPr="00182EBD">
        <w:rPr>
          <w:rFonts w:ascii="Verdana" w:hAnsi="Verdana"/>
          <w:sz w:val="20"/>
          <w:szCs w:val="20"/>
        </w:rPr>
        <w:t>root</w:t>
      </w:r>
      <w:proofErr w:type="gramEnd"/>
      <w:r w:rsidRPr="00182EBD">
        <w:rPr>
          <w:rFonts w:ascii="Verdana" w:hAnsi="Verdana"/>
          <w:sz w:val="20"/>
          <w:szCs w:val="20"/>
        </w:rPr>
        <w:t>&gt;</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&lt;config</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seleniumhost</w:t>
      </w:r>
      <w:proofErr w:type="gramEnd"/>
      <w:r w:rsidRPr="00182EBD">
        <w:rPr>
          <w:rFonts w:ascii="Verdana" w:hAnsi="Verdana"/>
          <w:sz w:val="20"/>
          <w:szCs w:val="20"/>
        </w:rPr>
        <w:t>="localhost"</w:t>
      </w:r>
      <w:r w:rsidR="00182EBD">
        <w:rPr>
          <w:rFonts w:ascii="Verdana" w:hAnsi="Verdana"/>
          <w:sz w:val="20"/>
          <w:szCs w:val="20"/>
        </w:rPr>
        <w:t xml:space="preserve"> </w:t>
      </w:r>
      <w:r w:rsidRPr="00182EBD">
        <w:rPr>
          <w:rFonts w:ascii="Verdana" w:hAnsi="Verdana"/>
          <w:sz w:val="20"/>
          <w:szCs w:val="20"/>
        </w:rPr>
        <w:t>targetbrowser="*firefox"</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ab/>
      </w:r>
      <w:proofErr w:type="gramStart"/>
      <w:r w:rsidRPr="00182EBD">
        <w:rPr>
          <w:rFonts w:ascii="Verdana" w:hAnsi="Verdana"/>
          <w:sz w:val="20"/>
          <w:szCs w:val="20"/>
        </w:rPr>
        <w:t>firefoxtitle</w:t>
      </w:r>
      <w:proofErr w:type="gramEnd"/>
      <w:r w:rsidRPr="00182EBD">
        <w:rPr>
          <w:rFonts w:ascii="Verdana" w:hAnsi="Verdana"/>
          <w:sz w:val="20"/>
          <w:szCs w:val="20"/>
        </w:rPr>
        <w:t>="Authentication Required"</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ab/>
      </w:r>
      <w:proofErr w:type="gramStart"/>
      <w:r w:rsidRPr="00182EBD">
        <w:rPr>
          <w:rFonts w:ascii="Verdana" w:hAnsi="Verdana"/>
          <w:sz w:val="20"/>
          <w:szCs w:val="20"/>
        </w:rPr>
        <w:t>fierfoxuser</w:t>
      </w:r>
      <w:proofErr w:type="gramEnd"/>
      <w:r w:rsidRPr="00182EBD">
        <w:rPr>
          <w:rFonts w:ascii="Verdana" w:hAnsi="Verdana"/>
          <w:sz w:val="20"/>
          <w:szCs w:val="20"/>
        </w:rPr>
        <w:t>="tb\administrator"</w:t>
      </w:r>
      <w:r w:rsidR="00182EBD">
        <w:rPr>
          <w:rFonts w:ascii="Verdana" w:hAnsi="Verdana"/>
          <w:sz w:val="20"/>
          <w:szCs w:val="20"/>
        </w:rPr>
        <w:t xml:space="preserve"> </w:t>
      </w:r>
      <w:r w:rsidRPr="00182EBD">
        <w:rPr>
          <w:rFonts w:ascii="Verdana" w:hAnsi="Verdana"/>
          <w:sz w:val="20"/>
          <w:szCs w:val="20"/>
        </w:rPr>
        <w:t>firefoxpassword="yeo"</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cms</w:t>
      </w:r>
      <w:proofErr w:type="gramEnd"/>
      <w:r w:rsidRPr="00182EBD">
        <w:rPr>
          <w:rFonts w:ascii="Verdana" w:hAnsi="Verdana"/>
          <w:sz w:val="20"/>
          <w:szCs w:val="20"/>
        </w:rPr>
        <w:t>="593-TB-FAST"</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database</w:t>
      </w:r>
      <w:proofErr w:type="gramEnd"/>
      <w:r w:rsidRPr="00182EBD">
        <w:rPr>
          <w:rFonts w:ascii="Verdana" w:hAnsi="Verdana"/>
          <w:sz w:val="20"/>
          <w:szCs w:val="20"/>
        </w:rPr>
        <w:t>="WGN_593-TB-FAST" dbtype="sqlserver"</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databaseserver</w:t>
      </w:r>
      <w:proofErr w:type="gramEnd"/>
      <w:r w:rsidRPr="00182EBD">
        <w:rPr>
          <w:rFonts w:ascii="Verdana" w:hAnsi="Verdana"/>
          <w:sz w:val="20"/>
          <w:szCs w:val="20"/>
        </w:rPr>
        <w:t>="593-TB-FAST.tb.com"</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dbusername</w:t>
      </w:r>
      <w:proofErr w:type="gramEnd"/>
      <w:r w:rsidRPr="00182EBD">
        <w:rPr>
          <w:rFonts w:ascii="Verdana" w:hAnsi="Verdana"/>
          <w:sz w:val="20"/>
          <w:szCs w:val="20"/>
        </w:rPr>
        <w:t>="sa" dbpassword="avon"</w:t>
      </w:r>
    </w:p>
    <w:p w:rsidR="00A65DAE" w:rsidRPr="00182EBD" w:rsidRDefault="00A65DAE" w:rsidP="00182EBD">
      <w:pPr>
        <w:spacing w:after="120" w:line="240" w:lineRule="auto"/>
        <w:ind w:firstLine="720"/>
        <w:rPr>
          <w:rFonts w:ascii="Verdana" w:hAnsi="Verdana"/>
          <w:sz w:val="20"/>
          <w:szCs w:val="20"/>
        </w:rPr>
      </w:pPr>
      <w:proofErr w:type="gramStart"/>
      <w:r w:rsidRPr="00182EBD">
        <w:rPr>
          <w:rFonts w:ascii="Verdana" w:hAnsi="Verdana"/>
          <w:sz w:val="20"/>
          <w:szCs w:val="20"/>
        </w:rPr>
        <w:t>protocol</w:t>
      </w:r>
      <w:proofErr w:type="gramEnd"/>
      <w:r w:rsidRPr="00182EBD">
        <w:rPr>
          <w:rFonts w:ascii="Verdana" w:hAnsi="Verdana"/>
          <w:sz w:val="20"/>
          <w:szCs w:val="20"/>
        </w:rPr>
        <w:t>="http://"</w:t>
      </w:r>
      <w:r w:rsidR="00182EBD" w:rsidRPr="00182EBD">
        <w:rPr>
          <w:rFonts w:ascii="Verdana" w:hAnsi="Verdana"/>
          <w:sz w:val="20"/>
          <w:szCs w:val="20"/>
        </w:rPr>
        <w:t xml:space="preserve"> </w:t>
      </w:r>
      <w:r w:rsidRPr="00182EBD">
        <w:rPr>
          <w:rFonts w:ascii="Verdana" w:hAnsi="Verdana"/>
          <w:sz w:val="20"/>
          <w:szCs w:val="20"/>
        </w:rPr>
        <w:t>webserver="593-tb-fast.tb.com"</w:t>
      </w:r>
      <w:r w:rsidR="00182EBD">
        <w:rPr>
          <w:rFonts w:ascii="Verdana" w:hAnsi="Verdana"/>
          <w:sz w:val="20"/>
          <w:szCs w:val="20"/>
        </w:rPr>
        <w:t xml:space="preserve"> </w:t>
      </w:r>
      <w:r w:rsidRPr="00182EBD">
        <w:rPr>
          <w:rFonts w:ascii="Verdana" w:hAnsi="Verdana"/>
          <w:sz w:val="20"/>
          <w:szCs w:val="20"/>
        </w:rPr>
        <w:t>virtualdir="CADLP"</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w:t>
      </w:r>
      <w:r w:rsidRPr="00182EBD">
        <w:rPr>
          <w:rFonts w:ascii="Verdana" w:hAnsi="Verdana"/>
          <w:sz w:val="20"/>
          <w:szCs w:val="20"/>
        </w:rPr>
        <w:tab/>
      </w:r>
      <w:proofErr w:type="gramStart"/>
      <w:r w:rsidRPr="00182EBD">
        <w:rPr>
          <w:rFonts w:ascii="Verdana" w:hAnsi="Verdana"/>
          <w:sz w:val="20"/>
          <w:szCs w:val="20"/>
        </w:rPr>
        <w:t>loglevel</w:t>
      </w:r>
      <w:proofErr w:type="gramEnd"/>
      <w:r w:rsidRPr="00182EBD">
        <w:rPr>
          <w:rFonts w:ascii="Verdana" w:hAnsi="Verdana"/>
          <w:sz w:val="20"/>
          <w:szCs w:val="20"/>
        </w:rPr>
        <w:t>="4"</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 xml:space="preserve">    /&gt;</w:t>
      </w:r>
    </w:p>
    <w:p w:rsidR="00A65DAE" w:rsidRPr="00182EBD" w:rsidRDefault="00A65DAE" w:rsidP="00182EBD">
      <w:pPr>
        <w:spacing w:after="120" w:line="240" w:lineRule="auto"/>
        <w:rPr>
          <w:rFonts w:ascii="Verdana" w:hAnsi="Verdana"/>
          <w:sz w:val="20"/>
          <w:szCs w:val="20"/>
        </w:rPr>
      </w:pPr>
      <w:r w:rsidRPr="00182EBD">
        <w:rPr>
          <w:rFonts w:ascii="Verdana" w:hAnsi="Verdana"/>
          <w:sz w:val="20"/>
          <w:szCs w:val="20"/>
        </w:rPr>
        <w:t>&lt;/root&gt;</w:t>
      </w:r>
    </w:p>
    <w:p w:rsidR="00024530" w:rsidRDefault="00024530">
      <w:pPr>
        <w:spacing w:after="0" w:line="240" w:lineRule="auto"/>
        <w:rPr>
          <w:rFonts w:ascii="Verdana" w:hAnsi="Verdana"/>
        </w:rPr>
      </w:pPr>
    </w:p>
    <w:p w:rsidR="00A14595" w:rsidRDefault="00024530">
      <w:pPr>
        <w:pStyle w:val="Heading2"/>
      </w:pPr>
      <w:bookmarkStart w:id="92" w:name="_Toc295720459"/>
      <w:r>
        <w:t>Global Configuration file</w:t>
      </w:r>
      <w:bookmarkEnd w:id="92"/>
    </w:p>
    <w:p w:rsidR="00024530" w:rsidRDefault="00024530" w:rsidP="00024530">
      <w:pPr>
        <w:ind w:left="450"/>
      </w:pPr>
      <w:r>
        <w:t>This file contains a list of parameters that are global to several or all tests. It is mostly a list of string parameters that will need to be</w:t>
      </w:r>
      <w:r w:rsidR="0077415E">
        <w:t xml:space="preserve"> translated if the test suite i</w:t>
      </w:r>
      <w:r>
        <w:t xml:space="preserve">s run against a localized iConsole. It shouldn’t be changed except in the case of a translation of the parameter values. </w:t>
      </w:r>
    </w:p>
    <w:p w:rsidR="00A50EFF" w:rsidRPr="00024530" w:rsidRDefault="00A50EFF" w:rsidP="00024530">
      <w:pPr>
        <w:ind w:left="450"/>
      </w:pPr>
      <w:r>
        <w:t>The default file name is gbl.xml.</w:t>
      </w:r>
    </w:p>
    <w:p w:rsidR="006E09E8" w:rsidRDefault="006E09E8">
      <w:pPr>
        <w:spacing w:after="0" w:line="240" w:lineRule="auto"/>
        <w:rPr>
          <w:rFonts w:ascii="Verdana" w:hAnsi="Verdana"/>
        </w:rPr>
      </w:pPr>
      <w:r>
        <w:rPr>
          <w:rFonts w:ascii="Verdana" w:hAnsi="Verdana"/>
        </w:rPr>
        <w:br w:type="page"/>
      </w:r>
    </w:p>
    <w:p w:rsidR="00A14595" w:rsidRDefault="006E09E8">
      <w:pPr>
        <w:pStyle w:val="Heading2"/>
      </w:pPr>
      <w:bookmarkStart w:id="93" w:name="_Toc295720460"/>
      <w:r>
        <w:t>Test Configuration file</w:t>
      </w:r>
      <w:bookmarkEnd w:id="93"/>
    </w:p>
    <w:p w:rsidR="005B7F23" w:rsidRDefault="006E09E8">
      <w:r w:rsidRPr="006E09E8">
        <w:t>This file defines which tests will be run</w:t>
      </w:r>
      <w:r w:rsidR="00182EBD">
        <w:t xml:space="preserve"> in the </w:t>
      </w:r>
      <w:r w:rsidR="0054206D">
        <w:t xml:space="preserve">next </w:t>
      </w:r>
      <w:r w:rsidR="00182EBD">
        <w:t>test suite pass. Each Test case is specified with a &lt;test&gt; tag and can contain multiple &lt;step&gt; tags to define the the test steps.</w:t>
      </w:r>
    </w:p>
    <w:p w:rsidR="005B7F23" w:rsidRDefault="00A50EFF">
      <w:r>
        <w:t>The default file name is cfg.xml.</w:t>
      </w:r>
    </w:p>
    <w:p w:rsidR="005B7F23" w:rsidRDefault="00182EBD">
      <w:r>
        <w:t>The &lt;test&gt; tag takes these parameters:</w:t>
      </w:r>
    </w:p>
    <w:p w:rsidR="005B7F23" w:rsidRDefault="00F8794E">
      <w:pPr>
        <w:ind w:firstLine="720"/>
      </w:pPr>
      <w:proofErr w:type="gramStart"/>
      <w:r w:rsidRPr="00961D8D">
        <w:rPr>
          <w:b/>
        </w:rPr>
        <w:t>n</w:t>
      </w:r>
      <w:r w:rsidR="00182EBD" w:rsidRPr="00961D8D">
        <w:rPr>
          <w:b/>
        </w:rPr>
        <w:t>ame</w:t>
      </w:r>
      <w:proofErr w:type="gramEnd"/>
      <w:r w:rsidR="00182EBD" w:rsidRPr="00961D8D">
        <w:t xml:space="preserve"> = the test case name (for logging)</w:t>
      </w:r>
    </w:p>
    <w:p w:rsidR="005B7F23" w:rsidRDefault="00182EBD">
      <w:pPr>
        <w:ind w:firstLine="720"/>
      </w:pPr>
      <w:r w:rsidRPr="00961D8D">
        <w:rPr>
          <w:b/>
        </w:rPr>
        <w:t>SSO</w:t>
      </w:r>
      <w:r w:rsidRPr="00961D8D">
        <w:t xml:space="preserve"> = are we using single sign-on for the iConsole, true or false</w:t>
      </w:r>
    </w:p>
    <w:p w:rsidR="005B7F23" w:rsidRDefault="00F8794E">
      <w:pPr>
        <w:ind w:firstLine="720"/>
      </w:pPr>
      <w:proofErr w:type="gramStart"/>
      <w:r w:rsidRPr="00F8794E">
        <w:rPr>
          <w:b/>
        </w:rPr>
        <w:t>u</w:t>
      </w:r>
      <w:r w:rsidR="00182EBD" w:rsidRPr="00F8794E">
        <w:rPr>
          <w:b/>
        </w:rPr>
        <w:t>sername</w:t>
      </w:r>
      <w:proofErr w:type="gramEnd"/>
      <w:r w:rsidR="00182EBD" w:rsidRPr="00F8794E">
        <w:rPr>
          <w:b/>
        </w:rPr>
        <w:t>, password</w:t>
      </w:r>
      <w:r w:rsidR="00182EBD">
        <w:t xml:space="preserve"> = primary iConsole login for the test (if SSO=’false’)</w:t>
      </w:r>
    </w:p>
    <w:p w:rsidR="005B7F23" w:rsidRDefault="00F8794E">
      <w:pPr>
        <w:ind w:firstLine="720"/>
      </w:pPr>
      <w:proofErr w:type="gramStart"/>
      <w:r w:rsidRPr="00F8794E">
        <w:rPr>
          <w:b/>
        </w:rPr>
        <w:t>r</w:t>
      </w:r>
      <w:r w:rsidR="00182EBD" w:rsidRPr="00F8794E">
        <w:rPr>
          <w:b/>
        </w:rPr>
        <w:t>lsusername</w:t>
      </w:r>
      <w:proofErr w:type="gramEnd"/>
      <w:r w:rsidR="00182EBD" w:rsidRPr="00F8794E">
        <w:rPr>
          <w:b/>
        </w:rPr>
        <w:t>, rlspassword</w:t>
      </w:r>
      <w:r w:rsidR="00182EBD">
        <w:t xml:space="preserve"> = </w:t>
      </w:r>
      <w:r w:rsidR="00961D8D">
        <w:t>secondary login info</w:t>
      </w:r>
      <w:r w:rsidR="0054206D">
        <w:t xml:space="preserve"> for tests that use</w:t>
      </w:r>
      <w:r w:rsidR="00961D8D">
        <w:t xml:space="preserve"> </w:t>
      </w:r>
      <w:r w:rsidR="0054206D" w:rsidRPr="00961D8D">
        <w:t>multiple logins</w:t>
      </w:r>
    </w:p>
    <w:p w:rsidR="0054206D" w:rsidRDefault="0054206D" w:rsidP="0054206D">
      <w:pPr>
        <w:pStyle w:val="ListParagraph"/>
        <w:ind w:left="1582" w:firstLine="578"/>
        <w:rPr>
          <w:rFonts w:asciiTheme="minorHAnsi" w:hAnsiTheme="minorHAnsi"/>
          <w:sz w:val="24"/>
        </w:rPr>
      </w:pPr>
    </w:p>
    <w:p w:rsidR="0054206D" w:rsidRDefault="0054206D" w:rsidP="00F8794E">
      <w:pPr>
        <w:spacing w:line="240" w:lineRule="auto"/>
      </w:pPr>
      <w:r>
        <w:t>The &lt;step&gt; tag takes these parameters:</w:t>
      </w:r>
    </w:p>
    <w:p w:rsidR="005B7F23" w:rsidRDefault="00F8794E">
      <w:pPr>
        <w:spacing w:after="0" w:line="240" w:lineRule="auto"/>
        <w:ind w:left="720"/>
      </w:pPr>
      <w:proofErr w:type="gramStart"/>
      <w:r>
        <w:rPr>
          <w:b/>
        </w:rPr>
        <w:t>c</w:t>
      </w:r>
      <w:r w:rsidR="0054206D" w:rsidRPr="00F8794E">
        <w:rPr>
          <w:b/>
        </w:rPr>
        <w:t>lassname</w:t>
      </w:r>
      <w:proofErr w:type="gramEnd"/>
      <w:r w:rsidR="0054206D">
        <w:t xml:space="preserve"> = the name of the test script being called by the test step </w:t>
      </w:r>
      <w:r>
        <w:t xml:space="preserve">(an </w:t>
      </w:r>
      <w:r w:rsidR="0054206D">
        <w:t>example xml is included in the test suite handoff for each test case available which will pre-populate this value).</w:t>
      </w:r>
    </w:p>
    <w:p w:rsidR="0054206D" w:rsidRPr="0054206D" w:rsidRDefault="0054206D" w:rsidP="0054206D">
      <w:r>
        <w:tab/>
      </w:r>
      <w:proofErr w:type="gramStart"/>
      <w:r w:rsidR="00F8794E" w:rsidRPr="00F8794E">
        <w:rPr>
          <w:b/>
        </w:rPr>
        <w:t>n</w:t>
      </w:r>
      <w:r w:rsidRPr="00F8794E">
        <w:rPr>
          <w:b/>
        </w:rPr>
        <w:t>ame</w:t>
      </w:r>
      <w:proofErr w:type="gramEnd"/>
      <w:r>
        <w:t xml:space="preserve"> = the test step name (for logging) </w:t>
      </w:r>
    </w:p>
    <w:p w:rsidR="00961D8D" w:rsidRDefault="00961D8D" w:rsidP="006E09E8">
      <w:pPr>
        <w:pStyle w:val="ListParagraph"/>
        <w:ind w:left="862"/>
        <w:rPr>
          <w:rFonts w:asciiTheme="minorHAnsi" w:hAnsiTheme="minorHAnsi"/>
          <w:sz w:val="24"/>
        </w:rPr>
      </w:pPr>
    </w:p>
    <w:p w:rsidR="005B7F23" w:rsidRDefault="0082537B">
      <w:pPr>
        <w:rPr>
          <w:sz w:val="24"/>
        </w:rPr>
      </w:pPr>
      <w:r w:rsidRPr="0082537B">
        <w:rPr>
          <w:sz w:val="24"/>
        </w:rPr>
        <w:t>Example Test configuration file:</w:t>
      </w:r>
    </w:p>
    <w:p w:rsidR="0054206D" w:rsidRDefault="0054206D" w:rsidP="00182EBD">
      <w:pPr>
        <w:spacing w:after="120" w:line="240" w:lineRule="auto"/>
        <w:rPr>
          <w:rFonts w:ascii="Verdana" w:hAnsi="Verdana"/>
          <w:sz w:val="20"/>
          <w:szCs w:val="20"/>
        </w:rPr>
      </w:pPr>
      <w:proofErr w:type="gramStart"/>
      <w:r w:rsidRPr="0054206D">
        <w:rPr>
          <w:rFonts w:ascii="Verdana" w:hAnsi="Verdana"/>
          <w:sz w:val="20"/>
          <w:szCs w:val="20"/>
        </w:rPr>
        <w:t>&lt;?xml</w:t>
      </w:r>
      <w:proofErr w:type="gramEnd"/>
      <w:r w:rsidRPr="0054206D">
        <w:rPr>
          <w:rFonts w:ascii="Verdana" w:hAnsi="Verdana"/>
          <w:sz w:val="20"/>
          <w:szCs w:val="20"/>
        </w:rPr>
        <w:t xml:space="preserve"> version="1.0" encoding="UTF-8"?&gt;</w:t>
      </w:r>
    </w:p>
    <w:p w:rsidR="0054206D" w:rsidRDefault="0054206D" w:rsidP="00182EBD">
      <w:pPr>
        <w:spacing w:after="120" w:line="240" w:lineRule="auto"/>
        <w:rPr>
          <w:rFonts w:ascii="Verdana" w:hAnsi="Verdana"/>
          <w:sz w:val="20"/>
          <w:szCs w:val="20"/>
        </w:rPr>
      </w:pPr>
      <w:r>
        <w:rPr>
          <w:rFonts w:ascii="Verdana" w:hAnsi="Verdana"/>
          <w:sz w:val="20"/>
          <w:szCs w:val="20"/>
        </w:rPr>
        <w:t>&lt;</w:t>
      </w:r>
      <w:proofErr w:type="gramStart"/>
      <w:r>
        <w:rPr>
          <w:rFonts w:ascii="Verdana" w:hAnsi="Verdana"/>
          <w:sz w:val="20"/>
          <w:szCs w:val="20"/>
        </w:rPr>
        <w:t>root</w:t>
      </w:r>
      <w:proofErr w:type="gramEnd"/>
      <w:r>
        <w:rPr>
          <w:rFonts w:ascii="Verdana" w:hAnsi="Verdana"/>
          <w:sz w:val="20"/>
          <w:szCs w:val="20"/>
        </w:rPr>
        <w:t>&gt;</w:t>
      </w:r>
    </w:p>
    <w:p w:rsidR="00182EBD" w:rsidRPr="00182EBD" w:rsidRDefault="00182EBD" w:rsidP="0054206D">
      <w:pPr>
        <w:spacing w:after="120" w:line="240" w:lineRule="auto"/>
        <w:ind w:firstLine="720"/>
        <w:rPr>
          <w:rFonts w:ascii="Verdana" w:hAnsi="Verdana"/>
          <w:sz w:val="20"/>
          <w:szCs w:val="20"/>
        </w:rPr>
      </w:pPr>
      <w:r w:rsidRPr="00182EBD">
        <w:rPr>
          <w:rFonts w:ascii="Verdana" w:hAnsi="Verdana"/>
          <w:sz w:val="20"/>
          <w:szCs w:val="20"/>
        </w:rPr>
        <w:t>&lt;test name="Column Selector" sso</w:t>
      </w:r>
      <w:r w:rsidR="0054206D">
        <w:rPr>
          <w:rFonts w:ascii="Verdana" w:hAnsi="Verdana"/>
          <w:sz w:val="20"/>
          <w:szCs w:val="20"/>
        </w:rPr>
        <w:t>="false" username="Admin</w:t>
      </w:r>
      <w:r w:rsidRPr="00182EBD">
        <w:rPr>
          <w:rFonts w:ascii="Verdana" w:hAnsi="Verdana"/>
          <w:sz w:val="20"/>
          <w:szCs w:val="20"/>
        </w:rPr>
        <w:t>" password="axe" &gt;</w:t>
      </w:r>
    </w:p>
    <w:p w:rsidR="00182EBD" w:rsidRPr="00182EBD" w:rsidRDefault="00182EBD" w:rsidP="0054206D">
      <w:pPr>
        <w:pStyle w:val="ListParagraph"/>
        <w:spacing w:after="120"/>
        <w:ind w:left="862" w:firstLine="578"/>
        <w:rPr>
          <w:szCs w:val="20"/>
        </w:rPr>
      </w:pPr>
      <w:r w:rsidRPr="00182EBD">
        <w:rPr>
          <w:szCs w:val="20"/>
        </w:rPr>
        <w:t>&lt;step classname="testcases.Search" name="Run Search"&gt;</w:t>
      </w:r>
    </w:p>
    <w:p w:rsidR="00182EBD" w:rsidRPr="00182EBD" w:rsidRDefault="00182EBD" w:rsidP="00182EBD">
      <w:pPr>
        <w:pStyle w:val="ListParagraph"/>
        <w:spacing w:after="120"/>
        <w:ind w:left="862"/>
        <w:rPr>
          <w:szCs w:val="20"/>
        </w:rPr>
      </w:pPr>
      <w:r w:rsidRPr="00182EBD">
        <w:rPr>
          <w:szCs w:val="20"/>
        </w:rPr>
        <w:tab/>
      </w:r>
      <w:r w:rsidR="0054206D">
        <w:rPr>
          <w:szCs w:val="20"/>
        </w:rPr>
        <w:tab/>
      </w:r>
      <w:r w:rsidRPr="00182EBD">
        <w:rPr>
          <w:szCs w:val="20"/>
        </w:rPr>
        <w:t>&lt;parameter name="searchtimeout" value="60"/&gt;</w:t>
      </w:r>
    </w:p>
    <w:p w:rsidR="00182EBD" w:rsidRPr="00182EBD" w:rsidRDefault="00182EBD" w:rsidP="00182EBD">
      <w:pPr>
        <w:pStyle w:val="ListParagraph"/>
        <w:spacing w:after="120"/>
        <w:ind w:left="862"/>
        <w:rPr>
          <w:szCs w:val="20"/>
        </w:rPr>
      </w:pPr>
      <w:r w:rsidRPr="00182EBD">
        <w:rPr>
          <w:szCs w:val="20"/>
        </w:rPr>
        <w:tab/>
      </w:r>
      <w:r w:rsidR="0054206D">
        <w:rPr>
          <w:szCs w:val="20"/>
        </w:rPr>
        <w:tab/>
      </w:r>
      <w:r w:rsidRPr="00182EBD">
        <w:rPr>
          <w:szCs w:val="20"/>
        </w:rPr>
        <w:t>&lt;parameter name="back" value="false" /&gt;</w:t>
      </w:r>
    </w:p>
    <w:p w:rsidR="00182EBD" w:rsidRPr="00182EBD" w:rsidRDefault="00182EBD" w:rsidP="0054206D">
      <w:pPr>
        <w:pStyle w:val="ListParagraph"/>
        <w:spacing w:after="120"/>
        <w:ind w:left="862" w:firstLine="578"/>
        <w:rPr>
          <w:szCs w:val="20"/>
        </w:rPr>
      </w:pPr>
      <w:r w:rsidRPr="00182EBD">
        <w:rPr>
          <w:szCs w:val="20"/>
        </w:rPr>
        <w:t>&lt;/step&gt;</w:t>
      </w:r>
    </w:p>
    <w:p w:rsidR="00182EBD" w:rsidRPr="00182EBD" w:rsidRDefault="00182EBD" w:rsidP="0054206D">
      <w:pPr>
        <w:pStyle w:val="ListParagraph"/>
        <w:spacing w:after="120"/>
        <w:ind w:left="862" w:firstLine="578"/>
        <w:rPr>
          <w:szCs w:val="20"/>
        </w:rPr>
      </w:pPr>
      <w:r w:rsidRPr="00182EBD">
        <w:rPr>
          <w:szCs w:val="20"/>
        </w:rPr>
        <w:t>&lt;step classname="testcases.ColumnSelector" name="Column Selector"&gt;</w:t>
      </w:r>
    </w:p>
    <w:p w:rsidR="00182EBD" w:rsidRPr="00182EBD" w:rsidRDefault="00182EBD" w:rsidP="0054206D">
      <w:pPr>
        <w:pStyle w:val="ListParagraph"/>
        <w:spacing w:after="120"/>
        <w:ind w:left="862" w:firstLine="578"/>
        <w:rPr>
          <w:szCs w:val="20"/>
        </w:rPr>
      </w:pPr>
      <w:r w:rsidRPr="00182EBD">
        <w:rPr>
          <w:szCs w:val="20"/>
        </w:rPr>
        <w:t>&lt;/step&gt;</w:t>
      </w:r>
    </w:p>
    <w:p w:rsidR="00182EBD" w:rsidRDefault="00182EBD" w:rsidP="0054206D">
      <w:pPr>
        <w:spacing w:after="120" w:line="240" w:lineRule="auto"/>
        <w:ind w:firstLine="720"/>
        <w:rPr>
          <w:rFonts w:ascii="Verdana" w:hAnsi="Verdana"/>
          <w:sz w:val="20"/>
          <w:szCs w:val="20"/>
        </w:rPr>
      </w:pPr>
      <w:r w:rsidRPr="00182EBD">
        <w:rPr>
          <w:rFonts w:ascii="Verdana" w:hAnsi="Verdana"/>
          <w:sz w:val="20"/>
          <w:szCs w:val="20"/>
        </w:rPr>
        <w:t>&lt;/test&gt;</w:t>
      </w:r>
    </w:p>
    <w:p w:rsidR="005B7F23" w:rsidRDefault="0054206D">
      <w:pPr>
        <w:spacing w:after="120" w:line="240" w:lineRule="auto"/>
      </w:pPr>
      <w:r>
        <w:rPr>
          <w:rFonts w:ascii="Verdana" w:hAnsi="Verdana"/>
          <w:sz w:val="20"/>
          <w:szCs w:val="20"/>
        </w:rPr>
        <w:t>&lt;/root&gt;</w:t>
      </w:r>
    </w:p>
    <w:p w:rsidR="001B3971" w:rsidRDefault="001B3971">
      <w:pPr>
        <w:pStyle w:val="Heading1"/>
        <w:rPr>
          <w:rFonts w:ascii="Calibri" w:hAnsi="Calibri"/>
          <w:szCs w:val="24"/>
        </w:rPr>
      </w:pPr>
      <w:bookmarkStart w:id="94" w:name="_Toc295720461"/>
      <w:r>
        <w:rPr>
          <w:rFonts w:ascii="Calibri" w:hAnsi="Calibri"/>
          <w:szCs w:val="24"/>
        </w:rPr>
        <w:t>Running the Test Suite</w:t>
      </w:r>
      <w:bookmarkEnd w:id="94"/>
    </w:p>
    <w:p w:rsidR="00A14595" w:rsidRDefault="001B3971">
      <w:r>
        <w:t xml:space="preserve">The </w:t>
      </w:r>
      <w:r w:rsidR="00BE7AC8">
        <w:t>T</w:t>
      </w:r>
      <w:r>
        <w:t xml:space="preserve">est </w:t>
      </w:r>
      <w:r w:rsidR="00BE7AC8">
        <w:t>S</w:t>
      </w:r>
      <w:r>
        <w:t>uite is run by calling the compiled iConsole_</w:t>
      </w:r>
      <w:r w:rsidR="00BE7AC8">
        <w:t>a</w:t>
      </w:r>
      <w:r>
        <w:t xml:space="preserve">utomation.jar from the </w:t>
      </w:r>
      <w:r w:rsidR="00BE7AC8">
        <w:t>C</w:t>
      </w:r>
      <w:r>
        <w:t>ommand line.</w:t>
      </w:r>
      <w:r w:rsidR="00532687">
        <w:t xml:space="preserve"> All parameters are optional as defaults are used if omitted.</w:t>
      </w:r>
    </w:p>
    <w:p w:rsidR="00A14595" w:rsidRDefault="00606981">
      <w:r>
        <w:t>The default configuration xml files are sys.xml, cfg.xml and gbl.xml.</w:t>
      </w:r>
    </w:p>
    <w:p w:rsidR="00A14595" w:rsidRDefault="00606981">
      <w:r>
        <w:t>The default log file format is: Selenium_DD-MM-YYYY_hhmmss.txt</w:t>
      </w:r>
    </w:p>
    <w:p w:rsidR="001B3971" w:rsidRDefault="0082537B" w:rsidP="001B3971">
      <w:r w:rsidRPr="0082537B">
        <w:rPr>
          <w:b/>
        </w:rPr>
        <w:t>Usage:</w:t>
      </w:r>
      <w:r w:rsidR="001B3971">
        <w:t xml:space="preserve"> iConSeleniumTestSuite [-vb] [-sys &lt;filename&gt;] [-gbl &lt;filename&gt;] [-cfg &lt;filename&gt;] [-log &lt;log filename&gt;]</w:t>
      </w:r>
    </w:p>
    <w:p w:rsidR="00532687" w:rsidRDefault="001B3971" w:rsidP="001B3971">
      <w:r>
        <w:t xml:space="preserve">           Where: </w:t>
      </w:r>
      <w:r w:rsidR="00532687">
        <w:t>-vb gives verbose command line output</w:t>
      </w:r>
    </w:p>
    <w:p w:rsidR="001B3971" w:rsidRDefault="00532687" w:rsidP="001B3971">
      <w:r>
        <w:t xml:space="preserve">                         </w:t>
      </w:r>
      <w:r w:rsidR="001B3971">
        <w:t xml:space="preserve">-sys </w:t>
      </w:r>
      <w:r>
        <w:t>specifies</w:t>
      </w:r>
      <w:r w:rsidR="001B3971">
        <w:t xml:space="preserve"> an xml file containing system config</w:t>
      </w:r>
      <w:r>
        <w:t>uration</w:t>
      </w:r>
      <w:r w:rsidR="001B3971">
        <w:t xml:space="preserve"> parameters</w:t>
      </w:r>
    </w:p>
    <w:p w:rsidR="001B3971" w:rsidRDefault="001B3971" w:rsidP="001B3971">
      <w:r>
        <w:t xml:space="preserve">           </w:t>
      </w:r>
      <w:r w:rsidR="00532687">
        <w:t xml:space="preserve">             </w:t>
      </w:r>
      <w:r>
        <w:t xml:space="preserve"> -cfg </w:t>
      </w:r>
      <w:r w:rsidR="00532687">
        <w:t>specifies</w:t>
      </w:r>
      <w:r>
        <w:t xml:space="preserve"> an xml file containing test</w:t>
      </w:r>
      <w:r w:rsidR="00532687">
        <w:t xml:space="preserve"> </w:t>
      </w:r>
      <w:r>
        <w:t>case-specific config</w:t>
      </w:r>
      <w:r w:rsidR="00532687">
        <w:t>uration</w:t>
      </w:r>
      <w:r>
        <w:t xml:space="preserve"> parameters</w:t>
      </w:r>
    </w:p>
    <w:p w:rsidR="001B3971" w:rsidRDefault="001B3971" w:rsidP="001B3971">
      <w:r>
        <w:t xml:space="preserve">            </w:t>
      </w:r>
      <w:r w:rsidR="00532687">
        <w:t xml:space="preserve">             </w:t>
      </w:r>
      <w:r>
        <w:t xml:space="preserve">-gbl </w:t>
      </w:r>
      <w:r w:rsidR="00532687">
        <w:t>specifies</w:t>
      </w:r>
      <w:r>
        <w:t xml:space="preserve"> an xml file containing global test</w:t>
      </w:r>
      <w:r w:rsidR="00532687">
        <w:t xml:space="preserve"> </w:t>
      </w:r>
      <w:r>
        <w:t>case config</w:t>
      </w:r>
      <w:r w:rsidR="00532687">
        <w:t>uration</w:t>
      </w:r>
      <w:r>
        <w:t xml:space="preserve"> parameters</w:t>
      </w:r>
    </w:p>
    <w:p w:rsidR="00A14595" w:rsidRDefault="001B3971">
      <w:r>
        <w:t xml:space="preserve">           </w:t>
      </w:r>
      <w:r w:rsidR="00532687">
        <w:t xml:space="preserve">              </w:t>
      </w:r>
      <w:r>
        <w:t xml:space="preserve">-log </w:t>
      </w:r>
      <w:r w:rsidR="00532687">
        <w:t>specifies</w:t>
      </w:r>
      <w:r>
        <w:t xml:space="preserve"> an </w:t>
      </w:r>
      <w:r w:rsidR="00532687">
        <w:t>output</w:t>
      </w:r>
      <w:r>
        <w:t xml:space="preserve"> file </w:t>
      </w:r>
      <w:r w:rsidR="00532687">
        <w:t>for test results (created in the logs subdirectory)</w:t>
      </w:r>
    </w:p>
    <w:p w:rsidR="00BE7AC8" w:rsidRDefault="00BE7AC8" w:rsidP="00BE7AC8">
      <w:pPr>
        <w:rPr>
          <w:b/>
        </w:rPr>
      </w:pPr>
    </w:p>
    <w:p w:rsidR="00BE7AC8" w:rsidRPr="00DB32A4" w:rsidRDefault="0082537B" w:rsidP="00BE7AC8">
      <w:r w:rsidRPr="0082537B">
        <w:rPr>
          <w:b/>
        </w:rPr>
        <w:t>Start the Selenium Server running</w:t>
      </w:r>
      <w:r w:rsidR="00BE7AC8" w:rsidRPr="00DB32A4">
        <w:t>:</w:t>
      </w:r>
    </w:p>
    <w:p w:rsidR="00BE7AC8" w:rsidRDefault="00BE7AC8" w:rsidP="00BE7AC8">
      <w:r>
        <w:t xml:space="preserve">   a. Open a Com</w:t>
      </w:r>
      <w:r w:rsidRPr="00DB32A4">
        <w:t>m</w:t>
      </w:r>
      <w:r>
        <w:t>an</w:t>
      </w:r>
      <w:r w:rsidRPr="00DB32A4">
        <w:t xml:space="preserve">d </w:t>
      </w:r>
      <w:r>
        <w:t>Prompt and navigate</w:t>
      </w:r>
      <w:r w:rsidRPr="00DB32A4">
        <w:t xml:space="preserve"> to the location of your java.exe file </w:t>
      </w:r>
    </w:p>
    <w:p w:rsidR="00BE7AC8" w:rsidRPr="00DB32A4" w:rsidRDefault="00BE7AC8" w:rsidP="00BE7AC8">
      <w:pPr>
        <w:ind w:firstLine="720"/>
      </w:pPr>
      <w:r w:rsidRPr="00DB32A4">
        <w:t>e.g. C:\Program Files\Java\jdk1.6.0_21\bin</w:t>
      </w:r>
    </w:p>
    <w:p w:rsidR="00BE7AC8" w:rsidRDefault="00BE7AC8" w:rsidP="00BE7AC8">
      <w:r>
        <w:t xml:space="preserve">   b. R</w:t>
      </w:r>
      <w:r w:rsidRPr="00DB32A4">
        <w:t>un</w:t>
      </w:r>
      <w:r>
        <w:t xml:space="preserve"> the Selenium Server</w:t>
      </w:r>
      <w:r w:rsidRPr="00DB32A4">
        <w:t xml:space="preserve">: </w:t>
      </w:r>
    </w:p>
    <w:p w:rsidR="005B7F23" w:rsidRDefault="00BE7AC8">
      <w:pPr>
        <w:ind w:left="720"/>
      </w:pPr>
      <w:proofErr w:type="gramStart"/>
      <w:r w:rsidRPr="00DB32A4">
        <w:t>java</w:t>
      </w:r>
      <w:proofErr w:type="gramEnd"/>
      <w:r w:rsidRPr="00DB32A4">
        <w:t xml:space="preserve"> -jar "C:\Program Files\Java\selenium-server-1.0.3\selenium-server.jar" -userExtensions user-extensions.js</w:t>
      </w:r>
    </w:p>
    <w:p w:rsidR="00A14595" w:rsidRPr="00BE7AC8" w:rsidRDefault="0082537B">
      <w:pPr>
        <w:rPr>
          <w:b/>
        </w:rPr>
      </w:pPr>
      <w:r w:rsidRPr="0082537B">
        <w:rPr>
          <w:b/>
        </w:rPr>
        <w:t xml:space="preserve">Example of running from the </w:t>
      </w:r>
      <w:r w:rsidR="00BE7AC8">
        <w:rPr>
          <w:b/>
        </w:rPr>
        <w:t>Com</w:t>
      </w:r>
      <w:r w:rsidRPr="0082537B">
        <w:rPr>
          <w:b/>
        </w:rPr>
        <w:t>m</w:t>
      </w:r>
      <w:r w:rsidR="00BE7AC8">
        <w:rPr>
          <w:b/>
        </w:rPr>
        <w:t>an</w:t>
      </w:r>
      <w:r w:rsidRPr="0082537B">
        <w:rPr>
          <w:b/>
        </w:rPr>
        <w:t>d line:</w:t>
      </w:r>
    </w:p>
    <w:p w:rsidR="005B7F23" w:rsidRDefault="002C4A68">
      <w:pPr>
        <w:ind w:firstLine="720"/>
      </w:pPr>
      <w:r>
        <w:t xml:space="preserve">Open a </w:t>
      </w:r>
      <w:r w:rsidR="00BE7AC8">
        <w:t>Com</w:t>
      </w:r>
      <w:r>
        <w:t>m</w:t>
      </w:r>
      <w:r w:rsidR="00BE7AC8">
        <w:t>an</w:t>
      </w:r>
      <w:r>
        <w:t xml:space="preserve">d </w:t>
      </w:r>
      <w:r w:rsidR="00BE7AC8">
        <w:t>P</w:t>
      </w:r>
      <w:r>
        <w:t xml:space="preserve">rompt and go to the directory containing the </w:t>
      </w:r>
      <w:r w:rsidR="00BE7AC8">
        <w:t>T</w:t>
      </w:r>
      <w:r>
        <w:t xml:space="preserve">est </w:t>
      </w:r>
      <w:r w:rsidR="00BE7AC8">
        <w:t>S</w:t>
      </w:r>
      <w:r>
        <w:t>uite jar file.</w:t>
      </w:r>
    </w:p>
    <w:p w:rsidR="005B7F23" w:rsidRDefault="002C4A68">
      <w:pPr>
        <w:ind w:firstLine="720"/>
      </w:pPr>
      <w:r>
        <w:t xml:space="preserve">Set your </w:t>
      </w:r>
      <w:r w:rsidR="00BE7AC8">
        <w:t>J</w:t>
      </w:r>
      <w:r>
        <w:t>ava classpath e.g.</w:t>
      </w:r>
    </w:p>
    <w:p w:rsidR="005B7F23" w:rsidRDefault="002C4A68">
      <w:pPr>
        <w:ind w:left="720" w:firstLine="720"/>
      </w:pPr>
      <w:proofErr w:type="gramStart"/>
      <w:r>
        <w:t>path=</w:t>
      </w:r>
      <w:proofErr w:type="gramEnd"/>
      <w:r>
        <w:t>C:\Program Files\Java\jdk1.6.0_21\bin;./lib;</w:t>
      </w:r>
    </w:p>
    <w:p w:rsidR="005B7F23" w:rsidRDefault="002C4A68">
      <w:pPr>
        <w:ind w:firstLine="720"/>
      </w:pPr>
      <w:r>
        <w:t>Run the Test suite:</w:t>
      </w:r>
    </w:p>
    <w:p w:rsidR="005B7F23" w:rsidRDefault="00532687">
      <w:pPr>
        <w:ind w:left="720" w:firstLine="720"/>
        <w:rPr>
          <w:sz w:val="24"/>
        </w:rPr>
      </w:pPr>
      <w:r>
        <w:t>Java –jar iConsole_</w:t>
      </w:r>
      <w:r w:rsidR="00240F83">
        <w:t>a</w:t>
      </w:r>
      <w:r>
        <w:t>utomation.jar –vb –cfg cfg_audit.xml –log mylog.log</w:t>
      </w:r>
    </w:p>
    <w:p w:rsidR="00CA2F8D" w:rsidRPr="00353485" w:rsidRDefault="00CA2F8D">
      <w:pPr>
        <w:pStyle w:val="Heading1"/>
        <w:rPr>
          <w:rFonts w:ascii="Calibri" w:hAnsi="Calibri"/>
          <w:szCs w:val="24"/>
        </w:rPr>
      </w:pPr>
      <w:bookmarkStart w:id="95" w:name="_Toc295720462"/>
      <w:r w:rsidRPr="00353485">
        <w:rPr>
          <w:rFonts w:ascii="Calibri" w:hAnsi="Calibri"/>
          <w:szCs w:val="24"/>
        </w:rPr>
        <w:t>Packaging and Installation</w:t>
      </w:r>
      <w:bookmarkEnd w:id="87"/>
      <w:bookmarkEnd w:id="88"/>
      <w:bookmarkEnd w:id="95"/>
    </w:p>
    <w:p w:rsidR="00762FC2" w:rsidRPr="005D2CF1" w:rsidRDefault="00762FC2" w:rsidP="00762FC2">
      <w:pPr>
        <w:pStyle w:val="instructions"/>
        <w:rPr>
          <w:rFonts w:ascii="Calibri" w:hAnsi="Calibri"/>
          <w:iCs/>
          <w:vanish/>
          <w:color w:val="808080"/>
          <w:szCs w:val="24"/>
        </w:rPr>
      </w:pPr>
      <w:r w:rsidRPr="005D2CF1">
        <w:rPr>
          <w:rFonts w:ascii="Calibri" w:hAnsi="Calibri"/>
          <w:iCs/>
          <w:vanish/>
          <w:color w:val="808080"/>
          <w:szCs w:val="24"/>
        </w:rPr>
        <w:t>This section should be used when the feature has an impact on the packaging or installation.  If so, indicate and detail any special packaging or installation requirements. Include conversion utilities, compatibility, and migration issues for existing customers. Detail any new files that are required, as well as any new licensing requirements.</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Dependencies</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Configuration</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Install Paths</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Multi-language information</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Upgrade Information</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Registry Information</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Default Installation</w:t>
      </w:r>
    </w:p>
    <w:p w:rsidR="00762FC2" w:rsidRPr="005D2CF1" w:rsidRDefault="00762FC2" w:rsidP="004F1AF7">
      <w:pPr>
        <w:pStyle w:val="instructions"/>
        <w:numPr>
          <w:ilvl w:val="0"/>
          <w:numId w:val="9"/>
        </w:numPr>
        <w:rPr>
          <w:rFonts w:ascii="Calibri" w:hAnsi="Calibri"/>
          <w:iCs/>
          <w:vanish/>
          <w:color w:val="808080"/>
          <w:szCs w:val="24"/>
        </w:rPr>
      </w:pPr>
      <w:r w:rsidRPr="005D2CF1">
        <w:rPr>
          <w:rFonts w:ascii="Calibri" w:hAnsi="Calibri"/>
          <w:iCs/>
          <w:vanish/>
          <w:color w:val="808080"/>
          <w:szCs w:val="24"/>
        </w:rPr>
        <w:t xml:space="preserve">Licensing Information (also see </w:t>
      </w:r>
      <w:hyperlink r:id="rId24" w:history="1">
        <w:r w:rsidRPr="005D2CF1">
          <w:rPr>
            <w:rStyle w:val="Hyperlink"/>
            <w:rFonts w:ascii="Calibri" w:hAnsi="Calibri"/>
            <w:iCs/>
            <w:vanish/>
            <w:color w:val="808080"/>
            <w:szCs w:val="24"/>
            <w:u w:val="none"/>
          </w:rPr>
          <w:t>Licensing Requirements Checklist</w:t>
        </w:r>
      </w:hyperlink>
      <w:r w:rsidRPr="005D2CF1">
        <w:rPr>
          <w:rFonts w:ascii="Calibri" w:hAnsi="Calibri"/>
          <w:iCs/>
          <w:vanish/>
          <w:color w:val="808080"/>
          <w:szCs w:val="24"/>
        </w:rPr>
        <w:t>)</w:t>
      </w:r>
    </w:p>
    <w:p w:rsidR="00CA2F8D" w:rsidRPr="005D2CF1" w:rsidRDefault="00762FC2" w:rsidP="004F1AF7">
      <w:pPr>
        <w:pStyle w:val="instructions"/>
        <w:numPr>
          <w:ilvl w:val="0"/>
          <w:numId w:val="6"/>
        </w:numPr>
        <w:tabs>
          <w:tab w:val="num" w:pos="1080"/>
        </w:tabs>
        <w:ind w:hanging="432"/>
        <w:rPr>
          <w:rFonts w:ascii="Calibri" w:hAnsi="Calibri"/>
          <w:vanish/>
          <w:szCs w:val="24"/>
        </w:rPr>
      </w:pPr>
      <w:r w:rsidRPr="005D2CF1">
        <w:rPr>
          <w:rFonts w:ascii="Calibri" w:hAnsi="Calibri"/>
          <w:iCs/>
          <w:vanish/>
          <w:color w:val="808080"/>
          <w:szCs w:val="24"/>
        </w:rPr>
        <w:t>Common Component levels to be upgraded</w:t>
      </w:r>
    </w:p>
    <w:p w:rsidR="00DB32A4" w:rsidRDefault="00745F0E" w:rsidP="00AB67F1">
      <w:pPr>
        <w:pStyle w:val="BodyTextIndent"/>
        <w:rPr>
          <w:rFonts w:ascii="Calibri" w:hAnsi="Calibri" w:cs="Arial"/>
          <w:szCs w:val="24"/>
        </w:rPr>
      </w:pPr>
      <w:r>
        <w:rPr>
          <w:rFonts w:ascii="Calibri" w:hAnsi="Calibri" w:cs="Arial"/>
          <w:szCs w:val="24"/>
        </w:rPr>
        <w:t xml:space="preserve">The package handoff can be found at </w:t>
      </w:r>
      <w:hyperlink r:id="rId25" w:history="1">
        <w:r w:rsidRPr="00745F0E">
          <w:rPr>
            <w:rStyle w:val="Hyperlink"/>
            <w:rFonts w:ascii="Calibri" w:hAnsi="Calibri" w:cs="Arial"/>
            <w:szCs w:val="24"/>
          </w:rPr>
          <w:t>//130.119.47.199/Selenium</w:t>
        </w:r>
      </w:hyperlink>
    </w:p>
    <w:p w:rsidR="005B7F23" w:rsidRDefault="00DB32A4">
      <w:pPr>
        <w:pStyle w:val="Heading2"/>
      </w:pPr>
      <w:bookmarkStart w:id="96" w:name="_Toc295720463"/>
      <w:r w:rsidRPr="00DB32A4">
        <w:t>Setup</w:t>
      </w:r>
      <w:bookmarkEnd w:id="96"/>
    </w:p>
    <w:p w:rsidR="005B7F23" w:rsidRDefault="00745F0E">
      <w:r>
        <w:t>Before configuring the Test Suite you will first need to have installed a JVM and the Selenium Server to your test server.</w:t>
      </w:r>
    </w:p>
    <w:p w:rsidR="005B7F23" w:rsidRDefault="00745F0E">
      <w:r>
        <w:t xml:space="preserve"> Java can be downloaded from: </w:t>
      </w:r>
      <w:hyperlink r:id="rId26" w:history="1">
        <w:r>
          <w:rPr>
            <w:rStyle w:val="Hyperlink"/>
          </w:rPr>
          <w:t>http://www.java.com/en/download/index.jsp</w:t>
        </w:r>
      </w:hyperlink>
    </w:p>
    <w:p w:rsidR="005B7F23" w:rsidRDefault="00745F0E">
      <w:r>
        <w:t xml:space="preserve">Selenium Server can be downloaded from: </w:t>
      </w:r>
      <w:hyperlink r:id="rId27" w:history="1">
        <w:r w:rsidR="0082537B" w:rsidRPr="0082537B">
          <w:rPr>
            <w:rStyle w:val="Hyperlink"/>
          </w:rPr>
          <w:t>http://seleniumhq.org/download</w:t>
        </w:r>
      </w:hyperlink>
    </w:p>
    <w:p w:rsidR="005B7F23" w:rsidRDefault="005B7F23"/>
    <w:p w:rsidR="005B7F23" w:rsidRDefault="00745F0E">
      <w:pPr>
        <w:pStyle w:val="Heading2"/>
      </w:pPr>
      <w:bookmarkStart w:id="97" w:name="_Toc295720464"/>
      <w:r>
        <w:t>Installing the Test Suite</w:t>
      </w:r>
      <w:bookmarkEnd w:id="97"/>
    </w:p>
    <w:p w:rsidR="005B7F23" w:rsidRDefault="00DB32A4">
      <w:r w:rsidRPr="00DB32A4">
        <w:t xml:space="preserve">1. Unzip the </w:t>
      </w:r>
      <w:r w:rsidR="00745F0E">
        <w:t>T</w:t>
      </w:r>
      <w:r w:rsidRPr="00DB32A4">
        <w:t>est</w:t>
      </w:r>
      <w:r w:rsidR="00745F0E">
        <w:t xml:space="preserve"> S</w:t>
      </w:r>
      <w:r w:rsidRPr="00DB32A4">
        <w:t>uite from icon_auto-x.x.x.zip to your hard drive.</w:t>
      </w:r>
    </w:p>
    <w:p w:rsidR="005B7F23" w:rsidRDefault="00DB32A4">
      <w:r w:rsidRPr="00DB32A4">
        <w:t xml:space="preserve">2. </w:t>
      </w:r>
      <w:r w:rsidR="00CB4743">
        <w:t xml:space="preserve">Two search definition files, </w:t>
      </w:r>
      <w:r w:rsidRPr="00DB32A4">
        <w:t>test_</w:t>
      </w:r>
      <w:r w:rsidR="00CB4743">
        <w:t>S</w:t>
      </w:r>
      <w:r w:rsidRPr="00DB32A4">
        <w:t xml:space="preserve">earches.xml </w:t>
      </w:r>
      <w:r w:rsidR="00CB4743">
        <w:t>and test_Reports.xml, are included in the package at</w:t>
      </w:r>
      <w:r w:rsidRPr="00DB32A4">
        <w:t xml:space="preserve"> &lt;dist&gt;\x</w:t>
      </w:r>
      <w:r>
        <w:t xml:space="preserve">ml. Set </w:t>
      </w:r>
      <w:r w:rsidR="00CB4743">
        <w:t>their</w:t>
      </w:r>
      <w:r w:rsidRPr="00DB32A4">
        <w:t xml:space="preserve"> location in </w:t>
      </w:r>
      <w:r w:rsidR="00CB4743">
        <w:t xml:space="preserve">the ‘searchesPath’ and ‘reportsPath’ parameters in </w:t>
      </w:r>
      <w:r w:rsidRPr="00DB32A4">
        <w:t>cfg_admintab.xml.</w:t>
      </w:r>
    </w:p>
    <w:p w:rsidR="005B7F23" w:rsidRDefault="00DB32A4">
      <w:r w:rsidRPr="00DB32A4">
        <w:t xml:space="preserve">3. Copy user-extensions.js from &lt;dist&gt;\user-extensions to the bin folder of your JVM </w:t>
      </w:r>
    </w:p>
    <w:p w:rsidR="005B7F23" w:rsidRDefault="00DB32A4">
      <w:pPr>
        <w:ind w:firstLine="720"/>
      </w:pPr>
      <w:r w:rsidRPr="00DB32A4">
        <w:t>e.g. C:\Program Files\Java\jdk1.6.0_21\bin</w:t>
      </w:r>
    </w:p>
    <w:p w:rsidR="005B7F23" w:rsidRDefault="00DB32A4">
      <w:r w:rsidRPr="00DB32A4">
        <w:t xml:space="preserve">4. </w:t>
      </w:r>
      <w:r>
        <w:t>Configuration files:</w:t>
      </w:r>
    </w:p>
    <w:p w:rsidR="005B7F23" w:rsidRDefault="00DB32A4">
      <w:pPr>
        <w:ind w:firstLine="720"/>
      </w:pPr>
      <w:r>
        <w:t xml:space="preserve">a. </w:t>
      </w:r>
      <w:r w:rsidRPr="00DB32A4">
        <w:t>Copy config\sys.xml file to the same location as iconsole_automation.jar.</w:t>
      </w:r>
    </w:p>
    <w:p w:rsidR="005B7F23" w:rsidRDefault="00DB32A4">
      <w:r w:rsidRPr="00DB32A4">
        <w:tab/>
      </w:r>
      <w:r>
        <w:t xml:space="preserve">b. </w:t>
      </w:r>
      <w:r w:rsidR="00CB4743">
        <w:t>C</w:t>
      </w:r>
      <w:r w:rsidRPr="00DB32A4">
        <w:t>onfigure</w:t>
      </w:r>
      <w:r w:rsidR="00CB4743">
        <w:t xml:space="preserve"> the parameters in sys.xml for your system.</w:t>
      </w:r>
    </w:p>
    <w:p w:rsidR="005B7F23" w:rsidRDefault="00DB32A4">
      <w:pPr>
        <w:ind w:left="720"/>
      </w:pPr>
      <w:r>
        <w:t xml:space="preserve">c. </w:t>
      </w:r>
      <w:r w:rsidRPr="00DB32A4">
        <w:t>Use the cfg_xxx.xml files to define which tests to run (a default cfg file containing example scripts for all test cases is packaged in the zip and installed to the same location as the jar)</w:t>
      </w:r>
      <w:r w:rsidR="009E5313">
        <w:t>.</w:t>
      </w:r>
    </w:p>
    <w:p w:rsidR="005B7F23" w:rsidRDefault="00DB32A4">
      <w:r w:rsidRPr="00DB32A4">
        <w:t xml:space="preserve">     </w:t>
      </w:r>
      <w:r>
        <w:tab/>
        <w:t xml:space="preserve">d. </w:t>
      </w:r>
      <w:r w:rsidRPr="00DB32A4">
        <w:t>Do NOT edit gbl.xml</w:t>
      </w:r>
    </w:p>
    <w:p w:rsidR="005B7F23" w:rsidRDefault="00745F0E">
      <w:pPr>
        <w:pStyle w:val="BodyTextIndent"/>
        <w:ind w:left="0"/>
        <w:rPr>
          <w:rFonts w:ascii="Calibri" w:hAnsi="Calibri"/>
          <w:szCs w:val="24"/>
        </w:rPr>
      </w:pPr>
      <w:r>
        <w:rPr>
          <w:rFonts w:ascii="Calibri" w:hAnsi="Calibri" w:cs="Arial"/>
          <w:szCs w:val="24"/>
        </w:rPr>
        <w:t xml:space="preserve"> </w:t>
      </w:r>
      <w:bookmarkStart w:id="98" w:name="_Toc33764702"/>
      <w:bookmarkStart w:id="99" w:name="_Toc248037870"/>
      <w:bookmarkEnd w:id="89"/>
      <w:bookmarkEnd w:id="90"/>
      <w:r w:rsidR="007109A2">
        <w:rPr>
          <w:rFonts w:ascii="Calibri" w:hAnsi="Calibri"/>
          <w:szCs w:val="24"/>
        </w:rPr>
        <w:br w:type="page"/>
      </w:r>
    </w:p>
    <w:p w:rsidR="007109A2" w:rsidRDefault="007109A2" w:rsidP="00D77944">
      <w:pPr>
        <w:pStyle w:val="Heading1"/>
        <w:pageBreakBefore w:val="0"/>
      </w:pPr>
      <w:bookmarkStart w:id="100" w:name="_Toc295720465"/>
      <w:r>
        <w:t>Appendix</w:t>
      </w:r>
      <w:r w:rsidR="00D77944">
        <w:t xml:space="preserve"> - </w:t>
      </w:r>
      <w:r>
        <w:t>Selenium Javadoc</w:t>
      </w:r>
      <w:bookmarkEnd w:id="100"/>
    </w:p>
    <w:p w:rsidR="007109A2" w:rsidRPr="007109A2" w:rsidRDefault="007109A2" w:rsidP="007109A2">
      <w:r>
        <w:t>URL for latest updates: &lt;</w:t>
      </w:r>
      <w:r w:rsidRPr="007109A2">
        <w:t>http://release.seleniumhq.org/selenium-remote-control/1.0-beta-2/doc/java/com/thoughtworks/selenium/Selenium.html</w:t>
      </w:r>
      <w:r>
        <w:t>&gt;</w:t>
      </w:r>
    </w:p>
    <w:p w:rsidR="007109A2" w:rsidRDefault="00C95774" w:rsidP="007109A2">
      <w:pPr>
        <w:shd w:val="clear" w:color="auto" w:fill="FFFFFF"/>
        <w:rPr>
          <w:color w:val="000000"/>
          <w:sz w:val="27"/>
          <w:szCs w:val="27"/>
        </w:rPr>
      </w:pPr>
      <w:r>
        <w:rPr>
          <w:color w:val="000000"/>
          <w:sz w:val="27"/>
          <w:szCs w:val="27"/>
        </w:rPr>
        <w:pict>
          <v:rect id="_x0000_i1025" style="width:0;height:1.5pt" o:hralign="center" o:hrstd="t" o:hr="t" fillcolor="#aca899" stroked="f"/>
        </w:pict>
      </w:r>
    </w:p>
    <w:p w:rsidR="007109A2" w:rsidRPr="00234DA7" w:rsidRDefault="00D77944" w:rsidP="00234DA7">
      <w:pPr>
        <w:rPr>
          <w:szCs w:val="24"/>
        </w:rPr>
      </w:pPr>
      <w:bookmarkStart w:id="101" w:name="navbar_top"/>
      <w:bookmarkStart w:id="102" w:name="navbar_top_firstrow"/>
      <w:bookmarkStart w:id="103" w:name="skip-navbar_top"/>
      <w:bookmarkEnd w:id="101"/>
      <w:bookmarkEnd w:id="102"/>
      <w:bookmarkEnd w:id="103"/>
      <w:r w:rsidRPr="00234DA7">
        <w:rPr>
          <w:b/>
          <w:szCs w:val="24"/>
        </w:rPr>
        <w:t>Package</w:t>
      </w:r>
      <w:r w:rsidRPr="00234DA7">
        <w:rPr>
          <w:szCs w:val="24"/>
        </w:rPr>
        <w:t xml:space="preserve">: </w:t>
      </w:r>
      <w:r w:rsidR="007109A2" w:rsidRPr="00234DA7">
        <w:rPr>
          <w:szCs w:val="24"/>
        </w:rPr>
        <w:t>com.thoughtworks.selenium</w:t>
      </w:r>
      <w:r w:rsidR="007109A2" w:rsidRPr="00234DA7">
        <w:rPr>
          <w:rStyle w:val="apple-converted-space"/>
          <w:color w:val="000000"/>
          <w:szCs w:val="24"/>
        </w:rPr>
        <w:t> </w:t>
      </w:r>
      <w:r w:rsidR="007109A2" w:rsidRPr="00234DA7">
        <w:rPr>
          <w:szCs w:val="24"/>
        </w:rPr>
        <w:br/>
      </w:r>
      <w:r w:rsidRPr="00234DA7">
        <w:rPr>
          <w:b/>
          <w:szCs w:val="24"/>
        </w:rPr>
        <w:t>Interface</w:t>
      </w:r>
      <w:r w:rsidRPr="00234DA7">
        <w:rPr>
          <w:szCs w:val="24"/>
        </w:rPr>
        <w:t>: public i</w:t>
      </w:r>
      <w:r w:rsidR="007109A2" w:rsidRPr="00234DA7">
        <w:rPr>
          <w:szCs w:val="24"/>
        </w:rPr>
        <w:t>nterface Selenium</w:t>
      </w:r>
    </w:p>
    <w:p w:rsidR="007109A2" w:rsidRDefault="007109A2" w:rsidP="007109A2">
      <w:pPr>
        <w:shd w:val="clear" w:color="auto" w:fill="FFFFFF"/>
        <w:rPr>
          <w:color w:val="000000"/>
          <w:sz w:val="27"/>
          <w:szCs w:val="27"/>
        </w:rPr>
      </w:pPr>
      <w:r w:rsidRPr="00234DA7">
        <w:rPr>
          <w:bCs/>
          <w:color w:val="000000"/>
          <w:sz w:val="27"/>
          <w:szCs w:val="27"/>
        </w:rPr>
        <w:t>All Known Implementing Classes:</w:t>
      </w:r>
      <w:r>
        <w:rPr>
          <w:color w:val="000000"/>
          <w:sz w:val="27"/>
          <w:szCs w:val="27"/>
        </w:rPr>
        <w:t xml:space="preserve">  </w:t>
      </w:r>
      <w:hyperlink r:id="rId28" w:tooltip="class in com.thoughtworks.selenium" w:history="1">
        <w:r>
          <w:rPr>
            <w:rStyle w:val="Hyperlink"/>
            <w:sz w:val="27"/>
            <w:szCs w:val="27"/>
          </w:rPr>
          <w:t>DefaultSelenium</w:t>
        </w:r>
      </w:hyperlink>
    </w:p>
    <w:p w:rsidR="007109A2" w:rsidRDefault="00C95774" w:rsidP="007109A2">
      <w:pPr>
        <w:shd w:val="clear" w:color="auto" w:fill="FFFFFF"/>
        <w:rPr>
          <w:color w:val="000000"/>
          <w:sz w:val="27"/>
          <w:szCs w:val="27"/>
        </w:rPr>
      </w:pPr>
      <w:r>
        <w:rPr>
          <w:color w:val="000000"/>
          <w:sz w:val="27"/>
          <w:szCs w:val="27"/>
        </w:rPr>
        <w:pict>
          <v:rect id="_x0000_i1026" style="width:0;height:1.5pt" o:hralign="center" o:hrstd="t" o:hr="t" fillcolor="#aca899" stroked="f"/>
        </w:pict>
      </w:r>
    </w:p>
    <w:p w:rsidR="007109A2" w:rsidRPr="00827D89" w:rsidRDefault="00476EAC" w:rsidP="007109A2">
      <w:pPr>
        <w:pStyle w:val="NormalWeb"/>
        <w:shd w:val="clear" w:color="auto" w:fill="FFFFFF"/>
        <w:rPr>
          <w:rFonts w:asciiTheme="minorHAnsi" w:hAnsiTheme="minorHAnsi"/>
          <w:color w:val="000000"/>
          <w:sz w:val="27"/>
          <w:szCs w:val="27"/>
        </w:rPr>
      </w:pPr>
      <w:proofErr w:type="gramStart"/>
      <w:r w:rsidRPr="00476EAC">
        <w:rPr>
          <w:rFonts w:asciiTheme="minorHAnsi" w:hAnsiTheme="minorHAnsi"/>
          <w:b/>
        </w:rPr>
        <w:t>public</w:t>
      </w:r>
      <w:proofErr w:type="gramEnd"/>
      <w:r w:rsidRPr="00476EAC">
        <w:rPr>
          <w:rFonts w:asciiTheme="minorHAnsi" w:hAnsiTheme="minorHAnsi"/>
          <w:b/>
        </w:rPr>
        <w:t xml:space="preserve"> interface Selenium</w:t>
      </w:r>
      <w:r w:rsidRPr="00476EAC">
        <w:rPr>
          <w:rFonts w:asciiTheme="minorHAnsi" w:hAnsiTheme="minorHAnsi"/>
        </w:rPr>
        <w:t>:</w:t>
      </w:r>
      <w:r w:rsidRPr="00476EAC">
        <w:rPr>
          <w:rFonts w:asciiTheme="minorHAnsi" w:hAnsiTheme="minorHAnsi"/>
          <w:color w:val="000000"/>
        </w:rPr>
        <w:t xml:space="preserve"> </w:t>
      </w:r>
      <w:r w:rsidRPr="00476EAC">
        <w:rPr>
          <w:rFonts w:asciiTheme="minorHAnsi" w:hAnsiTheme="minorHAnsi"/>
          <w:color w:val="000000"/>
          <w:sz w:val="27"/>
          <w:szCs w:val="27"/>
        </w:rPr>
        <w:t>Defines an object that runs Selenium commands</w:t>
      </w:r>
    </w:p>
    <w:p w:rsidR="007109A2" w:rsidRDefault="007109A2" w:rsidP="00946FB3">
      <w:pPr>
        <w:pStyle w:val="Heading2"/>
        <w:rPr>
          <w:sz w:val="27"/>
          <w:szCs w:val="27"/>
        </w:rPr>
      </w:pPr>
      <w:bookmarkStart w:id="104" w:name="locators"/>
      <w:bookmarkStart w:id="105" w:name="_Toc295720466"/>
      <w:bookmarkEnd w:id="104"/>
      <w:r>
        <w:t>Element Locators</w:t>
      </w:r>
      <w:bookmarkEnd w:id="105"/>
    </w:p>
    <w:p w:rsidR="007109A2" w:rsidRDefault="007109A2" w:rsidP="00EC6F5A">
      <w:r>
        <w:t>Element Locators tell Selenium which HTML element a command refers to. The format of a locator is:</w:t>
      </w:r>
    </w:p>
    <w:p w:rsidR="007109A2" w:rsidRDefault="007109A2" w:rsidP="00EC6F5A">
      <w:proofErr w:type="gramStart"/>
      <w:r>
        <w:rPr>
          <w:rStyle w:val="Emphasis"/>
          <w:color w:val="000000"/>
          <w:sz w:val="27"/>
          <w:szCs w:val="27"/>
        </w:rPr>
        <w:t>locatorType</w:t>
      </w:r>
      <w:r>
        <w:rPr>
          <w:rStyle w:val="Strong"/>
          <w:color w:val="000000"/>
          <w:sz w:val="27"/>
          <w:szCs w:val="27"/>
        </w:rPr>
        <w:t>=</w:t>
      </w:r>
      <w:proofErr w:type="gramEnd"/>
      <w:r>
        <w:rPr>
          <w:rStyle w:val="Emphasis"/>
          <w:color w:val="000000"/>
          <w:sz w:val="27"/>
          <w:szCs w:val="27"/>
        </w:rPr>
        <w:t>argument</w:t>
      </w:r>
    </w:p>
    <w:p w:rsidR="007109A2" w:rsidRDefault="00EC6F5A" w:rsidP="00EC6F5A">
      <w:r>
        <w:t>S</w:t>
      </w:r>
      <w:r w:rsidR="007109A2">
        <w:t>upport</w:t>
      </w:r>
      <w:r>
        <w:t>s</w:t>
      </w:r>
      <w:r w:rsidR="007109A2">
        <w:t xml:space="preserve"> the following strategies for locating elements:</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identifier</w:t>
      </w:r>
      <w:r w:rsidRPr="00476EAC">
        <w:rPr>
          <w:color w:val="000000"/>
        </w:rPr>
        <w:t>=</w:t>
      </w:r>
      <w:proofErr w:type="gramEnd"/>
      <w:r w:rsidRPr="00476EAC">
        <w:rPr>
          <w:rStyle w:val="Emphasis"/>
          <w:color w:val="000000"/>
        </w:rPr>
        <w:t>id</w:t>
      </w:r>
      <w:r w:rsidRPr="00476EAC">
        <w:rPr>
          <w:color w:val="000000"/>
        </w:rPr>
        <w:t>: Select the element with the specified @id attribute. If no match is found, select the first element whose @name attribute is</w:t>
      </w:r>
      <w:r w:rsidRPr="00476EAC">
        <w:rPr>
          <w:rStyle w:val="apple-converted-space"/>
          <w:color w:val="000000"/>
        </w:rPr>
        <w:t> </w:t>
      </w:r>
      <w:r w:rsidRPr="00476EAC">
        <w:rPr>
          <w:rStyle w:val="Emphasis"/>
          <w:color w:val="000000"/>
        </w:rPr>
        <w:t>id</w:t>
      </w:r>
      <w:r w:rsidRPr="00476EAC">
        <w:rPr>
          <w:color w:val="000000"/>
        </w:rPr>
        <w:t>. (This is normally the default; see below.)</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id</w:t>
      </w:r>
      <w:r w:rsidRPr="00476EAC">
        <w:rPr>
          <w:color w:val="000000"/>
        </w:rPr>
        <w:t>=</w:t>
      </w:r>
      <w:proofErr w:type="gramEnd"/>
      <w:r w:rsidRPr="00476EAC">
        <w:rPr>
          <w:rStyle w:val="Emphasis"/>
          <w:color w:val="000000"/>
        </w:rPr>
        <w:t>id</w:t>
      </w:r>
      <w:r w:rsidRPr="00476EAC">
        <w:rPr>
          <w:color w:val="000000"/>
        </w:rPr>
        <w:t>: Select the element with the specified @id attribute.</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name</w:t>
      </w:r>
      <w:r w:rsidRPr="00476EAC">
        <w:rPr>
          <w:color w:val="000000"/>
        </w:rPr>
        <w:t>=</w:t>
      </w:r>
      <w:proofErr w:type="gramEnd"/>
      <w:r w:rsidRPr="00476EAC">
        <w:rPr>
          <w:rStyle w:val="Emphasis"/>
          <w:color w:val="000000"/>
        </w:rPr>
        <w:t>name</w:t>
      </w:r>
      <w:r w:rsidRPr="00476EAC">
        <w:rPr>
          <w:color w:val="000000"/>
        </w:rPr>
        <w:t>: Select the first element with the specified @name attribute.</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username</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name=username</w:t>
      </w:r>
    </w:p>
    <w:p w:rsidR="007109A2" w:rsidRDefault="007109A2" w:rsidP="00EC6F5A">
      <w:r>
        <w:t>The name may optionally be followed by one or more</w:t>
      </w:r>
      <w:r>
        <w:rPr>
          <w:rStyle w:val="apple-converted-space"/>
          <w:color w:val="000000"/>
          <w:sz w:val="27"/>
          <w:szCs w:val="27"/>
        </w:rPr>
        <w:t> </w:t>
      </w:r>
      <w:r>
        <w:rPr>
          <w:rStyle w:val="Emphasis"/>
          <w:color w:val="000000"/>
          <w:sz w:val="27"/>
          <w:szCs w:val="27"/>
        </w:rPr>
        <w:t>element-filters</w:t>
      </w:r>
      <w:r>
        <w:t>, separated from the name by whitespace. If the</w:t>
      </w:r>
      <w:r>
        <w:rPr>
          <w:rStyle w:val="apple-converted-space"/>
          <w:color w:val="000000"/>
          <w:sz w:val="27"/>
          <w:szCs w:val="27"/>
        </w:rPr>
        <w:t> </w:t>
      </w:r>
      <w:r>
        <w:rPr>
          <w:rStyle w:val="Emphasis"/>
          <w:color w:val="000000"/>
          <w:sz w:val="27"/>
          <w:szCs w:val="27"/>
        </w:rPr>
        <w:t>filterType</w:t>
      </w:r>
      <w:r>
        <w:rPr>
          <w:rStyle w:val="apple-converted-space"/>
          <w:color w:val="000000"/>
          <w:sz w:val="27"/>
          <w:szCs w:val="27"/>
        </w:rPr>
        <w:t> </w:t>
      </w:r>
      <w:r>
        <w:t>is not specified,</w:t>
      </w:r>
      <w:r>
        <w:rPr>
          <w:rStyle w:val="apple-converted-space"/>
          <w:color w:val="000000"/>
          <w:sz w:val="27"/>
          <w:szCs w:val="27"/>
        </w:rPr>
        <w:t> </w:t>
      </w:r>
      <w:r>
        <w:rPr>
          <w:rStyle w:val="Strong"/>
          <w:color w:val="000000"/>
          <w:sz w:val="27"/>
          <w:szCs w:val="27"/>
        </w:rPr>
        <w:t>value</w:t>
      </w:r>
      <w:r>
        <w:rPr>
          <w:rStyle w:val="apple-converted-space"/>
          <w:color w:val="000000"/>
          <w:sz w:val="27"/>
          <w:szCs w:val="27"/>
        </w:rPr>
        <w:t> </w:t>
      </w:r>
      <w:r>
        <w:t>is assumed.</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name=flavour value=chocolate</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dom</w:t>
      </w:r>
      <w:r w:rsidRPr="00476EAC">
        <w:rPr>
          <w:color w:val="000000"/>
        </w:rPr>
        <w:t>=</w:t>
      </w:r>
      <w:proofErr w:type="gramEnd"/>
      <w:r w:rsidRPr="00476EAC">
        <w:rPr>
          <w:rStyle w:val="Emphasis"/>
          <w:color w:val="000000"/>
        </w:rPr>
        <w:t>javascriptExpression</w:t>
      </w:r>
      <w:r w:rsidRPr="00476EAC">
        <w:rPr>
          <w:color w:val="000000"/>
        </w:rPr>
        <w:t>: Find an element by evaluating the specified string. This allows you to traverse the HTML Document Object Model using JavaScript. Note that you must not return a value in this string; simply make it the last expression in the block.</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dom=document.forms['myForm'].myDropdown</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dom=document.images[56]</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dom=function foo() { return document.links[1]; }; foo();</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xpath</w:t>
      </w:r>
      <w:r w:rsidRPr="00476EAC">
        <w:rPr>
          <w:color w:val="000000"/>
        </w:rPr>
        <w:t>=</w:t>
      </w:r>
      <w:proofErr w:type="gramEnd"/>
      <w:r w:rsidRPr="00476EAC">
        <w:rPr>
          <w:rStyle w:val="Emphasis"/>
          <w:color w:val="000000"/>
        </w:rPr>
        <w:t>xpathExpression</w:t>
      </w:r>
      <w:r w:rsidRPr="00476EAC">
        <w:rPr>
          <w:color w:val="000000"/>
        </w:rPr>
        <w:t>: Locate an element using an XPath expression.</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xpath=//img[@alt='The image alt text']</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xpath=//table[@id='table1']//tr[4]/td[2]</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xpath=//a[contains(@href,'#id1')]</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xpath=//a[contains(@href,'#id1')]/@class</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proofErr w:type="gramStart"/>
      <w:r w:rsidRPr="00476EAC">
        <w:rPr>
          <w:color w:val="000000"/>
        </w:rPr>
        <w:t>xpath</w:t>
      </w:r>
      <w:proofErr w:type="gramEnd"/>
      <w:r w:rsidRPr="00476EAC">
        <w:rPr>
          <w:color w:val="000000"/>
        </w:rPr>
        <w:t>=(//table[@class='stylee'])//th[text()='theHeaderText']/../td</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xpath=//input[@name='name2' and @value='yes']</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xpath=//*[text()="right"]</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link</w:t>
      </w:r>
      <w:r w:rsidRPr="00476EAC">
        <w:rPr>
          <w:color w:val="000000"/>
        </w:rPr>
        <w:t>=</w:t>
      </w:r>
      <w:proofErr w:type="gramEnd"/>
      <w:r w:rsidRPr="00476EAC">
        <w:rPr>
          <w:rStyle w:val="Emphasis"/>
          <w:color w:val="000000"/>
        </w:rPr>
        <w:t>textPattern</w:t>
      </w:r>
      <w:r w:rsidRPr="00476EAC">
        <w:rPr>
          <w:color w:val="000000"/>
        </w:rPr>
        <w:t>: Select the link (anchor) element which contains text matching the specified</w:t>
      </w:r>
      <w:r w:rsidRPr="00476EAC">
        <w:rPr>
          <w:rStyle w:val="apple-converted-space"/>
          <w:color w:val="000000"/>
        </w:rPr>
        <w:t> </w:t>
      </w:r>
      <w:r w:rsidRPr="00476EAC">
        <w:rPr>
          <w:rStyle w:val="Emphasis"/>
          <w:color w:val="000000"/>
        </w:rPr>
        <w:t>pattern</w:t>
      </w:r>
      <w:r w:rsidRPr="00476EAC">
        <w:rPr>
          <w:color w:val="000000"/>
        </w:rPr>
        <w:t>.</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link=The link text</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css</w:t>
      </w:r>
      <w:r w:rsidRPr="00476EAC">
        <w:rPr>
          <w:color w:val="000000"/>
        </w:rPr>
        <w:t>=</w:t>
      </w:r>
      <w:proofErr w:type="gramEnd"/>
      <w:r w:rsidRPr="00476EAC">
        <w:rPr>
          <w:rStyle w:val="Emphasis"/>
          <w:color w:val="000000"/>
        </w:rPr>
        <w:t>cssSelectorSyntax</w:t>
      </w:r>
      <w:r w:rsidRPr="00476EAC">
        <w:rPr>
          <w:color w:val="000000"/>
        </w:rPr>
        <w:t>: Select the element using css selectors. Please refer to</w:t>
      </w:r>
      <w:r w:rsidRPr="00476EAC">
        <w:rPr>
          <w:rStyle w:val="apple-converted-space"/>
          <w:color w:val="000000"/>
        </w:rPr>
        <w:t> </w:t>
      </w:r>
      <w:hyperlink r:id="rId29" w:history="1">
        <w:r w:rsidRPr="00476EAC">
          <w:rPr>
            <w:rStyle w:val="Hyperlink"/>
          </w:rPr>
          <w:t>CSS2 selectors</w:t>
        </w:r>
      </w:hyperlink>
      <w:r w:rsidRPr="00476EAC">
        <w:rPr>
          <w:color w:val="000000"/>
        </w:rPr>
        <w:t>,</w:t>
      </w:r>
      <w:r w:rsidRPr="00476EAC">
        <w:rPr>
          <w:rStyle w:val="apple-converted-space"/>
          <w:color w:val="000000"/>
        </w:rPr>
        <w:t> </w:t>
      </w:r>
      <w:hyperlink r:id="rId30" w:history="1">
        <w:r w:rsidRPr="00476EAC">
          <w:rPr>
            <w:rStyle w:val="Hyperlink"/>
          </w:rPr>
          <w:t>CSS3 selectors</w:t>
        </w:r>
      </w:hyperlink>
      <w:r w:rsidRPr="00476EAC">
        <w:rPr>
          <w:rStyle w:val="apple-converted-space"/>
          <w:color w:val="000000"/>
        </w:rPr>
        <w:t> </w:t>
      </w:r>
      <w:r w:rsidRPr="00476EAC">
        <w:rPr>
          <w:color w:val="000000"/>
        </w:rPr>
        <w:t>for more information. You can also check the TestCssLocators test in the selenium test suite for an example of usage, which is included in the downloaded selenium core package.</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css=a[href="#id3"]</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css=span#firstChild + span</w:t>
      </w:r>
    </w:p>
    <w:p w:rsidR="007109A2" w:rsidRDefault="007109A2" w:rsidP="00EC6F5A">
      <w:r>
        <w:t>Currently the css selector locator supports all css1, css2 and css3 selectors except namespace in css3, some pseudo classes(:nth-of-type, :nth-last-of-type, :first-of-type, :last-of-type, :only-of-type, :visited, :hover, :active, :focus, :indeterminate) and pseudo elements(::first-line, ::first-letter, ::selection, ::before, ::after).</w:t>
      </w:r>
    </w:p>
    <w:p w:rsidR="007109A2" w:rsidRPr="00827D89" w:rsidRDefault="00476EAC" w:rsidP="007109A2">
      <w:pPr>
        <w:numPr>
          <w:ilvl w:val="0"/>
          <w:numId w:val="42"/>
        </w:numPr>
        <w:shd w:val="clear" w:color="auto" w:fill="FFFFFF"/>
        <w:spacing w:before="100" w:beforeAutospacing="1" w:after="100" w:afterAutospacing="1" w:line="240" w:lineRule="auto"/>
        <w:rPr>
          <w:color w:val="000000"/>
        </w:rPr>
      </w:pPr>
      <w:proofErr w:type="gramStart"/>
      <w:r w:rsidRPr="00476EAC">
        <w:rPr>
          <w:rStyle w:val="Strong"/>
          <w:color w:val="000000"/>
        </w:rPr>
        <w:t>ui</w:t>
      </w:r>
      <w:r w:rsidRPr="00476EAC">
        <w:rPr>
          <w:color w:val="000000"/>
        </w:rPr>
        <w:t>=</w:t>
      </w:r>
      <w:proofErr w:type="gramEnd"/>
      <w:r w:rsidRPr="00476EAC">
        <w:rPr>
          <w:rStyle w:val="Emphasis"/>
          <w:color w:val="000000"/>
        </w:rPr>
        <w:t>uiSpecifierString</w:t>
      </w:r>
      <w:r w:rsidRPr="00476EAC">
        <w:rPr>
          <w:color w:val="000000"/>
        </w:rPr>
        <w:t>: Locate an element by resolving the UI specifier string to another locator, and evaluating it. See the</w:t>
      </w:r>
      <w:r w:rsidRPr="00476EAC">
        <w:rPr>
          <w:rStyle w:val="apple-converted-space"/>
          <w:color w:val="000000"/>
        </w:rPr>
        <w:t> </w:t>
      </w:r>
      <w:hyperlink r:id="rId31" w:history="1">
        <w:r w:rsidRPr="00476EAC">
          <w:rPr>
            <w:rStyle w:val="Hyperlink"/>
          </w:rPr>
          <w:t>Selenium UI-Element Reference</w:t>
        </w:r>
      </w:hyperlink>
      <w:r w:rsidRPr="00476EAC">
        <w:rPr>
          <w:rStyle w:val="apple-converted-space"/>
          <w:color w:val="000000"/>
        </w:rPr>
        <w:t> </w:t>
      </w:r>
      <w:r w:rsidRPr="00476EAC">
        <w:rPr>
          <w:color w:val="000000"/>
        </w:rPr>
        <w:t>for more details.</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ui=loginPages::loginButton()</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ui=settingsPages::toggle(label=Hide Email)</w:t>
      </w:r>
    </w:p>
    <w:p w:rsidR="007109A2" w:rsidRPr="00827D89" w:rsidRDefault="00476EAC" w:rsidP="007109A2">
      <w:pPr>
        <w:numPr>
          <w:ilvl w:val="1"/>
          <w:numId w:val="42"/>
        </w:numPr>
        <w:shd w:val="clear" w:color="auto" w:fill="FFFFFF"/>
        <w:spacing w:before="100" w:beforeAutospacing="1" w:after="100" w:afterAutospacing="1" w:line="240" w:lineRule="auto"/>
        <w:rPr>
          <w:color w:val="000000"/>
        </w:rPr>
      </w:pPr>
      <w:r w:rsidRPr="00476EAC">
        <w:rPr>
          <w:color w:val="000000"/>
        </w:rPr>
        <w:t>ui=forumPages::postBody(index=2)//a[2]</w:t>
      </w:r>
    </w:p>
    <w:p w:rsidR="007109A2" w:rsidRPr="00827D89" w:rsidRDefault="00476EAC" w:rsidP="007109A2">
      <w:pPr>
        <w:pStyle w:val="NormalWeb"/>
        <w:shd w:val="clear" w:color="auto" w:fill="FFFFFF"/>
        <w:rPr>
          <w:rFonts w:asciiTheme="minorHAnsi" w:hAnsiTheme="minorHAnsi"/>
          <w:color w:val="000000"/>
          <w:szCs w:val="22"/>
        </w:rPr>
      </w:pPr>
      <w:r w:rsidRPr="00476EAC">
        <w:rPr>
          <w:rFonts w:asciiTheme="minorHAnsi" w:hAnsiTheme="minorHAnsi"/>
          <w:color w:val="000000"/>
          <w:szCs w:val="22"/>
        </w:rPr>
        <w:t>Without an explicit locator prefix, Selenium uses the following default strategies:</w:t>
      </w:r>
    </w:p>
    <w:p w:rsidR="007109A2" w:rsidRPr="00827D89" w:rsidRDefault="00476EAC" w:rsidP="007109A2">
      <w:pPr>
        <w:numPr>
          <w:ilvl w:val="0"/>
          <w:numId w:val="43"/>
        </w:numPr>
        <w:shd w:val="clear" w:color="auto" w:fill="FFFFFF"/>
        <w:spacing w:before="100" w:beforeAutospacing="1" w:after="100" w:afterAutospacing="1" w:line="240" w:lineRule="auto"/>
        <w:rPr>
          <w:color w:val="000000"/>
        </w:rPr>
      </w:pPr>
      <w:proofErr w:type="gramStart"/>
      <w:r w:rsidRPr="00476EAC">
        <w:rPr>
          <w:rStyle w:val="Strong"/>
          <w:color w:val="000000"/>
        </w:rPr>
        <w:t>dom</w:t>
      </w:r>
      <w:proofErr w:type="gramEnd"/>
      <w:r w:rsidRPr="00476EAC">
        <w:rPr>
          <w:color w:val="000000"/>
        </w:rPr>
        <w:t>, for locators starting with "document."</w:t>
      </w:r>
    </w:p>
    <w:p w:rsidR="007109A2" w:rsidRPr="00827D89" w:rsidRDefault="00476EAC" w:rsidP="007109A2">
      <w:pPr>
        <w:numPr>
          <w:ilvl w:val="0"/>
          <w:numId w:val="43"/>
        </w:numPr>
        <w:shd w:val="clear" w:color="auto" w:fill="FFFFFF"/>
        <w:spacing w:before="100" w:beforeAutospacing="1" w:after="100" w:afterAutospacing="1" w:line="240" w:lineRule="auto"/>
        <w:rPr>
          <w:color w:val="000000"/>
        </w:rPr>
      </w:pPr>
      <w:r w:rsidRPr="00476EAC">
        <w:rPr>
          <w:rStyle w:val="Strong"/>
          <w:color w:val="000000"/>
        </w:rPr>
        <w:t>xpath</w:t>
      </w:r>
      <w:r w:rsidRPr="00476EAC">
        <w:rPr>
          <w:color w:val="000000"/>
        </w:rPr>
        <w:t>, for locators starting with "//"</w:t>
      </w:r>
    </w:p>
    <w:p w:rsidR="007109A2" w:rsidRPr="00827D89" w:rsidRDefault="00476EAC" w:rsidP="007109A2">
      <w:pPr>
        <w:numPr>
          <w:ilvl w:val="0"/>
          <w:numId w:val="43"/>
        </w:numPr>
        <w:shd w:val="clear" w:color="auto" w:fill="FFFFFF"/>
        <w:spacing w:before="100" w:beforeAutospacing="1" w:after="100" w:afterAutospacing="1" w:line="240" w:lineRule="auto"/>
        <w:rPr>
          <w:color w:val="000000"/>
        </w:rPr>
      </w:pPr>
      <w:r w:rsidRPr="00476EAC">
        <w:rPr>
          <w:rStyle w:val="Strong"/>
          <w:color w:val="000000"/>
        </w:rPr>
        <w:t>identifier</w:t>
      </w:r>
      <w:r w:rsidRPr="00476EAC">
        <w:rPr>
          <w:color w:val="000000"/>
        </w:rPr>
        <w:t>, otherwise</w:t>
      </w:r>
    </w:p>
    <w:p w:rsidR="007109A2" w:rsidRDefault="007109A2" w:rsidP="00946FB3">
      <w:pPr>
        <w:pStyle w:val="Heading2"/>
        <w:rPr>
          <w:sz w:val="27"/>
          <w:szCs w:val="27"/>
        </w:rPr>
      </w:pPr>
      <w:bookmarkStart w:id="106" w:name="element-filters"/>
      <w:bookmarkStart w:id="107" w:name="_Toc295720467"/>
      <w:r>
        <w:t>Element Filters</w:t>
      </w:r>
      <w:bookmarkEnd w:id="106"/>
      <w:bookmarkEnd w:id="107"/>
    </w:p>
    <w:p w:rsidR="007109A2" w:rsidRDefault="007109A2" w:rsidP="00EC6F5A">
      <w:r>
        <w:t>Element filters can be used with a locator to refine a list of candidate elements. They are currently used only in the 'name' element-locator.</w:t>
      </w:r>
    </w:p>
    <w:p w:rsidR="007109A2" w:rsidRPr="00827D89" w:rsidRDefault="00476EAC" w:rsidP="007109A2">
      <w:pPr>
        <w:pStyle w:val="NormalWeb"/>
        <w:shd w:val="clear" w:color="auto" w:fill="FFFFFF"/>
        <w:rPr>
          <w:rFonts w:asciiTheme="minorHAnsi" w:hAnsiTheme="minorHAnsi"/>
          <w:color w:val="000000"/>
          <w:szCs w:val="22"/>
        </w:rPr>
      </w:pPr>
      <w:r w:rsidRPr="00476EAC">
        <w:rPr>
          <w:rFonts w:asciiTheme="minorHAnsi" w:hAnsiTheme="minorHAnsi"/>
          <w:color w:val="000000"/>
          <w:szCs w:val="22"/>
        </w:rPr>
        <w:t>Filters look much like locators, i.e.</w:t>
      </w:r>
    </w:p>
    <w:p w:rsidR="007109A2" w:rsidRPr="00827D89" w:rsidRDefault="00476EAC" w:rsidP="007109A2">
      <w:pPr>
        <w:shd w:val="clear" w:color="auto" w:fill="FFFFFF"/>
        <w:rPr>
          <w:color w:val="000000"/>
        </w:rPr>
      </w:pPr>
      <w:proofErr w:type="gramStart"/>
      <w:r w:rsidRPr="00476EAC">
        <w:rPr>
          <w:rStyle w:val="Emphasis"/>
          <w:color w:val="000000"/>
        </w:rPr>
        <w:t>filterType</w:t>
      </w:r>
      <w:r w:rsidRPr="00476EAC">
        <w:rPr>
          <w:rStyle w:val="Strong"/>
          <w:color w:val="000000"/>
        </w:rPr>
        <w:t>=</w:t>
      </w:r>
      <w:proofErr w:type="gramEnd"/>
      <w:r w:rsidRPr="00476EAC">
        <w:rPr>
          <w:rStyle w:val="Emphasis"/>
          <w:color w:val="000000"/>
        </w:rPr>
        <w:t>argument</w:t>
      </w:r>
    </w:p>
    <w:p w:rsidR="007109A2" w:rsidRPr="00827D89" w:rsidRDefault="00476EAC" w:rsidP="007109A2">
      <w:pPr>
        <w:pStyle w:val="NormalWeb"/>
        <w:shd w:val="clear" w:color="auto" w:fill="FFFFFF"/>
        <w:rPr>
          <w:rFonts w:asciiTheme="minorHAnsi" w:hAnsiTheme="minorHAnsi"/>
          <w:color w:val="000000"/>
          <w:szCs w:val="22"/>
        </w:rPr>
      </w:pPr>
      <w:r w:rsidRPr="00476EAC">
        <w:rPr>
          <w:rFonts w:asciiTheme="minorHAnsi" w:hAnsiTheme="minorHAnsi"/>
          <w:color w:val="000000"/>
          <w:szCs w:val="22"/>
        </w:rPr>
        <w:t>Supported element-filters are:</w:t>
      </w:r>
    </w:p>
    <w:p w:rsidR="007109A2" w:rsidRPr="00827D89" w:rsidRDefault="00476EAC" w:rsidP="007109A2">
      <w:pPr>
        <w:pStyle w:val="NormalWeb"/>
        <w:shd w:val="clear" w:color="auto" w:fill="FFFFFF"/>
        <w:rPr>
          <w:rFonts w:asciiTheme="minorHAnsi" w:hAnsiTheme="minorHAnsi"/>
          <w:color w:val="000000"/>
          <w:szCs w:val="22"/>
        </w:rPr>
      </w:pPr>
      <w:proofErr w:type="gramStart"/>
      <w:r w:rsidRPr="00476EAC">
        <w:rPr>
          <w:rStyle w:val="Strong"/>
          <w:rFonts w:asciiTheme="minorHAnsi" w:hAnsiTheme="minorHAnsi"/>
          <w:color w:val="000000"/>
          <w:szCs w:val="22"/>
        </w:rPr>
        <w:t>value=</w:t>
      </w:r>
      <w:proofErr w:type="gramEnd"/>
      <w:r w:rsidRPr="00476EAC">
        <w:rPr>
          <w:rStyle w:val="Emphasis"/>
          <w:rFonts w:asciiTheme="minorHAnsi" w:hAnsiTheme="minorHAnsi"/>
          <w:color w:val="000000"/>
          <w:szCs w:val="22"/>
        </w:rPr>
        <w:t>valuePattern</w:t>
      </w:r>
    </w:p>
    <w:p w:rsidR="007109A2" w:rsidRPr="00827D89" w:rsidRDefault="00476EAC" w:rsidP="007109A2">
      <w:pPr>
        <w:shd w:val="clear" w:color="auto" w:fill="FFFFFF"/>
        <w:rPr>
          <w:color w:val="000000"/>
        </w:rPr>
      </w:pPr>
      <w:r w:rsidRPr="00476EAC">
        <w:rPr>
          <w:color w:val="000000"/>
        </w:rPr>
        <w:t>Matches elements based on their values. This is particularly useful for refining a list of similarly-named toggle-buttons.</w:t>
      </w:r>
    </w:p>
    <w:p w:rsidR="007109A2" w:rsidRPr="00827D89" w:rsidRDefault="00476EAC" w:rsidP="007109A2">
      <w:pPr>
        <w:pStyle w:val="NormalWeb"/>
        <w:shd w:val="clear" w:color="auto" w:fill="FFFFFF"/>
        <w:rPr>
          <w:rFonts w:asciiTheme="minorHAnsi" w:hAnsiTheme="minorHAnsi"/>
          <w:color w:val="000000"/>
          <w:szCs w:val="22"/>
        </w:rPr>
      </w:pPr>
      <w:proofErr w:type="gramStart"/>
      <w:r w:rsidRPr="00476EAC">
        <w:rPr>
          <w:rStyle w:val="Strong"/>
          <w:rFonts w:asciiTheme="minorHAnsi" w:hAnsiTheme="minorHAnsi"/>
          <w:color w:val="000000"/>
          <w:szCs w:val="22"/>
        </w:rPr>
        <w:t>index=</w:t>
      </w:r>
      <w:proofErr w:type="gramEnd"/>
      <w:r w:rsidRPr="00476EAC">
        <w:rPr>
          <w:rStyle w:val="Emphasis"/>
          <w:rFonts w:asciiTheme="minorHAnsi" w:hAnsiTheme="minorHAnsi"/>
          <w:color w:val="000000"/>
          <w:szCs w:val="22"/>
        </w:rPr>
        <w:t>index</w:t>
      </w:r>
    </w:p>
    <w:p w:rsidR="007109A2" w:rsidRDefault="00476EAC" w:rsidP="007109A2">
      <w:pPr>
        <w:shd w:val="clear" w:color="auto" w:fill="FFFFFF"/>
        <w:rPr>
          <w:color w:val="000000"/>
        </w:rPr>
      </w:pPr>
      <w:r w:rsidRPr="00476EAC">
        <w:rPr>
          <w:color w:val="000000"/>
        </w:rPr>
        <w:t>Selects a single element based on its position in the list (offset from zero).</w:t>
      </w:r>
    </w:p>
    <w:p w:rsidR="00827D89" w:rsidRPr="00827D89" w:rsidRDefault="00827D89" w:rsidP="007109A2">
      <w:pPr>
        <w:shd w:val="clear" w:color="auto" w:fill="FFFFFF"/>
        <w:rPr>
          <w:color w:val="000000"/>
        </w:rPr>
      </w:pPr>
    </w:p>
    <w:p w:rsidR="007109A2" w:rsidRPr="00EC6F5A" w:rsidRDefault="007109A2" w:rsidP="00946FB3">
      <w:pPr>
        <w:pStyle w:val="Heading2"/>
      </w:pPr>
      <w:bookmarkStart w:id="108" w:name="patterns"/>
      <w:bookmarkStart w:id="109" w:name="_Toc295720468"/>
      <w:bookmarkEnd w:id="108"/>
      <w:r w:rsidRPr="00EC6F5A">
        <w:t>String-match Patterns</w:t>
      </w:r>
      <w:bookmarkEnd w:id="109"/>
    </w:p>
    <w:p w:rsidR="007109A2" w:rsidRPr="00827D89" w:rsidRDefault="00476EAC" w:rsidP="007109A2">
      <w:pPr>
        <w:pStyle w:val="NormalWeb"/>
        <w:shd w:val="clear" w:color="auto" w:fill="FFFFFF"/>
        <w:rPr>
          <w:rFonts w:asciiTheme="minorHAnsi" w:hAnsiTheme="minorHAnsi"/>
          <w:color w:val="000000"/>
          <w:szCs w:val="22"/>
        </w:rPr>
      </w:pPr>
      <w:r w:rsidRPr="00476EAC">
        <w:rPr>
          <w:rFonts w:asciiTheme="minorHAnsi" w:hAnsiTheme="minorHAnsi"/>
          <w:color w:val="000000"/>
          <w:szCs w:val="22"/>
        </w:rPr>
        <w:t>Various Pattern syntaxes are available for matching string values:</w:t>
      </w:r>
    </w:p>
    <w:p w:rsidR="007109A2" w:rsidRPr="00827D89" w:rsidRDefault="00476EAC" w:rsidP="007109A2">
      <w:pPr>
        <w:numPr>
          <w:ilvl w:val="0"/>
          <w:numId w:val="44"/>
        </w:numPr>
        <w:shd w:val="clear" w:color="auto" w:fill="FFFFFF"/>
        <w:spacing w:before="100" w:beforeAutospacing="1" w:after="100" w:afterAutospacing="1" w:line="240" w:lineRule="auto"/>
        <w:rPr>
          <w:color w:val="000000"/>
        </w:rPr>
      </w:pPr>
      <w:proofErr w:type="gramStart"/>
      <w:r w:rsidRPr="00476EAC">
        <w:rPr>
          <w:rStyle w:val="Strong"/>
          <w:color w:val="000000"/>
        </w:rPr>
        <w:t>glob:</w:t>
      </w:r>
      <w:proofErr w:type="gramEnd"/>
      <w:r w:rsidRPr="00476EAC">
        <w:rPr>
          <w:rStyle w:val="Emphasis"/>
          <w:color w:val="000000"/>
        </w:rPr>
        <w:t>pattern</w:t>
      </w:r>
      <w:r w:rsidRPr="00476EAC">
        <w:rPr>
          <w:color w:val="000000"/>
        </w:rPr>
        <w:t>: Match a string against a "glob" (aka "wildmat") pattern. "Glob" is a kind of limited regular-expression syntax typically used in command-line shells. In a glob pattern, "*" represents any sequence of characters, and "?" represents any single character. Glob patterns match against the entire string.</w:t>
      </w:r>
    </w:p>
    <w:p w:rsidR="007109A2" w:rsidRPr="00827D89" w:rsidRDefault="00476EAC" w:rsidP="007109A2">
      <w:pPr>
        <w:numPr>
          <w:ilvl w:val="0"/>
          <w:numId w:val="44"/>
        </w:numPr>
        <w:shd w:val="clear" w:color="auto" w:fill="FFFFFF"/>
        <w:spacing w:before="100" w:beforeAutospacing="1" w:after="100" w:afterAutospacing="1" w:line="240" w:lineRule="auto"/>
        <w:rPr>
          <w:color w:val="000000"/>
        </w:rPr>
      </w:pPr>
      <w:proofErr w:type="gramStart"/>
      <w:r w:rsidRPr="00476EAC">
        <w:rPr>
          <w:rStyle w:val="Strong"/>
          <w:color w:val="000000"/>
        </w:rPr>
        <w:t>regexp:</w:t>
      </w:r>
      <w:proofErr w:type="gramEnd"/>
      <w:r w:rsidRPr="00476EAC">
        <w:rPr>
          <w:rStyle w:val="Emphasis"/>
          <w:color w:val="000000"/>
        </w:rPr>
        <w:t>regexp</w:t>
      </w:r>
      <w:r w:rsidRPr="00476EAC">
        <w:rPr>
          <w:color w:val="000000"/>
        </w:rPr>
        <w:t>: Match a string using a regular-expression. The full power of JavaScript regular-expressions is available.</w:t>
      </w:r>
    </w:p>
    <w:p w:rsidR="007109A2" w:rsidRPr="00827D89" w:rsidRDefault="00476EAC" w:rsidP="007109A2">
      <w:pPr>
        <w:numPr>
          <w:ilvl w:val="0"/>
          <w:numId w:val="44"/>
        </w:numPr>
        <w:shd w:val="clear" w:color="auto" w:fill="FFFFFF"/>
        <w:spacing w:before="100" w:beforeAutospacing="1" w:after="100" w:afterAutospacing="1" w:line="240" w:lineRule="auto"/>
        <w:rPr>
          <w:color w:val="000000"/>
        </w:rPr>
      </w:pPr>
      <w:proofErr w:type="gramStart"/>
      <w:r w:rsidRPr="00476EAC">
        <w:rPr>
          <w:rStyle w:val="Strong"/>
          <w:color w:val="000000"/>
        </w:rPr>
        <w:t>regexpi:</w:t>
      </w:r>
      <w:proofErr w:type="gramEnd"/>
      <w:r w:rsidRPr="00476EAC">
        <w:rPr>
          <w:rStyle w:val="Emphasis"/>
          <w:color w:val="000000"/>
        </w:rPr>
        <w:t>regexpi</w:t>
      </w:r>
      <w:r w:rsidRPr="00476EAC">
        <w:rPr>
          <w:color w:val="000000"/>
        </w:rPr>
        <w:t>: Match a string using a case-insensitive regular-expression.</w:t>
      </w:r>
    </w:p>
    <w:p w:rsidR="007109A2" w:rsidRPr="00827D89" w:rsidRDefault="00476EAC" w:rsidP="007109A2">
      <w:pPr>
        <w:numPr>
          <w:ilvl w:val="0"/>
          <w:numId w:val="44"/>
        </w:numPr>
        <w:shd w:val="clear" w:color="auto" w:fill="FFFFFF"/>
        <w:spacing w:before="100" w:beforeAutospacing="1" w:after="100" w:afterAutospacing="1" w:line="240" w:lineRule="auto"/>
        <w:rPr>
          <w:color w:val="000000"/>
        </w:rPr>
      </w:pPr>
      <w:proofErr w:type="gramStart"/>
      <w:r w:rsidRPr="00476EAC">
        <w:rPr>
          <w:rStyle w:val="Strong"/>
          <w:color w:val="000000"/>
        </w:rPr>
        <w:t>exact:</w:t>
      </w:r>
      <w:proofErr w:type="gramEnd"/>
      <w:r w:rsidRPr="00476EAC">
        <w:rPr>
          <w:rStyle w:val="Emphasis"/>
          <w:color w:val="000000"/>
        </w:rPr>
        <w:t>string</w:t>
      </w:r>
      <w:r w:rsidRPr="00476EAC">
        <w:rPr>
          <w:color w:val="000000"/>
        </w:rPr>
        <w:t>: Match a string exactly, verbatim, without any of that fancy wildcard stuff.</w:t>
      </w:r>
    </w:p>
    <w:p w:rsidR="007109A2" w:rsidRPr="00827D89" w:rsidRDefault="00476EAC" w:rsidP="00EC6F5A">
      <w:r w:rsidRPr="00476EAC">
        <w:t>If no pattern prefix is specified, Selenium assumes that it's a "glob" pattern.</w:t>
      </w:r>
    </w:p>
    <w:p w:rsidR="007109A2" w:rsidRPr="00827D89" w:rsidRDefault="00476EAC" w:rsidP="00EC6F5A">
      <w:r w:rsidRPr="00476EAC">
        <w:t>For commands that return multiple values (such as verifySelectOptions), the string being matched is a comma-separated list of the return values, where both commas and backslashes in the values are backslash-escaped. When providing a pattern, the optional matching syntax (i.e. glob, regexp, etc.) is specified once, as usual, at the beginning of the pattern.</w:t>
      </w:r>
    </w:p>
    <w:p w:rsidR="007109A2" w:rsidRDefault="007109A2" w:rsidP="00EC6F5A"/>
    <w:p w:rsidR="00234DA7" w:rsidRDefault="007109A2" w:rsidP="007109A2">
      <w:pPr>
        <w:shd w:val="clear" w:color="auto" w:fill="FFFFFF"/>
        <w:rPr>
          <w:color w:val="000000"/>
          <w:sz w:val="27"/>
          <w:szCs w:val="27"/>
        </w:rPr>
      </w:pPr>
      <w:bookmarkStart w:id="110" w:name="method_summary"/>
      <w:bookmarkEnd w:id="110"/>
      <w:r>
        <w:rPr>
          <w:color w:val="000000"/>
          <w:sz w:val="27"/>
          <w:szCs w:val="27"/>
        </w:rPr>
        <w:t> </w:t>
      </w:r>
    </w:p>
    <w:p w:rsidR="00234DA7" w:rsidRDefault="00234DA7">
      <w:pPr>
        <w:spacing w:after="0" w:line="240" w:lineRule="auto"/>
        <w:rPr>
          <w:color w:val="000000"/>
          <w:sz w:val="27"/>
          <w:szCs w:val="27"/>
        </w:rPr>
      </w:pPr>
      <w:r>
        <w:rPr>
          <w:color w:val="000000"/>
          <w:sz w:val="27"/>
          <w:szCs w:val="27"/>
        </w:rPr>
        <w:br w:type="page"/>
      </w:r>
    </w:p>
    <w:p w:rsidR="00222A29" w:rsidRDefault="00F45125" w:rsidP="00946FB3">
      <w:pPr>
        <w:pStyle w:val="Heading2"/>
      </w:pPr>
      <w:bookmarkStart w:id="111" w:name="method_detail"/>
      <w:bookmarkStart w:id="112" w:name="setExtensionJs(java.lang.String)"/>
      <w:bookmarkEnd w:id="111"/>
      <w:bookmarkEnd w:id="112"/>
      <w:r>
        <w:t>Available Selenium Methods</w:t>
      </w:r>
    </w:p>
    <w:p w:rsidR="005B7F23" w:rsidRDefault="005B7F23" w:rsidP="00946FB3">
      <w:pPr>
        <w:pStyle w:val="Heading3"/>
      </w:pPr>
      <w:bookmarkStart w:id="113" w:name="_Toc295720470"/>
      <w:r>
        <w:t>Startup, Shutdown and Configuration commands</w:t>
      </w:r>
      <w:bookmarkEnd w:id="113"/>
    </w:p>
    <w:p w:rsidR="005B7F23" w:rsidRPr="00946FB3" w:rsidRDefault="005B7F23" w:rsidP="00946FB3">
      <w:pPr>
        <w:pStyle w:val="NormalIndent"/>
      </w:pPr>
    </w:p>
    <w:p w:rsidR="00222A29" w:rsidRDefault="007109A2">
      <w:pPr>
        <w:pStyle w:val="Subtitle"/>
        <w:rPr>
          <w:sz w:val="27"/>
          <w:szCs w:val="27"/>
        </w:rPr>
      </w:pPr>
      <w:proofErr w:type="gramStart"/>
      <w:r>
        <w:t>setExtensionJs</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setExtensionJs</w:t>
      </w:r>
      <w:r>
        <w:rPr>
          <w:color w:val="000000"/>
        </w:rPr>
        <w:t>(java.lang.String extensionJs)</w:t>
      </w:r>
    </w:p>
    <w:p w:rsidR="00326268" w:rsidRDefault="00326268" w:rsidP="007109A2">
      <w:pPr>
        <w:pStyle w:val="HTMLPreformatted"/>
        <w:shd w:val="clear" w:color="auto" w:fill="FFFFFF"/>
        <w:rPr>
          <w:color w:val="000000"/>
        </w:rPr>
      </w:pPr>
    </w:p>
    <w:p w:rsidR="00222A29" w:rsidRDefault="007109A2">
      <w:r>
        <w:t xml:space="preserve">Sets the per-session extension </w:t>
      </w:r>
      <w:r w:rsidR="001A4980">
        <w:t>JavaScript</w:t>
      </w:r>
    </w:p>
    <w:p w:rsidR="007109A2" w:rsidRDefault="00C95774" w:rsidP="007109A2">
      <w:pPr>
        <w:shd w:val="clear" w:color="auto" w:fill="FFFFFF"/>
        <w:rPr>
          <w:color w:val="000000"/>
          <w:sz w:val="27"/>
          <w:szCs w:val="27"/>
        </w:rPr>
      </w:pPr>
      <w:r>
        <w:rPr>
          <w:color w:val="000000"/>
          <w:sz w:val="27"/>
          <w:szCs w:val="27"/>
        </w:rPr>
        <w:pict>
          <v:rect id="_x0000_i1027" style="width:0;height:1.5pt" o:hralign="center" o:hrstd="t" o:hr="t" fillcolor="#aca899" stroked="f"/>
        </w:pict>
      </w:r>
    </w:p>
    <w:p w:rsidR="00222A29" w:rsidRDefault="007109A2">
      <w:pPr>
        <w:pStyle w:val="Subtitle"/>
        <w:rPr>
          <w:sz w:val="27"/>
          <w:szCs w:val="27"/>
        </w:rPr>
      </w:pPr>
      <w:bookmarkStart w:id="114" w:name="start()"/>
      <w:bookmarkEnd w:id="114"/>
      <w:proofErr w:type="gramStart"/>
      <w:r>
        <w:t>start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start</w:t>
      </w:r>
      <w:r>
        <w:rPr>
          <w:color w:val="000000"/>
        </w:rPr>
        <w:t>()</w:t>
      </w:r>
    </w:p>
    <w:p w:rsidR="00326268" w:rsidRDefault="00326268" w:rsidP="007109A2">
      <w:pPr>
        <w:pStyle w:val="HTMLPreformatted"/>
        <w:shd w:val="clear" w:color="auto" w:fill="FFFFFF"/>
        <w:rPr>
          <w:color w:val="000000"/>
        </w:rPr>
      </w:pPr>
    </w:p>
    <w:p w:rsidR="00222A29" w:rsidRDefault="007109A2">
      <w:r>
        <w:t>Launches the browser with a new Selenium session</w:t>
      </w:r>
    </w:p>
    <w:p w:rsidR="007109A2" w:rsidRDefault="00C95774" w:rsidP="007109A2">
      <w:pPr>
        <w:shd w:val="clear" w:color="auto" w:fill="FFFFFF"/>
        <w:rPr>
          <w:color w:val="000000"/>
          <w:sz w:val="27"/>
          <w:szCs w:val="27"/>
        </w:rPr>
      </w:pPr>
      <w:r>
        <w:rPr>
          <w:color w:val="000000"/>
          <w:sz w:val="27"/>
          <w:szCs w:val="27"/>
        </w:rPr>
        <w:pict>
          <v:rect id="_x0000_i1028" style="width:0;height:1.5pt" o:hralign="center" o:hrstd="t" o:hr="t" fillcolor="#aca899" stroked="f"/>
        </w:pict>
      </w:r>
    </w:p>
    <w:p w:rsidR="00222A29" w:rsidRDefault="007109A2">
      <w:pPr>
        <w:pStyle w:val="Subtitle"/>
        <w:rPr>
          <w:sz w:val="27"/>
          <w:szCs w:val="27"/>
        </w:rPr>
      </w:pPr>
      <w:bookmarkStart w:id="115" w:name="start(java.lang.String)"/>
      <w:bookmarkEnd w:id="115"/>
      <w:proofErr w:type="gramStart"/>
      <w:r>
        <w:t>start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start</w:t>
      </w:r>
      <w:r>
        <w:rPr>
          <w:color w:val="000000"/>
        </w:rPr>
        <w:t>(java.lang.String optionsString)</w:t>
      </w:r>
    </w:p>
    <w:p w:rsidR="00326268" w:rsidRDefault="00326268" w:rsidP="007109A2">
      <w:pPr>
        <w:pStyle w:val="HTMLPreformatted"/>
        <w:shd w:val="clear" w:color="auto" w:fill="FFFFFF"/>
        <w:rPr>
          <w:color w:val="000000"/>
        </w:rPr>
      </w:pPr>
    </w:p>
    <w:p w:rsidR="00222A29" w:rsidRDefault="007109A2">
      <w:r>
        <w:t>Starts a new Selenium testing session with a String, representing a configuration</w:t>
      </w:r>
    </w:p>
    <w:p w:rsidR="007109A2" w:rsidRDefault="00C95774" w:rsidP="007109A2">
      <w:pPr>
        <w:shd w:val="clear" w:color="auto" w:fill="FFFFFF"/>
        <w:rPr>
          <w:color w:val="000000"/>
          <w:sz w:val="27"/>
          <w:szCs w:val="27"/>
        </w:rPr>
      </w:pPr>
      <w:r>
        <w:rPr>
          <w:color w:val="000000"/>
          <w:sz w:val="27"/>
          <w:szCs w:val="27"/>
        </w:rPr>
        <w:pict>
          <v:rect id="_x0000_i1029" style="width:0;height:1.5pt" o:hralign="center" o:hrstd="t" o:hr="t" fillcolor="#aca899" stroked="f"/>
        </w:pict>
      </w:r>
    </w:p>
    <w:p w:rsidR="00222A29" w:rsidRDefault="007109A2">
      <w:pPr>
        <w:pStyle w:val="Subtitle"/>
        <w:rPr>
          <w:sz w:val="27"/>
          <w:szCs w:val="27"/>
        </w:rPr>
      </w:pPr>
      <w:bookmarkStart w:id="116" w:name="start(java.lang.Object)"/>
      <w:bookmarkEnd w:id="116"/>
      <w:proofErr w:type="gramStart"/>
      <w:r>
        <w:t>start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start</w:t>
      </w:r>
      <w:r>
        <w:rPr>
          <w:color w:val="000000"/>
        </w:rPr>
        <w:t>(java.lang.Object optionsObject)</w:t>
      </w:r>
    </w:p>
    <w:p w:rsidR="00326268" w:rsidRDefault="00326268" w:rsidP="007109A2">
      <w:pPr>
        <w:pStyle w:val="HTMLPreformatted"/>
        <w:shd w:val="clear" w:color="auto" w:fill="FFFFFF"/>
        <w:rPr>
          <w:color w:val="000000"/>
        </w:rPr>
      </w:pPr>
    </w:p>
    <w:p w:rsidR="00222A29" w:rsidRDefault="007109A2">
      <w:r>
        <w:t>Starts a new Selenium testing session with a configuration options object</w:t>
      </w:r>
    </w:p>
    <w:p w:rsidR="007109A2" w:rsidRDefault="00C95774" w:rsidP="007109A2">
      <w:pPr>
        <w:shd w:val="clear" w:color="auto" w:fill="FFFFFF"/>
        <w:rPr>
          <w:color w:val="000000"/>
          <w:sz w:val="27"/>
          <w:szCs w:val="27"/>
        </w:rPr>
      </w:pPr>
      <w:r>
        <w:rPr>
          <w:color w:val="000000"/>
          <w:sz w:val="27"/>
          <w:szCs w:val="27"/>
        </w:rPr>
        <w:pict>
          <v:rect id="_x0000_i1030" style="width:0;height:1.5pt" o:hralign="center" o:hrstd="t" o:hr="t" fillcolor="#aca899" stroked="f"/>
        </w:pict>
      </w:r>
    </w:p>
    <w:p w:rsidR="00222A29" w:rsidRDefault="007109A2">
      <w:pPr>
        <w:pStyle w:val="Subtitle"/>
        <w:rPr>
          <w:sz w:val="27"/>
          <w:szCs w:val="27"/>
        </w:rPr>
      </w:pPr>
      <w:bookmarkStart w:id="117" w:name="stop()"/>
      <w:bookmarkEnd w:id="117"/>
      <w:proofErr w:type="gramStart"/>
      <w:r>
        <w:t>stop</w:t>
      </w:r>
      <w:proofErr w:type="gramEnd"/>
    </w:p>
    <w:p w:rsidR="007109A2" w:rsidRDefault="007109A2" w:rsidP="007109A2">
      <w:pPr>
        <w:pStyle w:val="HTMLPreformatted"/>
        <w:shd w:val="clear" w:color="auto" w:fill="FFFFFF"/>
        <w:rPr>
          <w:color w:val="000000"/>
        </w:rPr>
      </w:pPr>
      <w:r>
        <w:rPr>
          <w:color w:val="000000"/>
        </w:rPr>
        <w:t xml:space="preserve">void </w:t>
      </w:r>
      <w:r>
        <w:rPr>
          <w:b/>
          <w:bCs/>
          <w:color w:val="000000"/>
        </w:rPr>
        <w:t>stop</w:t>
      </w:r>
      <w:r>
        <w:rPr>
          <w:color w:val="000000"/>
        </w:rPr>
        <w:t>()</w:t>
      </w:r>
    </w:p>
    <w:p w:rsidR="00326268" w:rsidRDefault="00326268" w:rsidP="007109A2">
      <w:pPr>
        <w:pStyle w:val="HTMLPreformatted"/>
        <w:shd w:val="clear" w:color="auto" w:fill="FFFFFF"/>
        <w:rPr>
          <w:color w:val="000000"/>
        </w:rPr>
      </w:pPr>
    </w:p>
    <w:p w:rsidR="00222A29" w:rsidRDefault="007109A2">
      <w:r>
        <w:t>Ends the test session, killing the browser</w:t>
      </w:r>
    </w:p>
    <w:p w:rsidR="00FA1F68" w:rsidRDefault="00C95774" w:rsidP="00FA1F68">
      <w:pPr>
        <w:pStyle w:val="Subtitle"/>
      </w:pPr>
      <w:r>
        <w:rPr>
          <w:color w:val="000000"/>
          <w:sz w:val="27"/>
          <w:szCs w:val="27"/>
        </w:rPr>
        <w:pict>
          <v:rect id="_x0000_i1031" style="width:0;height:1.5pt" o:hralign="center" o:hrstd="t" o:hr="t" fillcolor="#aca899" stroked="f"/>
        </w:pict>
      </w:r>
    </w:p>
    <w:p w:rsidR="00FA1F68" w:rsidRDefault="00FA1F68" w:rsidP="00FA1F68">
      <w:pPr>
        <w:pStyle w:val="Subtitle"/>
        <w:rPr>
          <w:sz w:val="27"/>
          <w:szCs w:val="27"/>
        </w:rPr>
      </w:pPr>
      <w:proofErr w:type="gramStart"/>
      <w:r>
        <w:t>shutDownSeleniumServer</w:t>
      </w:r>
      <w:proofErr w:type="gramEnd"/>
    </w:p>
    <w:p w:rsidR="00FA1F68" w:rsidRDefault="00FA1F68" w:rsidP="00FA1F68">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shutDownSeleniumServer</w:t>
      </w:r>
      <w:r>
        <w:rPr>
          <w:color w:val="000000"/>
        </w:rPr>
        <w:t>()</w:t>
      </w:r>
    </w:p>
    <w:p w:rsidR="00FA1F68" w:rsidRDefault="00FA1F68" w:rsidP="00FA1F68">
      <w:pPr>
        <w:pStyle w:val="HTMLPreformatted"/>
        <w:shd w:val="clear" w:color="auto" w:fill="FFFFFF"/>
        <w:rPr>
          <w:color w:val="000000"/>
        </w:rPr>
      </w:pPr>
    </w:p>
    <w:p w:rsidR="007109A2" w:rsidRDefault="00FA1F68" w:rsidP="00FA1F68">
      <w:pPr>
        <w:shd w:val="clear" w:color="auto" w:fill="FFFFFF"/>
        <w:rPr>
          <w:color w:val="000000"/>
          <w:sz w:val="27"/>
          <w:szCs w:val="27"/>
        </w:rPr>
      </w:pPr>
      <w:r>
        <w:t>Kills the running Selenium Server and all browser sessions. After you run this command, you will no longer be able to send commands to the server; you can't remotely start the server once it has been stopped. Normally you should prefer to run the "stop" command, which terminates the current browser session, rather than shutting down the entire server.</w:t>
      </w:r>
      <w:r w:rsidR="00C95774">
        <w:rPr>
          <w:color w:val="000000"/>
          <w:sz w:val="27"/>
          <w:szCs w:val="27"/>
        </w:rPr>
        <w:pict>
          <v:rect id="_x0000_i1032" style="width:0;height:1.5pt" o:hralign="center" o:hrstd="t" o:hr="t" fillcolor="#aca899" stroked="f"/>
        </w:pict>
      </w:r>
    </w:p>
    <w:p w:rsidR="005B7F23" w:rsidRDefault="005B7F23" w:rsidP="005B7F23">
      <w:pPr>
        <w:pStyle w:val="Subtitle"/>
        <w:rPr>
          <w:sz w:val="27"/>
          <w:szCs w:val="27"/>
        </w:rPr>
      </w:pPr>
      <w:proofErr w:type="gramStart"/>
      <w:r>
        <w:t>setSpeed</w:t>
      </w:r>
      <w:proofErr w:type="gramEnd"/>
    </w:p>
    <w:p w:rsidR="005B7F23" w:rsidRDefault="005B7F23" w:rsidP="005B7F23">
      <w:pPr>
        <w:pStyle w:val="HTMLPreformatted"/>
        <w:shd w:val="clear" w:color="auto" w:fill="FFFFFF"/>
        <w:rPr>
          <w:color w:val="000000"/>
        </w:rPr>
      </w:pPr>
      <w:r>
        <w:rPr>
          <w:color w:val="000000"/>
        </w:rPr>
        <w:t xml:space="preserve">void </w:t>
      </w:r>
      <w:r>
        <w:rPr>
          <w:b/>
          <w:bCs/>
          <w:color w:val="000000"/>
        </w:rPr>
        <w:t>setSpeed</w:t>
      </w:r>
      <w:r>
        <w:rPr>
          <w:color w:val="000000"/>
        </w:rPr>
        <w:t>(java.lang.String value)</w:t>
      </w:r>
    </w:p>
    <w:p w:rsidR="005B7F23" w:rsidRDefault="005B7F23" w:rsidP="005B7F23">
      <w:pPr>
        <w:pStyle w:val="HTMLPreformatted"/>
        <w:shd w:val="clear" w:color="auto" w:fill="FFFFFF"/>
        <w:rPr>
          <w:color w:val="000000"/>
        </w:rPr>
      </w:pPr>
    </w:p>
    <w:p w:rsidR="005B7F23" w:rsidRDefault="005B7F23" w:rsidP="005B7F23">
      <w:r>
        <w:t>Set execution speed (i.e., set the millisecond length of a delay which will follow each selenium operation). By default, there is no such delay, i.e., the delay is 0 milliseconds.</w:t>
      </w:r>
    </w:p>
    <w:p w:rsidR="005B7F23" w:rsidRDefault="005B7F23" w:rsidP="005B7F23">
      <w:r>
        <w:rPr>
          <w:b/>
          <w:bCs/>
        </w:rPr>
        <w:t>Parameters:</w:t>
      </w:r>
      <w:r>
        <w:rPr>
          <w:rStyle w:val="HTMLCode"/>
          <w:rFonts w:eastAsiaTheme="minorHAnsi"/>
          <w:color w:val="000000"/>
        </w:rPr>
        <w:t xml:space="preserve"> value</w:t>
      </w:r>
      <w:r>
        <w:rPr>
          <w:rStyle w:val="apple-converted-space"/>
          <w:color w:val="000000"/>
          <w:sz w:val="27"/>
          <w:szCs w:val="27"/>
        </w:rPr>
        <w:t> </w:t>
      </w:r>
      <w:r>
        <w:t>- the number of milliseconds to pause after operation</w:t>
      </w:r>
    </w:p>
    <w:p w:rsidR="005B7F23" w:rsidRDefault="00C95774" w:rsidP="005B7F23">
      <w:pPr>
        <w:shd w:val="clear" w:color="auto" w:fill="FFFFFF"/>
        <w:rPr>
          <w:color w:val="000000"/>
          <w:sz w:val="27"/>
          <w:szCs w:val="27"/>
        </w:rPr>
      </w:pPr>
      <w:r>
        <w:rPr>
          <w:color w:val="000000"/>
          <w:sz w:val="27"/>
          <w:szCs w:val="27"/>
        </w:rPr>
        <w:pict>
          <v:rect id="_x0000_i1033" style="width:0;height:1.5pt" o:hralign="center" o:hrstd="t" o:hr="t" fillcolor="#aca899" stroked="f"/>
        </w:pict>
      </w:r>
    </w:p>
    <w:p w:rsidR="005B7F23" w:rsidRDefault="005B7F23" w:rsidP="005B7F23">
      <w:pPr>
        <w:pStyle w:val="Subtitle"/>
        <w:rPr>
          <w:sz w:val="27"/>
          <w:szCs w:val="27"/>
        </w:rPr>
      </w:pPr>
      <w:proofErr w:type="gramStart"/>
      <w:r>
        <w:t>getSpeed</w:t>
      </w:r>
      <w:proofErr w:type="gramEnd"/>
    </w:p>
    <w:p w:rsidR="005B7F23" w:rsidRDefault="005B7F23" w:rsidP="005B7F23">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getSpeed</w:t>
      </w:r>
      <w:r>
        <w:rPr>
          <w:color w:val="000000"/>
        </w:rPr>
        <w:t>()</w:t>
      </w:r>
    </w:p>
    <w:p w:rsidR="005B7F23" w:rsidRDefault="005B7F23" w:rsidP="005B7F23">
      <w:pPr>
        <w:pStyle w:val="HTMLPreformatted"/>
        <w:shd w:val="clear" w:color="auto" w:fill="FFFFFF"/>
        <w:rPr>
          <w:color w:val="000000"/>
        </w:rPr>
      </w:pPr>
    </w:p>
    <w:p w:rsidR="005B7F23" w:rsidRDefault="005B7F23" w:rsidP="005B7F23">
      <w:r>
        <w:t>Get execution speed (i.e., get the millisecond length of the delay following each selenium operation). By default, there is no such delay, i.e., the delay is 0 milliseconds. See also setSpeed.</w:t>
      </w:r>
    </w:p>
    <w:p w:rsidR="005B7F23" w:rsidRDefault="005B7F23" w:rsidP="005B7F23">
      <w:r>
        <w:rPr>
          <w:b/>
          <w:bCs/>
        </w:rPr>
        <w:t>Returns:</w:t>
      </w:r>
      <w:r>
        <w:t xml:space="preserve"> The execution speed in milliseconds.</w:t>
      </w:r>
    </w:p>
    <w:p w:rsidR="005B7F23" w:rsidRDefault="00C95774" w:rsidP="005B7F23">
      <w:pPr>
        <w:shd w:val="clear" w:color="auto" w:fill="FFFFFF"/>
        <w:rPr>
          <w:color w:val="000000"/>
          <w:sz w:val="27"/>
          <w:szCs w:val="27"/>
        </w:rPr>
      </w:pPr>
      <w:r>
        <w:rPr>
          <w:color w:val="000000"/>
          <w:sz w:val="27"/>
          <w:szCs w:val="27"/>
        </w:rPr>
        <w:pict>
          <v:rect id="_x0000_i1034" style="width:0;height:1.5pt" o:hralign="center" o:hrstd="t" o:hr="t" fillcolor="#aca899" stroked="f"/>
        </w:pict>
      </w:r>
    </w:p>
    <w:p w:rsidR="00A14595" w:rsidRDefault="00A14595" w:rsidP="00A14595">
      <w:pPr>
        <w:pStyle w:val="Subtitle"/>
        <w:rPr>
          <w:sz w:val="27"/>
          <w:szCs w:val="27"/>
        </w:rPr>
      </w:pPr>
      <w:bookmarkStart w:id="118" w:name="showContextualBanner()"/>
      <w:bookmarkEnd w:id="118"/>
      <w:proofErr w:type="gramStart"/>
      <w:r>
        <w:t>attachFile</w:t>
      </w:r>
      <w:proofErr w:type="gramEnd"/>
    </w:p>
    <w:p w:rsidR="00A14595" w:rsidRDefault="00A14595" w:rsidP="00A14595">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attachFile</w:t>
      </w:r>
      <w:r>
        <w:rPr>
          <w:color w:val="000000"/>
        </w:rPr>
        <w:t>(java.lang.String fieldLocator,java.lang.String fileLocator)</w:t>
      </w:r>
    </w:p>
    <w:p w:rsidR="00A14595" w:rsidRDefault="00A14595" w:rsidP="00A14595">
      <w:pPr>
        <w:pStyle w:val="HTMLPreformatted"/>
        <w:shd w:val="clear" w:color="auto" w:fill="FFFFFF"/>
        <w:rPr>
          <w:color w:val="000000"/>
        </w:rPr>
      </w:pPr>
    </w:p>
    <w:p w:rsidR="00A14595" w:rsidRDefault="00A14595" w:rsidP="00A14595">
      <w:r>
        <w:t>Sets a file input (upload) field to the file listed in fileLocator</w:t>
      </w:r>
    </w:p>
    <w:p w:rsidR="00A14595" w:rsidRDefault="00A14595" w:rsidP="00A14595">
      <w:r>
        <w:rPr>
          <w:b/>
          <w:bCs/>
        </w:rPr>
        <w:t>Parameters:</w:t>
      </w:r>
    </w:p>
    <w:p w:rsidR="00A14595" w:rsidRDefault="00A14595" w:rsidP="00A14595">
      <w:proofErr w:type="gramStart"/>
      <w:r>
        <w:rPr>
          <w:rStyle w:val="HTMLCode"/>
          <w:rFonts w:eastAsiaTheme="minorHAnsi"/>
          <w:color w:val="000000"/>
        </w:rPr>
        <w:t>fieldLocator</w:t>
      </w:r>
      <w:proofErr w:type="gramEnd"/>
      <w:r>
        <w:rPr>
          <w:rStyle w:val="apple-converted-space"/>
          <w:color w:val="000000"/>
          <w:sz w:val="27"/>
          <w:szCs w:val="27"/>
        </w:rPr>
        <w:t> </w:t>
      </w:r>
      <w:r>
        <w:t>- an</w:t>
      </w:r>
      <w:r>
        <w:rPr>
          <w:rStyle w:val="apple-converted-space"/>
          <w:color w:val="000000"/>
          <w:sz w:val="27"/>
          <w:szCs w:val="27"/>
        </w:rPr>
        <w:t> </w:t>
      </w:r>
      <w:hyperlink r:id="rId32" w:anchor="locators" w:history="1">
        <w:r>
          <w:rPr>
            <w:rStyle w:val="Hyperlink"/>
            <w:sz w:val="27"/>
            <w:szCs w:val="27"/>
          </w:rPr>
          <w:t>element locator</w:t>
        </w:r>
      </w:hyperlink>
    </w:p>
    <w:p w:rsidR="005B7F23" w:rsidRPr="00946FB3" w:rsidRDefault="00A14595" w:rsidP="00946FB3">
      <w:pPr>
        <w:rPr>
          <w:color w:val="000000"/>
          <w:sz w:val="27"/>
          <w:szCs w:val="27"/>
        </w:rPr>
      </w:pPr>
      <w:proofErr w:type="gramStart"/>
      <w:r>
        <w:rPr>
          <w:rStyle w:val="HTMLCode"/>
          <w:rFonts w:eastAsiaTheme="minorHAnsi"/>
          <w:color w:val="000000"/>
        </w:rPr>
        <w:t>fileLocator</w:t>
      </w:r>
      <w:proofErr w:type="gramEnd"/>
      <w:r>
        <w:rPr>
          <w:rStyle w:val="apple-converted-space"/>
          <w:color w:val="000000"/>
          <w:sz w:val="27"/>
          <w:szCs w:val="27"/>
        </w:rPr>
        <w:t> </w:t>
      </w:r>
      <w:r>
        <w:t>- a URL pointing to the specified file. Before the file can be set in the input field (fieldLocator), Selenium RC may need to transfer the file to the local machine before attaching the file in a web page form. This is common in selenium grid configurations where the RC server driving the browser is not the same machine that started the test. Supported Browsers: Firefox ("*chrome") only.</w:t>
      </w:r>
      <w:r w:rsidR="005B7F23">
        <w:br w:type="page"/>
      </w:r>
    </w:p>
    <w:p w:rsidR="005B7F23" w:rsidRDefault="005B7F23" w:rsidP="00946FB3">
      <w:pPr>
        <w:pStyle w:val="Heading3"/>
      </w:pPr>
      <w:bookmarkStart w:id="119" w:name="_Toc295720471"/>
      <w:r>
        <w:t>Screenshot commands</w:t>
      </w:r>
      <w:bookmarkEnd w:id="119"/>
    </w:p>
    <w:p w:rsidR="005B7F23" w:rsidRPr="005B7F23" w:rsidRDefault="005B7F23" w:rsidP="00946FB3">
      <w:pPr>
        <w:pStyle w:val="NormalIndent"/>
      </w:pPr>
    </w:p>
    <w:p w:rsidR="00A14595" w:rsidRDefault="00A14595" w:rsidP="00A14595">
      <w:pPr>
        <w:pStyle w:val="Subtitle"/>
        <w:rPr>
          <w:sz w:val="27"/>
          <w:szCs w:val="27"/>
        </w:rPr>
      </w:pPr>
      <w:proofErr w:type="gramStart"/>
      <w:r>
        <w:t>captureScreenshot</w:t>
      </w:r>
      <w:proofErr w:type="gramEnd"/>
    </w:p>
    <w:p w:rsidR="00A14595" w:rsidRDefault="00A14595" w:rsidP="00A14595">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captureScreenshot</w:t>
      </w:r>
      <w:r>
        <w:rPr>
          <w:color w:val="000000"/>
        </w:rPr>
        <w:t>(java.lang.String filename)</w:t>
      </w:r>
    </w:p>
    <w:p w:rsidR="00A14595" w:rsidRDefault="00A14595" w:rsidP="00A14595">
      <w:pPr>
        <w:pStyle w:val="HTMLPreformatted"/>
        <w:shd w:val="clear" w:color="auto" w:fill="FFFFFF"/>
        <w:rPr>
          <w:color w:val="000000"/>
        </w:rPr>
      </w:pPr>
    </w:p>
    <w:p w:rsidR="00A14595" w:rsidRDefault="00A14595" w:rsidP="00A14595">
      <w:r>
        <w:t>Captures a PNG screenshot to the specified file.</w:t>
      </w:r>
    </w:p>
    <w:p w:rsidR="00A14595" w:rsidRDefault="00A14595" w:rsidP="00A14595">
      <w:r w:rsidRPr="00476EAC">
        <w:rPr>
          <w:b/>
          <w:bCs/>
          <w:color w:val="000000"/>
        </w:rPr>
        <w:t>Parameter:</w:t>
      </w:r>
      <w:r>
        <w:rPr>
          <w:rStyle w:val="HTMLCode"/>
          <w:rFonts w:eastAsiaTheme="minorHAnsi"/>
          <w:color w:val="000000"/>
        </w:rPr>
        <w:t xml:space="preserve"> filename</w:t>
      </w:r>
      <w:r>
        <w:rPr>
          <w:rStyle w:val="apple-converted-space"/>
          <w:color w:val="000000"/>
          <w:sz w:val="27"/>
          <w:szCs w:val="27"/>
        </w:rPr>
        <w:t> </w:t>
      </w:r>
      <w:r>
        <w:t>- the absolute path to the file to be written, e.g. "c:\blah\screenshot.png"</w:t>
      </w:r>
    </w:p>
    <w:p w:rsidR="00A14595" w:rsidRDefault="00C95774" w:rsidP="00A14595">
      <w:pPr>
        <w:shd w:val="clear" w:color="auto" w:fill="FFFFFF"/>
        <w:rPr>
          <w:color w:val="000000"/>
          <w:sz w:val="27"/>
          <w:szCs w:val="27"/>
        </w:rPr>
      </w:pPr>
      <w:r>
        <w:rPr>
          <w:color w:val="000000"/>
          <w:sz w:val="27"/>
          <w:szCs w:val="27"/>
        </w:rPr>
        <w:pict>
          <v:rect id="_x0000_i1035" style="width:0;height:1.5pt" o:hralign="center" o:hrstd="t" o:hr="t" fillcolor="#aca899" stroked="f"/>
        </w:pict>
      </w:r>
    </w:p>
    <w:p w:rsidR="00A14595" w:rsidRDefault="00A14595" w:rsidP="00A14595">
      <w:pPr>
        <w:pStyle w:val="Subtitle"/>
        <w:rPr>
          <w:sz w:val="27"/>
          <w:szCs w:val="27"/>
        </w:rPr>
      </w:pPr>
      <w:proofErr w:type="gramStart"/>
      <w:r>
        <w:t>captureScreenshotToString</w:t>
      </w:r>
      <w:proofErr w:type="gramEnd"/>
    </w:p>
    <w:p w:rsidR="00A14595" w:rsidRDefault="00A14595" w:rsidP="00A14595">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captureScreenshotToString</w:t>
      </w:r>
      <w:r>
        <w:rPr>
          <w:color w:val="000000"/>
        </w:rPr>
        <w:t>()</w:t>
      </w:r>
    </w:p>
    <w:p w:rsidR="00A14595" w:rsidRDefault="00A14595" w:rsidP="00A14595">
      <w:r>
        <w:t>Capture a PNG screenshot. It then returns the file as a base 64 encoded string.</w:t>
      </w:r>
    </w:p>
    <w:p w:rsidR="00A14595" w:rsidRDefault="00A14595" w:rsidP="00A14595">
      <w:r w:rsidRPr="00476EAC">
        <w:rPr>
          <w:b/>
        </w:rPr>
        <w:t>Returns</w:t>
      </w:r>
      <w:r>
        <w:t>: The base 64 encoded string of the screen shot (PNG file)</w:t>
      </w:r>
    </w:p>
    <w:p w:rsidR="00A14595" w:rsidRDefault="00C95774" w:rsidP="00A14595">
      <w:pPr>
        <w:shd w:val="clear" w:color="auto" w:fill="FFFFFF"/>
        <w:rPr>
          <w:color w:val="000000"/>
          <w:sz w:val="27"/>
          <w:szCs w:val="27"/>
        </w:rPr>
      </w:pPr>
      <w:r>
        <w:rPr>
          <w:color w:val="000000"/>
          <w:sz w:val="27"/>
          <w:szCs w:val="27"/>
        </w:rPr>
        <w:pict>
          <v:rect id="_x0000_i1036" style="width:0;height:1.5pt" o:hralign="center" o:hrstd="t" o:hr="t" fillcolor="#aca899" stroked="f"/>
        </w:pict>
      </w:r>
    </w:p>
    <w:p w:rsidR="00A14595" w:rsidRDefault="00A14595" w:rsidP="00A14595">
      <w:pPr>
        <w:pStyle w:val="Subtitle"/>
        <w:rPr>
          <w:sz w:val="27"/>
          <w:szCs w:val="27"/>
        </w:rPr>
      </w:pPr>
      <w:proofErr w:type="gramStart"/>
      <w:r>
        <w:t>captureEntirePageScreenshotToString</w:t>
      </w:r>
      <w:proofErr w:type="gramEnd"/>
    </w:p>
    <w:p w:rsidR="00A14595" w:rsidRDefault="00A14595" w:rsidP="00A14595">
      <w:proofErr w:type="gramStart"/>
      <w:r>
        <w:t>java.lang.String</w:t>
      </w:r>
      <w:proofErr w:type="gramEnd"/>
      <w:r>
        <w:t xml:space="preserve"> </w:t>
      </w:r>
      <w:r>
        <w:rPr>
          <w:b/>
          <w:bCs/>
        </w:rPr>
        <w:t>captureEntirePageScreenshotToString</w:t>
      </w:r>
      <w:r>
        <w:t>(java.lang.String kwargs)</w:t>
      </w:r>
    </w:p>
    <w:p w:rsidR="00A14595" w:rsidRDefault="00A14595" w:rsidP="00A14595">
      <w:r>
        <w:t>Downloads a screenshot of the browser current window canvas to a base 64 encoded PNG file. The</w:t>
      </w:r>
      <w:r>
        <w:rPr>
          <w:rStyle w:val="apple-converted-space"/>
          <w:color w:val="000000"/>
          <w:sz w:val="27"/>
          <w:szCs w:val="27"/>
        </w:rPr>
        <w:t> </w:t>
      </w:r>
      <w:r>
        <w:rPr>
          <w:rStyle w:val="Emphasis"/>
          <w:color w:val="000000"/>
          <w:sz w:val="27"/>
          <w:szCs w:val="27"/>
        </w:rPr>
        <w:t>entire</w:t>
      </w:r>
      <w:r>
        <w:rPr>
          <w:rStyle w:val="apple-converted-space"/>
          <w:color w:val="000000"/>
          <w:sz w:val="27"/>
          <w:szCs w:val="27"/>
        </w:rPr>
        <w:t> </w:t>
      </w:r>
      <w:r>
        <w:t>windows canvas is captured, including parts rendered outside of the current view port. Currently this only works in Mozilla and when running in chrome mode.</w:t>
      </w:r>
    </w:p>
    <w:p w:rsidR="00A14595" w:rsidRDefault="00A14595" w:rsidP="00A14595">
      <w:r>
        <w:rPr>
          <w:b/>
          <w:bCs/>
        </w:rPr>
        <w:t>Parameter:</w:t>
      </w:r>
      <w:r>
        <w:rPr>
          <w:rStyle w:val="HTMLCode"/>
          <w:rFonts w:eastAsiaTheme="minorHAnsi"/>
          <w:color w:val="000000"/>
        </w:rPr>
        <w:t xml:space="preserve"> kwargs</w:t>
      </w:r>
      <w:r>
        <w:rPr>
          <w:rStyle w:val="apple-converted-space"/>
          <w:color w:val="000000"/>
          <w:sz w:val="27"/>
          <w:szCs w:val="27"/>
        </w:rPr>
        <w:t> </w:t>
      </w:r>
      <w:r>
        <w:t>- A kwargs string that modifies the way the screenshot is captured. Example: "background=#CCFFDD". This may be useful to set for capturing screenshots of less-than-ideal layouts, for example where absolute positioning causes the calculation of the canvas dimension to fail and a black background is exposed (possibly obscuring black text).</w:t>
      </w:r>
    </w:p>
    <w:p w:rsidR="00222A29" w:rsidRDefault="00A14595">
      <w:r>
        <w:rPr>
          <w:bCs/>
        </w:rPr>
        <w:t>Returns:</w:t>
      </w:r>
      <w:r>
        <w:t xml:space="preserve"> The base 64 encoded string of the page screenshot (PNG file)</w:t>
      </w:r>
    </w:p>
    <w:p w:rsidR="00FA1F68" w:rsidRDefault="00C95774">
      <w:pPr>
        <w:shd w:val="clear" w:color="auto" w:fill="FFFFFF"/>
        <w:rPr>
          <w:color w:val="000000"/>
          <w:sz w:val="27"/>
          <w:szCs w:val="27"/>
        </w:rPr>
      </w:pPr>
      <w:r>
        <w:rPr>
          <w:color w:val="000000"/>
          <w:sz w:val="27"/>
          <w:szCs w:val="27"/>
        </w:rPr>
        <w:pict>
          <v:rect id="_x0000_i1037" style="width:0;height:1.5pt" o:hralign="center" o:hrstd="t" o:hr="t" fillcolor="#aca899" stroked="f"/>
        </w:pict>
      </w:r>
      <w:bookmarkStart w:id="120" w:name="click(java.lang.String)"/>
      <w:bookmarkEnd w:id="120"/>
    </w:p>
    <w:p w:rsidR="00FA1F68" w:rsidRDefault="00FA1F68" w:rsidP="00FA1F68">
      <w:pPr>
        <w:pStyle w:val="Subtitle"/>
        <w:rPr>
          <w:sz w:val="27"/>
          <w:szCs w:val="27"/>
        </w:rPr>
      </w:pPr>
      <w:proofErr w:type="gramStart"/>
      <w:r>
        <w:t>captureEntirePageScreenshot</w:t>
      </w:r>
      <w:proofErr w:type="gramEnd"/>
    </w:p>
    <w:p w:rsidR="00FA1F68" w:rsidRDefault="00FA1F68" w:rsidP="00FA1F68">
      <w:pPr>
        <w:pStyle w:val="HTMLPreformatted"/>
        <w:shd w:val="clear" w:color="auto" w:fill="FFFFFF"/>
        <w:rPr>
          <w:b/>
          <w:bCs/>
          <w:color w:val="000000"/>
        </w:rPr>
      </w:pPr>
      <w:proofErr w:type="gramStart"/>
      <w:r>
        <w:rPr>
          <w:color w:val="000000"/>
        </w:rPr>
        <w:t>void</w:t>
      </w:r>
      <w:proofErr w:type="gramEnd"/>
      <w:r>
        <w:rPr>
          <w:color w:val="000000"/>
        </w:rPr>
        <w:t xml:space="preserve"> </w:t>
      </w:r>
      <w:r>
        <w:rPr>
          <w:b/>
          <w:bCs/>
          <w:color w:val="000000"/>
        </w:rPr>
        <w:t>captureEntirePageScreenshot</w:t>
      </w:r>
    </w:p>
    <w:p w:rsidR="00FA1F68" w:rsidRDefault="00FA1F68" w:rsidP="00FA1F68">
      <w:pPr>
        <w:pStyle w:val="HTMLPreformatted"/>
        <w:shd w:val="clear" w:color="auto" w:fill="FFFFFF"/>
        <w:rPr>
          <w:color w:val="000000"/>
        </w:rPr>
      </w:pPr>
      <w:r>
        <w:rPr>
          <w:b/>
          <w:bCs/>
          <w:color w:val="000000"/>
        </w:rPr>
        <w:t xml:space="preserve">         </w:t>
      </w:r>
      <w:r>
        <w:rPr>
          <w:color w:val="000000"/>
        </w:rPr>
        <w:t>(</w:t>
      </w:r>
      <w:proofErr w:type="gramStart"/>
      <w:r>
        <w:rPr>
          <w:color w:val="000000"/>
        </w:rPr>
        <w:t>java.lang.String</w:t>
      </w:r>
      <w:proofErr w:type="gramEnd"/>
      <w:r>
        <w:rPr>
          <w:color w:val="000000"/>
        </w:rPr>
        <w:t> filename, java.lang.String kwargs)</w:t>
      </w:r>
    </w:p>
    <w:p w:rsidR="00FA1F68" w:rsidRDefault="00FA1F68" w:rsidP="00FA1F68">
      <w:pPr>
        <w:pStyle w:val="HTMLPreformatted"/>
        <w:shd w:val="clear" w:color="auto" w:fill="FFFFFF"/>
        <w:rPr>
          <w:color w:val="000000"/>
        </w:rPr>
      </w:pPr>
    </w:p>
    <w:p w:rsidR="00FA1F68" w:rsidRDefault="00FA1F68" w:rsidP="00FA1F68">
      <w:r>
        <w:t>Saves the entire contents of the current window canvas to a PNG file. Contrast this with the captureScreenshot command, which captures the contents of the OS viewport (i.e. whatever is currently being displayed on the monitor), and is implemented in the RC only. Currently this only works in Firefox when running in chrome mode, and in IE non-HTA using the EXPERIMENTAL "Snapsie" utility. The Firefox implementation is mostly borrowed from the Screengrab! Firefox extension. Please see http://www.screengrab.org and http://snapsie.sourceforge.net/ for details.</w:t>
      </w:r>
    </w:p>
    <w:p w:rsidR="00FA1F68" w:rsidRDefault="00FA1F68" w:rsidP="00FA1F68">
      <w:r>
        <w:rPr>
          <w:b/>
          <w:bCs/>
        </w:rPr>
        <w:t>Parameters:</w:t>
      </w:r>
    </w:p>
    <w:p w:rsidR="00FA1F68" w:rsidRDefault="00FA1F68" w:rsidP="00FA1F68">
      <w:proofErr w:type="gramStart"/>
      <w:r>
        <w:rPr>
          <w:rStyle w:val="HTMLCode"/>
          <w:rFonts w:eastAsiaTheme="minorHAnsi"/>
          <w:color w:val="000000"/>
        </w:rPr>
        <w:t>filename</w:t>
      </w:r>
      <w:proofErr w:type="gramEnd"/>
      <w:r>
        <w:rPr>
          <w:rStyle w:val="apple-converted-space"/>
          <w:color w:val="000000"/>
          <w:sz w:val="27"/>
          <w:szCs w:val="27"/>
        </w:rPr>
        <w:t> </w:t>
      </w:r>
      <w:r>
        <w:t>- the path to the file to persist the screenshot as. No filename extension will be appended by default. Directories will not be created if they do not exist, and an exception will be thrown, possibly by native code.</w:t>
      </w:r>
    </w:p>
    <w:p w:rsidR="00FA1F68" w:rsidRDefault="00FA1F68" w:rsidP="00FA1F68">
      <w:proofErr w:type="gramStart"/>
      <w:r>
        <w:rPr>
          <w:rStyle w:val="HTMLCode"/>
          <w:rFonts w:eastAsiaTheme="minorHAnsi"/>
          <w:color w:val="000000"/>
        </w:rPr>
        <w:t>kwargs</w:t>
      </w:r>
      <w:proofErr w:type="gramEnd"/>
      <w:r>
        <w:rPr>
          <w:rStyle w:val="apple-converted-space"/>
          <w:color w:val="000000"/>
          <w:sz w:val="27"/>
          <w:szCs w:val="27"/>
        </w:rPr>
        <w:t> </w:t>
      </w:r>
      <w:r>
        <w:t>- a kwargs string that modifies the way the screenshot is captured. Example: "background=#CCFFDD". Currently valid options:</w:t>
      </w:r>
    </w:p>
    <w:p w:rsidR="00FA1F68" w:rsidRDefault="00FA1F68" w:rsidP="00FA1F68">
      <w:proofErr w:type="gramStart"/>
      <w:r>
        <w:t>background</w:t>
      </w:r>
      <w:proofErr w:type="gramEnd"/>
      <w:r>
        <w:t>: the background CSS for the HTML document. This may be useful to set for capturing screenshots of less-than-ideal layouts, for example where absolute positioning causes the calculation of the canvas dimension to fail and a black background is exposed (possibly obscuring black text).</w:t>
      </w:r>
    </w:p>
    <w:p w:rsidR="00FA1F68" w:rsidRDefault="00FA1F68">
      <w:pPr>
        <w:spacing w:after="0" w:line="240" w:lineRule="auto"/>
        <w:rPr>
          <w:b/>
          <w:i/>
          <w:sz w:val="28"/>
        </w:rPr>
      </w:pPr>
      <w:r>
        <w:rPr>
          <w:b/>
          <w:i/>
          <w:sz w:val="28"/>
        </w:rPr>
        <w:br w:type="page"/>
      </w:r>
    </w:p>
    <w:p w:rsidR="005B7F23" w:rsidRDefault="005B7F23" w:rsidP="00946FB3">
      <w:pPr>
        <w:pStyle w:val="Heading3"/>
      </w:pPr>
      <w:bookmarkStart w:id="121" w:name="_Toc295720472"/>
      <w:r>
        <w:t>Keyboard and Mouse commands</w:t>
      </w:r>
      <w:bookmarkEnd w:id="121"/>
    </w:p>
    <w:p w:rsidR="005B7F23" w:rsidRPr="00946FB3" w:rsidRDefault="005B7F23" w:rsidP="00946FB3">
      <w:pPr>
        <w:pStyle w:val="NormalIndent"/>
      </w:pPr>
    </w:p>
    <w:p w:rsidR="00222A29" w:rsidRDefault="007109A2">
      <w:pPr>
        <w:pStyle w:val="Subtitle"/>
        <w:rPr>
          <w:sz w:val="27"/>
          <w:szCs w:val="27"/>
        </w:rPr>
      </w:pPr>
      <w:proofErr w:type="gramStart"/>
      <w:r>
        <w:t>click</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click</w:t>
      </w:r>
      <w:r>
        <w:rPr>
          <w:color w:val="000000"/>
        </w:rPr>
        <w:t>(java.lang.String locator)</w:t>
      </w:r>
    </w:p>
    <w:p w:rsidR="00234DA7" w:rsidRDefault="00234DA7" w:rsidP="007109A2">
      <w:pPr>
        <w:pStyle w:val="HTMLPreformatted"/>
        <w:shd w:val="clear" w:color="auto" w:fill="FFFFFF"/>
        <w:rPr>
          <w:color w:val="000000"/>
        </w:rPr>
      </w:pPr>
    </w:p>
    <w:p w:rsidR="00222A29" w:rsidRDefault="007109A2">
      <w:r>
        <w:t>Clicks on a link, button, checkbox or radio button. If the click action causes a new page to load (like a link usually does), call waitForPageToLoad</w:t>
      </w:r>
      <w:r w:rsidR="001A4980">
        <w:t xml:space="preserve"> or waitForCondition</w:t>
      </w:r>
      <w:r>
        <w:t>.</w:t>
      </w:r>
    </w:p>
    <w:p w:rsidR="00222A29" w:rsidRDefault="007109A2">
      <w:pPr>
        <w:rPr>
          <w:color w:val="000000"/>
          <w:sz w:val="27"/>
          <w:szCs w:val="27"/>
        </w:rPr>
      </w:pPr>
      <w:r>
        <w:rPr>
          <w:b/>
          <w:bCs/>
          <w:color w:val="000000"/>
          <w:sz w:val="27"/>
          <w:szCs w:val="27"/>
        </w:rPr>
        <w:t>Parameter:</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rPr>
          <w:color w:val="000000"/>
          <w:sz w:val="27"/>
          <w:szCs w:val="27"/>
        </w:rPr>
        <w:t>- an element locator</w:t>
      </w:r>
    </w:p>
    <w:p w:rsidR="007109A2" w:rsidRDefault="00C95774" w:rsidP="007109A2">
      <w:pPr>
        <w:shd w:val="clear" w:color="auto" w:fill="FFFFFF"/>
        <w:rPr>
          <w:color w:val="000000"/>
          <w:sz w:val="27"/>
          <w:szCs w:val="27"/>
        </w:rPr>
      </w:pPr>
      <w:r>
        <w:rPr>
          <w:color w:val="000000"/>
          <w:sz w:val="27"/>
          <w:szCs w:val="27"/>
        </w:rPr>
        <w:pict>
          <v:rect id="_x0000_i1038" style="width:0;height:1.5pt" o:hralign="center" o:hrstd="t" o:hr="t" fillcolor="#aca899" stroked="f"/>
        </w:pict>
      </w:r>
    </w:p>
    <w:p w:rsidR="00A14595" w:rsidRDefault="00A14595" w:rsidP="00A14595">
      <w:pPr>
        <w:pStyle w:val="Subtitle"/>
        <w:rPr>
          <w:sz w:val="27"/>
          <w:szCs w:val="27"/>
        </w:rPr>
      </w:pPr>
      <w:bookmarkStart w:id="122" w:name="doubleClick(java.lang.String)"/>
      <w:bookmarkEnd w:id="122"/>
      <w:proofErr w:type="gramStart"/>
      <w:r>
        <w:t>clickAt</w:t>
      </w:r>
      <w:proofErr w:type="gramEnd"/>
    </w:p>
    <w:p w:rsidR="00A14595" w:rsidRDefault="00A14595" w:rsidP="00A14595">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clickAt</w:t>
      </w:r>
      <w:r>
        <w:rPr>
          <w:color w:val="000000"/>
        </w:rPr>
        <w:t>(java.lang.String locator, java.lang.String coordString)</w:t>
      </w:r>
    </w:p>
    <w:p w:rsidR="00A14595" w:rsidRDefault="00A14595" w:rsidP="00A14595">
      <w:pPr>
        <w:pStyle w:val="HTMLPreformatted"/>
        <w:shd w:val="clear" w:color="auto" w:fill="FFFFFF"/>
        <w:rPr>
          <w:color w:val="000000"/>
        </w:rPr>
      </w:pPr>
    </w:p>
    <w:p w:rsidR="00A14595" w:rsidRDefault="00A14595" w:rsidP="00A14595">
      <w:r>
        <w:t>Clicks on a link, button, checkbox or radio button. If the click action causes a new page to load (like a link usually does), call waitForPageToLoad.</w:t>
      </w:r>
    </w:p>
    <w:p w:rsidR="00A14595" w:rsidRDefault="00A14595" w:rsidP="00A14595">
      <w:pPr>
        <w:rPr>
          <w:color w:val="000000"/>
          <w:sz w:val="27"/>
          <w:szCs w:val="27"/>
        </w:rPr>
      </w:pPr>
      <w:r>
        <w:rPr>
          <w:b/>
          <w:bCs/>
          <w:color w:val="000000"/>
          <w:sz w:val="27"/>
          <w:szCs w:val="27"/>
        </w:rPr>
        <w:t>Parameters:</w:t>
      </w:r>
    </w:p>
    <w:p w:rsidR="00A14595" w:rsidRDefault="00A14595" w:rsidP="00A14595">
      <w:proofErr w:type="gramStart"/>
      <w:r>
        <w:rPr>
          <w:rStyle w:val="HTMLCode"/>
          <w:rFonts w:eastAsiaTheme="minorHAnsi"/>
          <w:color w:val="000000"/>
        </w:rPr>
        <w:t>locator</w:t>
      </w:r>
      <w:proofErr w:type="gramEnd"/>
      <w:r>
        <w:rPr>
          <w:rStyle w:val="apple-converted-space"/>
          <w:color w:val="000000"/>
          <w:sz w:val="27"/>
          <w:szCs w:val="27"/>
        </w:rPr>
        <w:t> </w:t>
      </w:r>
      <w:r>
        <w:t>- an element locator</w:t>
      </w:r>
    </w:p>
    <w:p w:rsidR="00A14595" w:rsidRDefault="00A14595" w:rsidP="00A14595">
      <w:r>
        <w:rPr>
          <w:rStyle w:val="HTMLCode"/>
          <w:rFonts w:eastAsiaTheme="minorHAnsi"/>
          <w:color w:val="000000"/>
        </w:rPr>
        <w:t>coordString</w:t>
      </w:r>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39" style="width:0;height:1.5pt" o:hralign="center" o:hrstd="t" o:hr="t" fillcolor="#aca899" stroked="f"/>
        </w:pict>
      </w:r>
    </w:p>
    <w:p w:rsidR="00222A29" w:rsidRDefault="007109A2">
      <w:pPr>
        <w:pStyle w:val="Subtitle"/>
        <w:rPr>
          <w:sz w:val="27"/>
          <w:szCs w:val="27"/>
        </w:rPr>
      </w:pPr>
      <w:bookmarkStart w:id="123" w:name="contextMenu(java.lang.String)"/>
      <w:bookmarkEnd w:id="123"/>
      <w:proofErr w:type="gramStart"/>
      <w:r>
        <w:t>contextMenu</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contextMenu</w:t>
      </w:r>
      <w:r>
        <w:rPr>
          <w:color w:val="000000"/>
        </w:rPr>
        <w:t>(java.lang.String locator)</w:t>
      </w:r>
    </w:p>
    <w:p w:rsidR="009C1FB2" w:rsidRDefault="009C1FB2" w:rsidP="007109A2">
      <w:pPr>
        <w:pStyle w:val="HTMLPreformatted"/>
        <w:shd w:val="clear" w:color="auto" w:fill="FFFFFF"/>
        <w:rPr>
          <w:color w:val="000000"/>
        </w:rPr>
      </w:pPr>
    </w:p>
    <w:p w:rsidR="00222A29" w:rsidRDefault="007109A2">
      <w:r>
        <w:t>Simulates opening the context menu for the specified element (as might happen if the user "right-clicked" on the element).</w:t>
      </w:r>
    </w:p>
    <w:p w:rsidR="00222A29" w:rsidRDefault="007109A2">
      <w:pPr>
        <w:rPr>
          <w:color w:val="000000"/>
          <w:sz w:val="27"/>
          <w:szCs w:val="27"/>
        </w:rPr>
      </w:pPr>
      <w:r>
        <w:rPr>
          <w:b/>
          <w:bCs/>
          <w:color w:val="000000"/>
          <w:sz w:val="27"/>
          <w:szCs w:val="27"/>
        </w:rPr>
        <w:t>Parameter:</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rPr>
          <w:color w:val="000000"/>
          <w:sz w:val="27"/>
          <w:szCs w:val="27"/>
        </w:rPr>
        <w:t>- an element locator</w:t>
      </w:r>
    </w:p>
    <w:p w:rsidR="00A14595" w:rsidRDefault="00C95774" w:rsidP="00A14595">
      <w:pPr>
        <w:shd w:val="clear" w:color="auto" w:fill="FFFFFF"/>
        <w:rPr>
          <w:color w:val="000000"/>
          <w:sz w:val="27"/>
          <w:szCs w:val="27"/>
        </w:rPr>
      </w:pPr>
      <w:r>
        <w:rPr>
          <w:color w:val="000000"/>
          <w:sz w:val="27"/>
          <w:szCs w:val="27"/>
        </w:rPr>
        <w:pict>
          <v:rect id="_x0000_i1040" style="width:0;height:1.5pt" o:hralign="center" o:hrstd="t" o:hr="t" fillcolor="#aca899" stroked="f"/>
        </w:pict>
      </w:r>
    </w:p>
    <w:p w:rsidR="00A14595" w:rsidRDefault="00A14595" w:rsidP="00A14595">
      <w:pPr>
        <w:pStyle w:val="Subtitle"/>
        <w:rPr>
          <w:sz w:val="27"/>
          <w:szCs w:val="27"/>
        </w:rPr>
      </w:pPr>
      <w:proofErr w:type="gramStart"/>
      <w:r>
        <w:t>contextMenuAt</w:t>
      </w:r>
      <w:proofErr w:type="gramEnd"/>
    </w:p>
    <w:p w:rsidR="00A14595" w:rsidRDefault="00A14595" w:rsidP="00A14595">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contextMenuAt</w:t>
      </w:r>
      <w:r>
        <w:rPr>
          <w:color w:val="000000"/>
        </w:rPr>
        <w:t>(java.lang.String locator, java.lang.String coordString)</w:t>
      </w:r>
    </w:p>
    <w:p w:rsidR="00A14595" w:rsidRDefault="00A14595" w:rsidP="00A14595">
      <w:r>
        <w:t>Simulates opening the context menu for the specified element (as might happen if the user "right-clicked" on the element).</w:t>
      </w:r>
    </w:p>
    <w:p w:rsidR="00A14595" w:rsidRDefault="00A14595" w:rsidP="00A14595">
      <w:r>
        <w:rPr>
          <w:b/>
          <w:bCs/>
        </w:rPr>
        <w:t>Parameters:</w:t>
      </w:r>
    </w:p>
    <w:p w:rsidR="00A14595" w:rsidRDefault="00A14595" w:rsidP="00A14595">
      <w:proofErr w:type="gramStart"/>
      <w:r>
        <w:rPr>
          <w:rStyle w:val="HTMLCode"/>
          <w:rFonts w:eastAsiaTheme="minorHAnsi"/>
          <w:color w:val="000000"/>
        </w:rPr>
        <w:t>locator</w:t>
      </w:r>
      <w:proofErr w:type="gramEnd"/>
      <w:r>
        <w:rPr>
          <w:rStyle w:val="apple-converted-space"/>
          <w:color w:val="000000"/>
          <w:sz w:val="27"/>
          <w:szCs w:val="27"/>
        </w:rPr>
        <w:t> </w:t>
      </w:r>
      <w:r>
        <w:t>- an element locator</w:t>
      </w:r>
    </w:p>
    <w:p w:rsidR="00A14595" w:rsidRDefault="00A14595" w:rsidP="00A14595">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41" style="width:0;height:1.5pt" o:hralign="center" o:hrstd="t" o:hr="t" fillcolor="#aca899" stroked="f"/>
        </w:pict>
      </w:r>
    </w:p>
    <w:p w:rsidR="00A14595" w:rsidRDefault="00A14595" w:rsidP="00A14595">
      <w:pPr>
        <w:pStyle w:val="Subtitle"/>
        <w:rPr>
          <w:sz w:val="27"/>
          <w:szCs w:val="27"/>
        </w:rPr>
      </w:pPr>
      <w:bookmarkStart w:id="124" w:name="clickAt(java.lang.String,_java.lang.Stri"/>
      <w:bookmarkEnd w:id="124"/>
      <w:proofErr w:type="gramStart"/>
      <w:r>
        <w:t>doubleClick</w:t>
      </w:r>
      <w:proofErr w:type="gramEnd"/>
    </w:p>
    <w:p w:rsidR="00A14595" w:rsidRDefault="00A14595" w:rsidP="00A14595">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doubleClick</w:t>
      </w:r>
      <w:r>
        <w:rPr>
          <w:color w:val="000000"/>
        </w:rPr>
        <w:t>(java.lang.String locator)</w:t>
      </w:r>
    </w:p>
    <w:p w:rsidR="00A14595" w:rsidRDefault="00A14595" w:rsidP="00A14595">
      <w:pPr>
        <w:pStyle w:val="HTMLPreformatted"/>
        <w:shd w:val="clear" w:color="auto" w:fill="FFFFFF"/>
        <w:rPr>
          <w:color w:val="000000"/>
        </w:rPr>
      </w:pPr>
    </w:p>
    <w:p w:rsidR="00A14595" w:rsidRDefault="00A14595" w:rsidP="00A14595">
      <w:r>
        <w:t>Double clicks on a link, button, checkbox or radio button. If the double click action causes a new page to load (like a link usually does), call waitForPageToLoad.</w:t>
      </w:r>
    </w:p>
    <w:p w:rsidR="00A14595" w:rsidRDefault="00A14595">
      <w:r>
        <w:rPr>
          <w:b/>
          <w:bCs/>
          <w:color w:val="000000"/>
          <w:sz w:val="27"/>
          <w:szCs w:val="27"/>
        </w:rPr>
        <w:t>Parameter:</w:t>
      </w:r>
      <w:r>
        <w:rPr>
          <w:rStyle w:val="HTMLCode"/>
          <w:rFonts w:eastAsiaTheme="minorHAnsi"/>
          <w:color w:val="000000"/>
        </w:rPr>
        <w:t xml:space="preserve"> locator</w:t>
      </w:r>
      <w:r>
        <w:rPr>
          <w:rStyle w:val="apple-converted-space"/>
          <w:color w:val="000000"/>
          <w:sz w:val="27"/>
          <w:szCs w:val="27"/>
        </w:rPr>
        <w:t> </w:t>
      </w:r>
      <w:r>
        <w:rPr>
          <w:color w:val="000000"/>
          <w:sz w:val="27"/>
          <w:szCs w:val="27"/>
        </w:rPr>
        <w:t>- an element locator</w:t>
      </w:r>
    </w:p>
    <w:p w:rsidR="007109A2" w:rsidRDefault="00C95774" w:rsidP="007109A2">
      <w:pPr>
        <w:shd w:val="clear" w:color="auto" w:fill="FFFFFF"/>
        <w:rPr>
          <w:color w:val="000000"/>
          <w:sz w:val="27"/>
          <w:szCs w:val="27"/>
        </w:rPr>
      </w:pPr>
      <w:r>
        <w:rPr>
          <w:color w:val="000000"/>
          <w:sz w:val="27"/>
          <w:szCs w:val="27"/>
        </w:rPr>
        <w:pict>
          <v:rect id="_x0000_i1042" style="width:0;height:1.5pt" o:hralign="center" o:hrstd="t" o:hr="t" fillcolor="#aca899" stroked="f"/>
        </w:pict>
      </w:r>
    </w:p>
    <w:p w:rsidR="00222A29" w:rsidRDefault="007109A2">
      <w:pPr>
        <w:pStyle w:val="Subtitle"/>
        <w:rPr>
          <w:sz w:val="27"/>
          <w:szCs w:val="27"/>
        </w:rPr>
      </w:pPr>
      <w:bookmarkStart w:id="125" w:name="doubleClickAt(java.lang.String,_java.lan"/>
      <w:bookmarkEnd w:id="125"/>
      <w:proofErr w:type="gramStart"/>
      <w:r>
        <w:t>doubleClickAt</w:t>
      </w:r>
      <w:proofErr w:type="gramEnd"/>
    </w:p>
    <w:p w:rsidR="007109A2" w:rsidRDefault="007109A2" w:rsidP="00234DA7">
      <w:proofErr w:type="gramStart"/>
      <w:r>
        <w:rPr>
          <w:color w:val="000000"/>
        </w:rPr>
        <w:t>void</w:t>
      </w:r>
      <w:proofErr w:type="gramEnd"/>
      <w:r>
        <w:rPr>
          <w:color w:val="000000"/>
        </w:rPr>
        <w:t xml:space="preserve"> </w:t>
      </w:r>
      <w:r>
        <w:rPr>
          <w:b/>
          <w:bCs/>
          <w:color w:val="000000"/>
        </w:rPr>
        <w:t>doubleClickAt</w:t>
      </w:r>
      <w:r>
        <w:rPr>
          <w:color w:val="000000"/>
        </w:rPr>
        <w:t>(java.lang.String locator,</w:t>
      </w:r>
      <w:r w:rsidR="00234DA7">
        <w:t xml:space="preserve"> </w:t>
      </w:r>
      <w:r>
        <w:t>java.lang.String coordString)</w:t>
      </w:r>
    </w:p>
    <w:p w:rsidR="00222A29" w:rsidRDefault="007109A2">
      <w:r>
        <w:t>Doubleclicks on a link, button, checkbox or radio button. If the action causes a new page to load (like a link usually does), call waitForPageToLoad.</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 element locator</w:t>
      </w:r>
    </w:p>
    <w:p w:rsidR="00222A29" w:rsidRDefault="007109A2">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43" style="width:0;height:1.5pt" o:hralign="center" o:hrstd="t" o:hr="t" fillcolor="#aca899" stroked="f"/>
        </w:pict>
      </w:r>
    </w:p>
    <w:p w:rsidR="00222A29" w:rsidRDefault="007109A2">
      <w:pPr>
        <w:pStyle w:val="Subtitle"/>
        <w:rPr>
          <w:sz w:val="27"/>
          <w:szCs w:val="27"/>
        </w:rPr>
      </w:pPr>
      <w:bookmarkStart w:id="126" w:name="fireEvent(java.lang.String,_java.lang.St"/>
      <w:bookmarkEnd w:id="126"/>
      <w:proofErr w:type="gramStart"/>
      <w:r>
        <w:t>fireEvent</w:t>
      </w:r>
      <w:proofErr w:type="gramEnd"/>
    </w:p>
    <w:p w:rsidR="00234DA7" w:rsidRDefault="007109A2" w:rsidP="00234DA7">
      <w:proofErr w:type="gramStart"/>
      <w:r>
        <w:rPr>
          <w:color w:val="000000"/>
        </w:rPr>
        <w:t>void</w:t>
      </w:r>
      <w:proofErr w:type="gramEnd"/>
      <w:r>
        <w:rPr>
          <w:color w:val="000000"/>
        </w:rPr>
        <w:t xml:space="preserve"> </w:t>
      </w:r>
      <w:r>
        <w:rPr>
          <w:b/>
          <w:bCs/>
          <w:color w:val="000000"/>
        </w:rPr>
        <w:t>fireEvent</w:t>
      </w:r>
      <w:r>
        <w:rPr>
          <w:color w:val="000000"/>
        </w:rPr>
        <w:t>(java.lang.String locator, java.lang.String eventName)</w:t>
      </w:r>
    </w:p>
    <w:p w:rsidR="00222A29" w:rsidRDefault="007109A2">
      <w:r>
        <w:t>Explicitly simulate an event, to trigger the corresponding "on</w:t>
      </w:r>
      <w:r>
        <w:rPr>
          <w:rStyle w:val="Emphasis"/>
          <w:color w:val="000000"/>
          <w:sz w:val="27"/>
          <w:szCs w:val="27"/>
        </w:rPr>
        <w:t>event</w:t>
      </w:r>
      <w:r>
        <w:t>" handler.</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33" w:anchor="locators" w:history="1">
        <w:r>
          <w:rPr>
            <w:rStyle w:val="Hyperlink"/>
            <w:sz w:val="27"/>
            <w:szCs w:val="27"/>
          </w:rPr>
          <w:t>element locator</w:t>
        </w:r>
      </w:hyperlink>
    </w:p>
    <w:p w:rsidR="00222A29" w:rsidRDefault="007109A2">
      <w:proofErr w:type="gramStart"/>
      <w:r>
        <w:rPr>
          <w:rStyle w:val="HTMLCode"/>
          <w:rFonts w:eastAsiaTheme="minorHAnsi"/>
          <w:color w:val="000000"/>
        </w:rPr>
        <w:t>eventName</w:t>
      </w:r>
      <w:proofErr w:type="gramEnd"/>
      <w:r>
        <w:rPr>
          <w:rStyle w:val="apple-converted-space"/>
          <w:color w:val="000000"/>
          <w:sz w:val="27"/>
          <w:szCs w:val="27"/>
        </w:rPr>
        <w:t> </w:t>
      </w:r>
      <w:r>
        <w:t>- the event name, e.g. "focus" or "blur"</w:t>
      </w:r>
    </w:p>
    <w:p w:rsidR="007109A2" w:rsidRDefault="00C95774" w:rsidP="007109A2">
      <w:pPr>
        <w:shd w:val="clear" w:color="auto" w:fill="FFFFFF"/>
        <w:rPr>
          <w:color w:val="000000"/>
          <w:sz w:val="27"/>
          <w:szCs w:val="27"/>
        </w:rPr>
      </w:pPr>
      <w:r>
        <w:rPr>
          <w:color w:val="000000"/>
          <w:sz w:val="27"/>
          <w:szCs w:val="27"/>
        </w:rPr>
        <w:pict>
          <v:rect id="_x0000_i1044" style="width:0;height:1.5pt" o:hralign="center" o:hrstd="t" o:hr="t" fillcolor="#aca899" stroked="f"/>
        </w:pict>
      </w:r>
    </w:p>
    <w:p w:rsidR="00222A29" w:rsidRDefault="007109A2">
      <w:pPr>
        <w:pStyle w:val="Subtitle"/>
        <w:rPr>
          <w:sz w:val="27"/>
          <w:szCs w:val="27"/>
        </w:rPr>
      </w:pPr>
      <w:bookmarkStart w:id="127" w:name="focus(java.lang.String)"/>
      <w:bookmarkEnd w:id="127"/>
      <w:proofErr w:type="gramStart"/>
      <w:r>
        <w:t>focus</w:t>
      </w:r>
      <w:proofErr w:type="gramEnd"/>
    </w:p>
    <w:p w:rsidR="00234DA7" w:rsidRDefault="007109A2" w:rsidP="00234DA7">
      <w:proofErr w:type="gramStart"/>
      <w:r>
        <w:t>void</w:t>
      </w:r>
      <w:proofErr w:type="gramEnd"/>
      <w:r>
        <w:t xml:space="preserve"> </w:t>
      </w:r>
      <w:r>
        <w:rPr>
          <w:b/>
          <w:bCs/>
        </w:rPr>
        <w:t>focus</w:t>
      </w:r>
      <w:r>
        <w:t>(java.lang.String locator)</w:t>
      </w:r>
    </w:p>
    <w:p w:rsidR="00222A29" w:rsidRDefault="007109A2">
      <w:r>
        <w:t>Move the focus to the specified element; for example, if the element is an input field, move the cursor to that field.</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34" w:anchor="locators" w:history="1">
        <w:r>
          <w:rPr>
            <w:rStyle w:val="Hyperlink"/>
            <w:sz w:val="27"/>
            <w:szCs w:val="27"/>
          </w:rPr>
          <w:t>element locator</w:t>
        </w:r>
      </w:hyperlink>
    </w:p>
    <w:p w:rsidR="007109A2" w:rsidRDefault="00C95774" w:rsidP="00234DA7">
      <w:pPr>
        <w:rPr>
          <w:sz w:val="27"/>
          <w:szCs w:val="27"/>
        </w:rPr>
      </w:pPr>
      <w:r>
        <w:rPr>
          <w:sz w:val="27"/>
          <w:szCs w:val="27"/>
        </w:rPr>
        <w:pict>
          <v:rect id="_x0000_i1045" style="width:0;height:1.5pt" o:hralign="center" o:hrstd="t" o:hr="t" fillcolor="#aca899" stroked="f"/>
        </w:pict>
      </w:r>
    </w:p>
    <w:p w:rsidR="00222A29" w:rsidRDefault="007109A2">
      <w:pPr>
        <w:pStyle w:val="Subtitle"/>
        <w:rPr>
          <w:sz w:val="27"/>
          <w:szCs w:val="27"/>
        </w:rPr>
      </w:pPr>
      <w:bookmarkStart w:id="128" w:name="keyPress(java.lang.String,_java.lang.Str"/>
      <w:bookmarkEnd w:id="128"/>
      <w:proofErr w:type="gramStart"/>
      <w:r>
        <w:t>keyPress</w:t>
      </w:r>
      <w:proofErr w:type="gramEnd"/>
    </w:p>
    <w:p w:rsidR="007109A2" w:rsidRDefault="007109A2" w:rsidP="00234DA7">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keyPress</w:t>
      </w:r>
      <w:r>
        <w:rPr>
          <w:color w:val="000000"/>
        </w:rPr>
        <w:t>(java.lang.String locator, java.lang.String keySequence)</w:t>
      </w:r>
    </w:p>
    <w:p w:rsidR="00234DA7" w:rsidRDefault="00234DA7" w:rsidP="00234DA7">
      <w:pPr>
        <w:pStyle w:val="HTMLPreformatted"/>
        <w:shd w:val="clear" w:color="auto" w:fill="FFFFFF"/>
        <w:rPr>
          <w:color w:val="000000"/>
        </w:rPr>
      </w:pPr>
    </w:p>
    <w:p w:rsidR="00222A29" w:rsidRDefault="007109A2">
      <w:r>
        <w:t>Simulates a user pressing and releasing a key.</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35" w:anchor="locators" w:history="1">
        <w:r>
          <w:rPr>
            <w:rStyle w:val="Hyperlink"/>
            <w:sz w:val="27"/>
            <w:szCs w:val="27"/>
          </w:rPr>
          <w:t>element locator</w:t>
        </w:r>
      </w:hyperlink>
    </w:p>
    <w:p w:rsidR="00222A29" w:rsidRDefault="007109A2">
      <w:proofErr w:type="gramStart"/>
      <w:r>
        <w:rPr>
          <w:rStyle w:val="HTMLCode"/>
          <w:rFonts w:eastAsiaTheme="minorHAnsi"/>
          <w:color w:val="000000"/>
        </w:rPr>
        <w:t>keySequence</w:t>
      </w:r>
      <w:proofErr w:type="gramEnd"/>
      <w:r>
        <w:rPr>
          <w:rStyle w:val="apple-converted-space"/>
          <w:color w:val="000000"/>
          <w:sz w:val="27"/>
          <w:szCs w:val="27"/>
        </w:rPr>
        <w:t> </w:t>
      </w:r>
      <w:r>
        <w:t>- Either be a string("\" followed by the numeric keycode of the key to be pressed, normally the ASCII value of that key), or a single character. For example: "w", "\119".</w:t>
      </w:r>
    </w:p>
    <w:p w:rsidR="007109A2" w:rsidRDefault="00C95774" w:rsidP="007109A2">
      <w:pPr>
        <w:shd w:val="clear" w:color="auto" w:fill="FFFFFF"/>
        <w:rPr>
          <w:color w:val="000000"/>
          <w:sz w:val="27"/>
          <w:szCs w:val="27"/>
        </w:rPr>
      </w:pPr>
      <w:r>
        <w:rPr>
          <w:color w:val="000000"/>
          <w:sz w:val="27"/>
          <w:szCs w:val="27"/>
        </w:rPr>
        <w:pict>
          <v:rect id="_x0000_i1046" style="width:0;height:1.5pt" o:hralign="center" o:hrstd="t" o:hr="t" fillcolor="#aca899" stroked="f"/>
        </w:pict>
      </w:r>
    </w:p>
    <w:p w:rsidR="00222A29" w:rsidRDefault="007109A2">
      <w:pPr>
        <w:pStyle w:val="Subtitle"/>
        <w:rPr>
          <w:sz w:val="27"/>
          <w:szCs w:val="27"/>
        </w:rPr>
      </w:pPr>
      <w:bookmarkStart w:id="129" w:name="shiftKeyDown()"/>
      <w:bookmarkEnd w:id="129"/>
      <w:proofErr w:type="gramStart"/>
      <w:r>
        <w:t>shiftKeyDown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shiftKeyDown</w:t>
      </w:r>
      <w:r>
        <w:rPr>
          <w:color w:val="000000"/>
        </w:rPr>
        <w:t>()</w:t>
      </w:r>
    </w:p>
    <w:p w:rsidR="00326268" w:rsidRDefault="00326268" w:rsidP="007109A2">
      <w:pPr>
        <w:pStyle w:val="HTMLPreformatted"/>
        <w:shd w:val="clear" w:color="auto" w:fill="FFFFFF"/>
        <w:rPr>
          <w:color w:val="000000"/>
        </w:rPr>
      </w:pPr>
    </w:p>
    <w:p w:rsidR="00222A29" w:rsidRDefault="007109A2">
      <w:r>
        <w:t xml:space="preserve">Press the shift key and hold it down until </w:t>
      </w:r>
      <w:proofErr w:type="gramStart"/>
      <w:r>
        <w:t>doShiftUp(</w:t>
      </w:r>
      <w:proofErr w:type="gramEnd"/>
      <w:r>
        <w:t>) is called or a new page is loaded.</w:t>
      </w:r>
    </w:p>
    <w:p w:rsidR="007109A2" w:rsidRDefault="00C95774" w:rsidP="007109A2">
      <w:pPr>
        <w:shd w:val="clear" w:color="auto" w:fill="FFFFFF"/>
        <w:rPr>
          <w:color w:val="000000"/>
          <w:sz w:val="27"/>
          <w:szCs w:val="27"/>
        </w:rPr>
      </w:pPr>
      <w:r>
        <w:rPr>
          <w:color w:val="000000"/>
          <w:sz w:val="27"/>
          <w:szCs w:val="27"/>
        </w:rPr>
        <w:pict>
          <v:rect id="_x0000_i1047" style="width:0;height:1.5pt" o:hralign="center" o:hrstd="t" o:hr="t" fillcolor="#aca899" stroked="f"/>
        </w:pict>
      </w:r>
    </w:p>
    <w:p w:rsidR="00222A29" w:rsidRDefault="007109A2">
      <w:pPr>
        <w:pStyle w:val="Subtitle"/>
        <w:rPr>
          <w:sz w:val="27"/>
          <w:szCs w:val="27"/>
        </w:rPr>
      </w:pPr>
      <w:bookmarkStart w:id="130" w:name="shiftKeyUp()"/>
      <w:bookmarkEnd w:id="130"/>
      <w:proofErr w:type="gramStart"/>
      <w:r>
        <w:t>shiftKeyUp</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shiftKeyUp</w:t>
      </w:r>
      <w:r>
        <w:rPr>
          <w:color w:val="000000"/>
        </w:rPr>
        <w:t>()</w:t>
      </w:r>
    </w:p>
    <w:p w:rsidR="00326268" w:rsidRDefault="00326268" w:rsidP="007109A2">
      <w:pPr>
        <w:pStyle w:val="HTMLPreformatted"/>
        <w:shd w:val="clear" w:color="auto" w:fill="FFFFFF"/>
        <w:rPr>
          <w:color w:val="000000"/>
        </w:rPr>
      </w:pPr>
    </w:p>
    <w:p w:rsidR="00222A29" w:rsidRDefault="007109A2">
      <w:r>
        <w:t>Release the shift key.</w:t>
      </w:r>
    </w:p>
    <w:p w:rsidR="007109A2" w:rsidRDefault="00C95774" w:rsidP="007109A2">
      <w:pPr>
        <w:shd w:val="clear" w:color="auto" w:fill="FFFFFF"/>
        <w:rPr>
          <w:color w:val="000000"/>
          <w:sz w:val="27"/>
          <w:szCs w:val="27"/>
        </w:rPr>
      </w:pPr>
      <w:r>
        <w:rPr>
          <w:color w:val="000000"/>
          <w:sz w:val="27"/>
          <w:szCs w:val="27"/>
        </w:rPr>
        <w:pict>
          <v:rect id="_x0000_i1048" style="width:0;height:1.5pt" o:hralign="center" o:hrstd="t" o:hr="t" fillcolor="#aca899" stroked="f"/>
        </w:pict>
      </w:r>
    </w:p>
    <w:p w:rsidR="00222A29" w:rsidRDefault="007109A2">
      <w:pPr>
        <w:pStyle w:val="Subtitle"/>
        <w:rPr>
          <w:sz w:val="27"/>
          <w:szCs w:val="27"/>
        </w:rPr>
      </w:pPr>
      <w:bookmarkStart w:id="131" w:name="metaKeyDown()"/>
      <w:bookmarkEnd w:id="131"/>
      <w:proofErr w:type="gramStart"/>
      <w:r>
        <w:t>metaKeyDown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metaKeyDown</w:t>
      </w:r>
      <w:r>
        <w:rPr>
          <w:color w:val="000000"/>
        </w:rPr>
        <w:t>()</w:t>
      </w:r>
    </w:p>
    <w:p w:rsidR="00326268" w:rsidRDefault="00326268" w:rsidP="007109A2">
      <w:pPr>
        <w:pStyle w:val="HTMLPreformatted"/>
        <w:shd w:val="clear" w:color="auto" w:fill="FFFFFF"/>
        <w:rPr>
          <w:color w:val="000000"/>
        </w:rPr>
      </w:pPr>
    </w:p>
    <w:p w:rsidR="00222A29" w:rsidRDefault="007109A2">
      <w:r>
        <w:t xml:space="preserve">Press the meta key and hold it down until </w:t>
      </w:r>
      <w:proofErr w:type="gramStart"/>
      <w:r>
        <w:t>doMetaUp(</w:t>
      </w:r>
      <w:proofErr w:type="gramEnd"/>
      <w:r>
        <w:t>) is called or a new page is loaded.</w:t>
      </w:r>
    </w:p>
    <w:p w:rsidR="007109A2" w:rsidRDefault="00C95774" w:rsidP="007109A2">
      <w:pPr>
        <w:shd w:val="clear" w:color="auto" w:fill="FFFFFF"/>
        <w:rPr>
          <w:color w:val="000000"/>
          <w:sz w:val="27"/>
          <w:szCs w:val="27"/>
        </w:rPr>
      </w:pPr>
      <w:r>
        <w:rPr>
          <w:color w:val="000000"/>
          <w:sz w:val="27"/>
          <w:szCs w:val="27"/>
        </w:rPr>
        <w:pict>
          <v:rect id="_x0000_i1049" style="width:0;height:1.5pt" o:hralign="center" o:hrstd="t" o:hr="t" fillcolor="#aca899" stroked="f"/>
        </w:pict>
      </w:r>
    </w:p>
    <w:p w:rsidR="00222A29" w:rsidRDefault="007109A2">
      <w:pPr>
        <w:pStyle w:val="Subtitle"/>
        <w:rPr>
          <w:sz w:val="27"/>
          <w:szCs w:val="27"/>
        </w:rPr>
      </w:pPr>
      <w:bookmarkStart w:id="132" w:name="metaKeyUp()"/>
      <w:bookmarkEnd w:id="132"/>
      <w:proofErr w:type="gramStart"/>
      <w:r>
        <w:t>metaKeyUp</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metaKeyUp</w:t>
      </w:r>
      <w:r>
        <w:rPr>
          <w:color w:val="000000"/>
        </w:rPr>
        <w:t>()</w:t>
      </w:r>
    </w:p>
    <w:p w:rsidR="00326268" w:rsidRDefault="00326268" w:rsidP="007109A2">
      <w:pPr>
        <w:pStyle w:val="HTMLPreformatted"/>
        <w:shd w:val="clear" w:color="auto" w:fill="FFFFFF"/>
        <w:rPr>
          <w:color w:val="000000"/>
        </w:rPr>
      </w:pPr>
    </w:p>
    <w:p w:rsidR="00222A29" w:rsidRDefault="007109A2">
      <w:r>
        <w:t xml:space="preserve">Release the </w:t>
      </w:r>
      <w:proofErr w:type="gramStart"/>
      <w:r>
        <w:t>meta</w:t>
      </w:r>
      <w:proofErr w:type="gramEnd"/>
      <w:r>
        <w:t xml:space="preserve"> key.</w:t>
      </w:r>
    </w:p>
    <w:p w:rsidR="007109A2" w:rsidRDefault="00C95774" w:rsidP="007109A2">
      <w:pPr>
        <w:shd w:val="clear" w:color="auto" w:fill="FFFFFF"/>
        <w:rPr>
          <w:color w:val="000000"/>
          <w:sz w:val="27"/>
          <w:szCs w:val="27"/>
        </w:rPr>
      </w:pPr>
      <w:r>
        <w:rPr>
          <w:color w:val="000000"/>
          <w:sz w:val="27"/>
          <w:szCs w:val="27"/>
        </w:rPr>
        <w:pict>
          <v:rect id="_x0000_i1050" style="width:0;height:1.5pt" o:hralign="center" o:hrstd="t" o:hr="t" fillcolor="#aca899" stroked="f"/>
        </w:pict>
      </w:r>
    </w:p>
    <w:p w:rsidR="00222A29" w:rsidRDefault="007109A2">
      <w:pPr>
        <w:pStyle w:val="Subtitle"/>
        <w:rPr>
          <w:sz w:val="27"/>
          <w:szCs w:val="27"/>
        </w:rPr>
      </w:pPr>
      <w:bookmarkStart w:id="133" w:name="altKeyDown()"/>
      <w:bookmarkEnd w:id="133"/>
      <w:proofErr w:type="gramStart"/>
      <w:r>
        <w:t>altKeyDown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altKeyDown</w:t>
      </w:r>
      <w:r>
        <w:rPr>
          <w:color w:val="000000"/>
        </w:rPr>
        <w:t>()</w:t>
      </w:r>
    </w:p>
    <w:p w:rsidR="00326268" w:rsidRDefault="00326268" w:rsidP="007109A2">
      <w:pPr>
        <w:pStyle w:val="HTMLPreformatted"/>
        <w:shd w:val="clear" w:color="auto" w:fill="FFFFFF"/>
        <w:rPr>
          <w:color w:val="000000"/>
        </w:rPr>
      </w:pPr>
    </w:p>
    <w:p w:rsidR="00222A29" w:rsidRDefault="007109A2">
      <w:r>
        <w:t xml:space="preserve">Press the alt key and hold it down until </w:t>
      </w:r>
      <w:proofErr w:type="gramStart"/>
      <w:r>
        <w:t>doAltUp(</w:t>
      </w:r>
      <w:proofErr w:type="gramEnd"/>
      <w:r>
        <w:t>) is called or a new page is loaded.</w:t>
      </w:r>
    </w:p>
    <w:p w:rsidR="007109A2" w:rsidRDefault="00C95774" w:rsidP="007109A2">
      <w:pPr>
        <w:shd w:val="clear" w:color="auto" w:fill="FFFFFF"/>
        <w:rPr>
          <w:color w:val="000000"/>
          <w:sz w:val="27"/>
          <w:szCs w:val="27"/>
        </w:rPr>
      </w:pPr>
      <w:r>
        <w:rPr>
          <w:color w:val="000000"/>
          <w:sz w:val="27"/>
          <w:szCs w:val="27"/>
        </w:rPr>
        <w:pict>
          <v:rect id="_x0000_i1051" style="width:0;height:1.5pt" o:hralign="center" o:hrstd="t" o:hr="t" fillcolor="#aca899" stroked="f"/>
        </w:pict>
      </w:r>
    </w:p>
    <w:p w:rsidR="00222A29" w:rsidRDefault="007109A2">
      <w:pPr>
        <w:pStyle w:val="Subtitle"/>
        <w:rPr>
          <w:sz w:val="27"/>
          <w:szCs w:val="27"/>
        </w:rPr>
      </w:pPr>
      <w:bookmarkStart w:id="134" w:name="altKeyUp()"/>
      <w:bookmarkEnd w:id="134"/>
      <w:proofErr w:type="gramStart"/>
      <w:r>
        <w:t>altKeyUp</w:t>
      </w:r>
      <w:proofErr w:type="gramEnd"/>
    </w:p>
    <w:p w:rsidR="00222A29" w:rsidRDefault="007109A2">
      <w:proofErr w:type="gramStart"/>
      <w:r>
        <w:t>void</w:t>
      </w:r>
      <w:proofErr w:type="gramEnd"/>
      <w:r>
        <w:t xml:space="preserve"> altKeyUp()</w:t>
      </w:r>
    </w:p>
    <w:p w:rsidR="00222A29" w:rsidRDefault="007109A2">
      <w:r>
        <w:t>Release the alt key.</w:t>
      </w:r>
    </w:p>
    <w:p w:rsidR="007109A2" w:rsidRDefault="00C95774" w:rsidP="007109A2">
      <w:pPr>
        <w:shd w:val="clear" w:color="auto" w:fill="FFFFFF"/>
        <w:rPr>
          <w:color w:val="000000"/>
          <w:sz w:val="27"/>
          <w:szCs w:val="27"/>
        </w:rPr>
      </w:pPr>
      <w:r>
        <w:rPr>
          <w:color w:val="000000"/>
          <w:sz w:val="27"/>
          <w:szCs w:val="27"/>
        </w:rPr>
        <w:pict>
          <v:rect id="_x0000_i1052" style="width:0;height:1.5pt" o:hralign="center" o:hrstd="t" o:hr="t" fillcolor="#aca899" stroked="f"/>
        </w:pict>
      </w:r>
    </w:p>
    <w:p w:rsidR="00222A29" w:rsidRDefault="007109A2">
      <w:pPr>
        <w:pStyle w:val="Subtitle"/>
        <w:rPr>
          <w:sz w:val="27"/>
          <w:szCs w:val="27"/>
        </w:rPr>
      </w:pPr>
      <w:bookmarkStart w:id="135" w:name="controlKeyDown()"/>
      <w:bookmarkEnd w:id="135"/>
      <w:proofErr w:type="gramStart"/>
      <w:r>
        <w:t>controlKeyDown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controlKeyDown</w:t>
      </w:r>
      <w:r>
        <w:rPr>
          <w:color w:val="000000"/>
        </w:rPr>
        <w:t>()</w:t>
      </w:r>
    </w:p>
    <w:p w:rsidR="00326268" w:rsidRDefault="00326268" w:rsidP="007109A2">
      <w:pPr>
        <w:pStyle w:val="HTMLPreformatted"/>
        <w:shd w:val="clear" w:color="auto" w:fill="FFFFFF"/>
        <w:rPr>
          <w:color w:val="000000"/>
        </w:rPr>
      </w:pPr>
    </w:p>
    <w:p w:rsidR="00222A29" w:rsidRDefault="007109A2">
      <w:r>
        <w:t xml:space="preserve">Press the control key and hold it down until </w:t>
      </w:r>
      <w:proofErr w:type="gramStart"/>
      <w:r>
        <w:t>doControlUp(</w:t>
      </w:r>
      <w:proofErr w:type="gramEnd"/>
      <w:r>
        <w:t>) is called or a new page is loaded.</w:t>
      </w:r>
    </w:p>
    <w:p w:rsidR="007109A2" w:rsidRDefault="00C95774" w:rsidP="007109A2">
      <w:pPr>
        <w:shd w:val="clear" w:color="auto" w:fill="FFFFFF"/>
        <w:rPr>
          <w:color w:val="000000"/>
          <w:sz w:val="27"/>
          <w:szCs w:val="27"/>
        </w:rPr>
      </w:pPr>
      <w:r>
        <w:rPr>
          <w:color w:val="000000"/>
          <w:sz w:val="27"/>
          <w:szCs w:val="27"/>
        </w:rPr>
        <w:pict>
          <v:rect id="_x0000_i1053" style="width:0;height:1.5pt" o:hralign="center" o:hrstd="t" o:hr="t" fillcolor="#aca899" stroked="f"/>
        </w:pict>
      </w:r>
    </w:p>
    <w:p w:rsidR="00222A29" w:rsidRDefault="007109A2">
      <w:pPr>
        <w:pStyle w:val="Subtitle"/>
        <w:rPr>
          <w:sz w:val="27"/>
          <w:szCs w:val="27"/>
        </w:rPr>
      </w:pPr>
      <w:bookmarkStart w:id="136" w:name="controlKeyUp()"/>
      <w:bookmarkEnd w:id="136"/>
      <w:proofErr w:type="gramStart"/>
      <w:r>
        <w:t>controlKeyUp</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controlKeyUp</w:t>
      </w:r>
      <w:r>
        <w:rPr>
          <w:color w:val="000000"/>
        </w:rPr>
        <w:t>()</w:t>
      </w:r>
    </w:p>
    <w:p w:rsidR="00326268" w:rsidRDefault="00326268" w:rsidP="007109A2">
      <w:pPr>
        <w:pStyle w:val="HTMLPreformatted"/>
        <w:shd w:val="clear" w:color="auto" w:fill="FFFFFF"/>
        <w:rPr>
          <w:color w:val="000000"/>
        </w:rPr>
      </w:pPr>
    </w:p>
    <w:p w:rsidR="00222A29" w:rsidRDefault="007109A2">
      <w:r>
        <w:t>Release the control key.</w:t>
      </w:r>
    </w:p>
    <w:p w:rsidR="007109A2" w:rsidRDefault="00C95774" w:rsidP="007109A2">
      <w:pPr>
        <w:shd w:val="clear" w:color="auto" w:fill="FFFFFF"/>
        <w:rPr>
          <w:color w:val="000000"/>
          <w:sz w:val="27"/>
          <w:szCs w:val="27"/>
        </w:rPr>
      </w:pPr>
      <w:r>
        <w:rPr>
          <w:color w:val="000000"/>
          <w:sz w:val="27"/>
          <w:szCs w:val="27"/>
        </w:rPr>
        <w:pict>
          <v:rect id="_x0000_i1054" style="width:0;height:1.5pt" o:hralign="center" o:hrstd="t" o:hr="t" fillcolor="#aca899" stroked="f"/>
        </w:pict>
      </w:r>
    </w:p>
    <w:p w:rsidR="00222A29" w:rsidRDefault="007109A2">
      <w:pPr>
        <w:pStyle w:val="Subtitle"/>
        <w:rPr>
          <w:sz w:val="27"/>
          <w:szCs w:val="27"/>
        </w:rPr>
      </w:pPr>
      <w:bookmarkStart w:id="137" w:name="keyDown(java.lang.String,_java.lang.Stri"/>
      <w:bookmarkEnd w:id="137"/>
      <w:proofErr w:type="gramStart"/>
      <w:r>
        <w:t>keyDown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keyDown</w:t>
      </w:r>
      <w:r>
        <w:rPr>
          <w:color w:val="000000"/>
        </w:rPr>
        <w:t>(java.lang.String locator,</w:t>
      </w:r>
      <w:r w:rsidR="00326268">
        <w:rPr>
          <w:color w:val="000000"/>
        </w:rPr>
        <w:t xml:space="preserve"> </w:t>
      </w:r>
      <w:r>
        <w:rPr>
          <w:color w:val="000000"/>
        </w:rPr>
        <w:t>java.lang.String keySequence)</w:t>
      </w:r>
    </w:p>
    <w:p w:rsidR="00326268" w:rsidRDefault="00326268" w:rsidP="007109A2">
      <w:pPr>
        <w:pStyle w:val="HTMLPreformatted"/>
        <w:shd w:val="clear" w:color="auto" w:fill="FFFFFF"/>
        <w:rPr>
          <w:color w:val="000000"/>
        </w:rPr>
      </w:pPr>
    </w:p>
    <w:p w:rsidR="00222A29" w:rsidRDefault="007109A2">
      <w:r>
        <w:t>Simulates a user pressing a key (without releasing it yet).</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36" w:anchor="locators" w:history="1">
        <w:r>
          <w:rPr>
            <w:rStyle w:val="Hyperlink"/>
            <w:sz w:val="27"/>
            <w:szCs w:val="27"/>
          </w:rPr>
          <w:t>element locator</w:t>
        </w:r>
      </w:hyperlink>
    </w:p>
    <w:p w:rsidR="00222A29" w:rsidRDefault="007109A2">
      <w:r>
        <w:rPr>
          <w:rStyle w:val="HTMLCode"/>
          <w:rFonts w:eastAsiaTheme="minorHAnsi"/>
          <w:color w:val="000000"/>
        </w:rPr>
        <w:t>keySequence</w:t>
      </w:r>
      <w:r>
        <w:rPr>
          <w:rStyle w:val="apple-converted-space"/>
          <w:color w:val="000000"/>
          <w:sz w:val="27"/>
          <w:szCs w:val="27"/>
        </w:rPr>
        <w:t> </w:t>
      </w:r>
      <w:r>
        <w:t>- Either be a string("\" followed by the numeric keycode of the key to be pressed, normally the ASCII value of that key), or a single character. For example: "w", "\119".</w:t>
      </w:r>
    </w:p>
    <w:p w:rsidR="007109A2" w:rsidRDefault="00C95774" w:rsidP="007109A2">
      <w:pPr>
        <w:shd w:val="clear" w:color="auto" w:fill="FFFFFF"/>
        <w:rPr>
          <w:color w:val="000000"/>
          <w:sz w:val="27"/>
          <w:szCs w:val="27"/>
        </w:rPr>
      </w:pPr>
      <w:r>
        <w:rPr>
          <w:color w:val="000000"/>
          <w:sz w:val="27"/>
          <w:szCs w:val="27"/>
        </w:rPr>
        <w:pict>
          <v:rect id="_x0000_i1055" style="width:0;height:1.5pt" o:hralign="center" o:hrstd="t" o:hr="t" fillcolor="#aca899" stroked="f"/>
        </w:pict>
      </w:r>
    </w:p>
    <w:p w:rsidR="00222A29" w:rsidRDefault="007109A2">
      <w:pPr>
        <w:pStyle w:val="Subtitle"/>
        <w:rPr>
          <w:sz w:val="27"/>
          <w:szCs w:val="27"/>
        </w:rPr>
      </w:pPr>
      <w:bookmarkStart w:id="138" w:name="keyUp(java.lang.String,_java.lang.String"/>
      <w:bookmarkEnd w:id="138"/>
      <w:proofErr w:type="gramStart"/>
      <w:r>
        <w:t>keyUp</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keyUp</w:t>
      </w:r>
      <w:r>
        <w:rPr>
          <w:color w:val="000000"/>
        </w:rPr>
        <w:t>(java.lang.String locator, java.lang.String keySequence)</w:t>
      </w:r>
    </w:p>
    <w:p w:rsidR="00326268" w:rsidRDefault="00326268" w:rsidP="007109A2">
      <w:pPr>
        <w:pStyle w:val="HTMLPreformatted"/>
        <w:shd w:val="clear" w:color="auto" w:fill="FFFFFF"/>
        <w:rPr>
          <w:color w:val="000000"/>
        </w:rPr>
      </w:pPr>
    </w:p>
    <w:p w:rsidR="00222A29" w:rsidRDefault="007109A2">
      <w:r>
        <w:t>Simulates a user releasing a key.</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37" w:anchor="locators" w:history="1">
        <w:r>
          <w:rPr>
            <w:rStyle w:val="Hyperlink"/>
            <w:sz w:val="27"/>
            <w:szCs w:val="27"/>
          </w:rPr>
          <w:t>element locator</w:t>
        </w:r>
      </w:hyperlink>
    </w:p>
    <w:p w:rsidR="00222A29" w:rsidRDefault="007109A2">
      <w:proofErr w:type="gramStart"/>
      <w:r>
        <w:rPr>
          <w:rStyle w:val="HTMLCode"/>
          <w:rFonts w:eastAsiaTheme="minorHAnsi"/>
          <w:color w:val="000000"/>
        </w:rPr>
        <w:t>keySequence</w:t>
      </w:r>
      <w:proofErr w:type="gramEnd"/>
      <w:r>
        <w:rPr>
          <w:rStyle w:val="apple-converted-space"/>
          <w:color w:val="000000"/>
          <w:sz w:val="27"/>
          <w:szCs w:val="27"/>
        </w:rPr>
        <w:t> </w:t>
      </w:r>
      <w:r>
        <w:t>- Either be a string("\" followed by the numeric keycode of the key to be pressed, normally the ASCII value of that key), or a single character. For example: "w", "\119".</w:t>
      </w:r>
    </w:p>
    <w:p w:rsidR="007109A2" w:rsidRDefault="00C95774" w:rsidP="007109A2">
      <w:pPr>
        <w:shd w:val="clear" w:color="auto" w:fill="FFFFFF"/>
        <w:rPr>
          <w:color w:val="000000"/>
          <w:sz w:val="27"/>
          <w:szCs w:val="27"/>
        </w:rPr>
      </w:pPr>
      <w:r>
        <w:rPr>
          <w:color w:val="000000"/>
          <w:sz w:val="27"/>
          <w:szCs w:val="27"/>
        </w:rPr>
        <w:pict>
          <v:rect id="_x0000_i1056" style="width:0;height:1.5pt" o:hralign="center" o:hrstd="t" o:hr="t" fillcolor="#aca899" stroked="f"/>
        </w:pict>
      </w:r>
    </w:p>
    <w:p w:rsidR="005B7F23" w:rsidRDefault="005B7F23" w:rsidP="005B7F23">
      <w:pPr>
        <w:pStyle w:val="Subtitle"/>
        <w:rPr>
          <w:sz w:val="27"/>
          <w:szCs w:val="27"/>
        </w:rPr>
      </w:pPr>
      <w:proofErr w:type="gramStart"/>
      <w:r>
        <w:t>keyDownNative</w:t>
      </w:r>
      <w:proofErr w:type="gramEnd"/>
    </w:p>
    <w:p w:rsidR="005B7F23" w:rsidRDefault="005B7F23" w:rsidP="005B7F2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keyDownNative</w:t>
      </w:r>
      <w:r>
        <w:rPr>
          <w:color w:val="000000"/>
        </w:rPr>
        <w:t>(java.lang.String keycode)</w:t>
      </w:r>
    </w:p>
    <w:p w:rsidR="005B7F23" w:rsidRDefault="005B7F23" w:rsidP="005B7F23">
      <w:pPr>
        <w:pStyle w:val="HTMLPreformatted"/>
        <w:shd w:val="clear" w:color="auto" w:fill="FFFFFF"/>
        <w:rPr>
          <w:color w:val="000000"/>
        </w:rPr>
      </w:pPr>
    </w:p>
    <w:p w:rsidR="005B7F23" w:rsidRDefault="005B7F23" w:rsidP="005B7F23">
      <w:r>
        <w:t>Simulates a user pressing a key (without releasing it yet) by sending a native operating system keystroke. This function uses the java.awt.Robot class to send a keystroke; this more accurately simulates typing a key on the keyboard. It does not honor settings from the shiftKeyDown, controlKeyDown, altKeyDown and metaKeyDown commands, and does not target any particular HTML element. To send a keystroke to a particular element, focus on the element first before running this command.</w:t>
      </w:r>
    </w:p>
    <w:p w:rsidR="005B7F23" w:rsidRDefault="005B7F23" w:rsidP="005B7F23">
      <w:r>
        <w:rPr>
          <w:b/>
          <w:bCs/>
        </w:rPr>
        <w:t>Parameter:</w:t>
      </w:r>
      <w:r>
        <w:rPr>
          <w:rStyle w:val="HTMLCode"/>
          <w:rFonts w:eastAsiaTheme="minorHAnsi"/>
          <w:color w:val="000000"/>
        </w:rPr>
        <w:t xml:space="preserve"> keycode</w:t>
      </w:r>
      <w:r>
        <w:rPr>
          <w:rStyle w:val="apple-converted-space"/>
          <w:color w:val="000000"/>
          <w:sz w:val="27"/>
          <w:szCs w:val="27"/>
        </w:rPr>
        <w:t> </w:t>
      </w:r>
      <w:r>
        <w:t>- an integer keycode number corresponding to a java.awt.event.KeyEvent; note that Java keycodes are NOT the same thing as JavaScript keycodes!</w:t>
      </w:r>
    </w:p>
    <w:p w:rsidR="005B7F23" w:rsidRDefault="00C95774" w:rsidP="005B7F23">
      <w:pPr>
        <w:shd w:val="clear" w:color="auto" w:fill="FFFFFF"/>
        <w:rPr>
          <w:color w:val="000000"/>
          <w:sz w:val="27"/>
          <w:szCs w:val="27"/>
        </w:rPr>
      </w:pPr>
      <w:r>
        <w:rPr>
          <w:color w:val="000000"/>
          <w:sz w:val="27"/>
          <w:szCs w:val="27"/>
        </w:rPr>
        <w:pict>
          <v:rect id="_x0000_i1057" style="width:0;height:1.5pt" o:hralign="center" o:hrstd="t" o:hr="t" fillcolor="#aca899" stroked="f"/>
        </w:pict>
      </w:r>
    </w:p>
    <w:p w:rsidR="005B7F23" w:rsidRDefault="005B7F23" w:rsidP="005B7F23">
      <w:pPr>
        <w:pStyle w:val="Subtitle"/>
        <w:rPr>
          <w:sz w:val="27"/>
          <w:szCs w:val="27"/>
        </w:rPr>
      </w:pPr>
      <w:proofErr w:type="gramStart"/>
      <w:r>
        <w:t>keyUpNative</w:t>
      </w:r>
      <w:proofErr w:type="gramEnd"/>
    </w:p>
    <w:p w:rsidR="005B7F23" w:rsidRDefault="005B7F23" w:rsidP="005B7F2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keyUpNative</w:t>
      </w:r>
      <w:r>
        <w:rPr>
          <w:color w:val="000000"/>
        </w:rPr>
        <w:t>(java.lang.String keycode)</w:t>
      </w:r>
    </w:p>
    <w:p w:rsidR="005B7F23" w:rsidRDefault="005B7F23" w:rsidP="005B7F23">
      <w:pPr>
        <w:pStyle w:val="HTMLPreformatted"/>
        <w:shd w:val="clear" w:color="auto" w:fill="FFFFFF"/>
        <w:rPr>
          <w:color w:val="000000"/>
        </w:rPr>
      </w:pPr>
    </w:p>
    <w:p w:rsidR="005B7F23" w:rsidRDefault="005B7F23" w:rsidP="005B7F23">
      <w:r>
        <w:t>Simulates a user releasing a key, by sending a native operating system key stroke. This function uses the java.awt.Robot class to send a keystroke; this more accurately simulates typing a key on the keyboard. It does not honor settings from the shiftKeyDown, controlKeyDown, altKeyDown and metaKeyDown commands, and does not target any particular HTML element. To send a keystroke to a particular element, focus on the element first before running this command.</w:t>
      </w:r>
    </w:p>
    <w:p w:rsidR="005B7F23" w:rsidRDefault="005B7F23" w:rsidP="005B7F23">
      <w:r>
        <w:rPr>
          <w:b/>
          <w:bCs/>
        </w:rPr>
        <w:t>Parameter:</w:t>
      </w:r>
      <w:r>
        <w:rPr>
          <w:rStyle w:val="HTMLCode"/>
          <w:rFonts w:eastAsiaTheme="minorHAnsi"/>
          <w:color w:val="000000"/>
        </w:rPr>
        <w:t xml:space="preserve"> keycode</w:t>
      </w:r>
      <w:r>
        <w:rPr>
          <w:rStyle w:val="apple-converted-space"/>
          <w:color w:val="000000"/>
          <w:sz w:val="27"/>
          <w:szCs w:val="27"/>
        </w:rPr>
        <w:t> </w:t>
      </w:r>
      <w:r>
        <w:t>- an integer keycode number corresponding to a java.awt.event.KeyEvent; note that Java keycodes are NOT the same thing as JavaScript keycodes!</w:t>
      </w:r>
    </w:p>
    <w:p w:rsidR="005B7F23" w:rsidRDefault="00C95774" w:rsidP="005B7F23">
      <w:pPr>
        <w:shd w:val="clear" w:color="auto" w:fill="FFFFFF"/>
        <w:rPr>
          <w:color w:val="000000"/>
          <w:sz w:val="27"/>
          <w:szCs w:val="27"/>
        </w:rPr>
      </w:pPr>
      <w:r>
        <w:rPr>
          <w:color w:val="000000"/>
          <w:sz w:val="27"/>
          <w:szCs w:val="27"/>
        </w:rPr>
        <w:pict>
          <v:rect id="_x0000_i1058" style="width:0;height:1.5pt" o:hralign="center" o:hrstd="t" o:hr="t" fillcolor="#aca899" stroked="f"/>
        </w:pict>
      </w:r>
    </w:p>
    <w:p w:rsidR="005B7F23" w:rsidRDefault="005B7F23" w:rsidP="005B7F23">
      <w:pPr>
        <w:pStyle w:val="Subtitle"/>
        <w:rPr>
          <w:sz w:val="27"/>
          <w:szCs w:val="27"/>
        </w:rPr>
      </w:pPr>
      <w:proofErr w:type="gramStart"/>
      <w:r>
        <w:t>keyPressNative</w:t>
      </w:r>
      <w:proofErr w:type="gramEnd"/>
    </w:p>
    <w:p w:rsidR="005B7F23" w:rsidRDefault="005B7F23" w:rsidP="005B7F2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keyPressNative</w:t>
      </w:r>
      <w:r>
        <w:rPr>
          <w:color w:val="000000"/>
        </w:rPr>
        <w:t>(java.lang.String keycode)</w:t>
      </w:r>
    </w:p>
    <w:p w:rsidR="005B7F23" w:rsidRDefault="005B7F23" w:rsidP="005B7F23">
      <w:pPr>
        <w:pStyle w:val="HTMLPreformatted"/>
        <w:shd w:val="clear" w:color="auto" w:fill="FFFFFF"/>
        <w:rPr>
          <w:color w:val="000000"/>
        </w:rPr>
      </w:pPr>
    </w:p>
    <w:p w:rsidR="005B7F23" w:rsidRDefault="005B7F23" w:rsidP="005B7F23">
      <w:r>
        <w:t>Simulates a user pressing and releasing a key by sending a native operating system keystroke. This function uses the java.awt.Robot class to send a keystroke; this more accurately simulates typing a key on the keyboard. It does not honor settings from the shiftKeyDown, controlKeyDown, altKeyDown and metaKeyDown commands, and does not target any particular HTML element. To send a keystroke to a particular element, focus on the element first before running this command.</w:t>
      </w:r>
    </w:p>
    <w:p w:rsidR="005B7F23" w:rsidRDefault="005B7F23" w:rsidP="005B7F23">
      <w:r>
        <w:rPr>
          <w:b/>
          <w:bCs/>
        </w:rPr>
        <w:t>Parameter:</w:t>
      </w:r>
      <w:r>
        <w:rPr>
          <w:rStyle w:val="HTMLCode"/>
          <w:rFonts w:eastAsiaTheme="minorHAnsi"/>
          <w:color w:val="000000"/>
        </w:rPr>
        <w:t xml:space="preserve"> keycode</w:t>
      </w:r>
      <w:r>
        <w:rPr>
          <w:rStyle w:val="apple-converted-space"/>
          <w:color w:val="000000"/>
          <w:sz w:val="27"/>
          <w:szCs w:val="27"/>
        </w:rPr>
        <w:t> </w:t>
      </w:r>
      <w:r>
        <w:t>- an integer keycode number corresponding to a java.awt.event.KeyEvent; note that Java keycodes are NOT the same thing as JavaScript keycodes!</w:t>
      </w:r>
      <w:r w:rsidR="00C95774">
        <w:rPr>
          <w:color w:val="000000"/>
          <w:sz w:val="27"/>
          <w:szCs w:val="27"/>
        </w:rPr>
        <w:pict>
          <v:rect id="_x0000_i1059" style="width:0;height:1.5pt" o:hralign="center" o:hrstd="t" o:hr="t" fillcolor="#aca899" stroked="f"/>
        </w:pict>
      </w:r>
    </w:p>
    <w:p w:rsidR="00222A29" w:rsidRDefault="007109A2">
      <w:pPr>
        <w:pStyle w:val="Subtitle"/>
        <w:rPr>
          <w:sz w:val="27"/>
          <w:szCs w:val="27"/>
        </w:rPr>
      </w:pPr>
      <w:bookmarkStart w:id="139" w:name="mouseOver(java.lang.String)"/>
      <w:bookmarkEnd w:id="139"/>
      <w:proofErr w:type="gramStart"/>
      <w:r>
        <w:t>mouseOver</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mouseOver</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a user hovering a mouse over the specified element.</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38"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0" style="width:0;height:1.5pt" o:hralign="center" o:hrstd="t" o:hr="t" fillcolor="#aca899" stroked="f"/>
        </w:pict>
      </w:r>
    </w:p>
    <w:p w:rsidR="00222A29" w:rsidRDefault="007109A2">
      <w:pPr>
        <w:pStyle w:val="Subtitle"/>
        <w:rPr>
          <w:sz w:val="27"/>
          <w:szCs w:val="27"/>
        </w:rPr>
      </w:pPr>
      <w:bookmarkStart w:id="140" w:name="mouseOut(java.lang.String)"/>
      <w:bookmarkEnd w:id="140"/>
      <w:proofErr w:type="gramStart"/>
      <w:r>
        <w:t>mouseOut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mouseOut</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a user moving the mouse pointer away from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39"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1" style="width:0;height:1.5pt" o:hralign="center" o:hrstd="t" o:hr="t" fillcolor="#aca899" stroked="f"/>
        </w:pict>
      </w:r>
    </w:p>
    <w:p w:rsidR="00222A29" w:rsidRDefault="007109A2">
      <w:pPr>
        <w:pStyle w:val="Subtitle"/>
        <w:rPr>
          <w:sz w:val="27"/>
          <w:szCs w:val="27"/>
        </w:rPr>
      </w:pPr>
      <w:bookmarkStart w:id="141" w:name="mouseDown(java.lang.String)"/>
      <w:bookmarkEnd w:id="141"/>
      <w:proofErr w:type="gramStart"/>
      <w:r>
        <w:t>mouseDown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mouseDown</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a user pressing the left mouse button (without releasing it yet) on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40"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2" style="width:0;height:1.5pt" o:hralign="center" o:hrstd="t" o:hr="t" fillcolor="#aca899" stroked="f"/>
        </w:pict>
      </w:r>
    </w:p>
    <w:p w:rsidR="00222A29" w:rsidRDefault="007109A2">
      <w:pPr>
        <w:pStyle w:val="Subtitle"/>
        <w:rPr>
          <w:sz w:val="27"/>
          <w:szCs w:val="27"/>
        </w:rPr>
      </w:pPr>
      <w:bookmarkStart w:id="142" w:name="mouseDownRight(java.lang.String)"/>
      <w:bookmarkEnd w:id="142"/>
      <w:proofErr w:type="gramStart"/>
      <w:r>
        <w:t>mouseDownRight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mouseDownRight</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a user pressing the right mouse button (without releasing it yet) on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41"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3" style="width:0;height:1.5pt" o:hralign="center" o:hrstd="t" o:hr="t" fillcolor="#aca899" stroked="f"/>
        </w:pict>
      </w:r>
    </w:p>
    <w:p w:rsidR="00222A29" w:rsidRDefault="007109A2">
      <w:pPr>
        <w:pStyle w:val="Subtitle"/>
        <w:rPr>
          <w:sz w:val="27"/>
          <w:szCs w:val="27"/>
        </w:rPr>
      </w:pPr>
      <w:bookmarkStart w:id="143" w:name="mouseDownAt(java.lang.String,_java.lang."/>
      <w:bookmarkEnd w:id="143"/>
      <w:proofErr w:type="gramStart"/>
      <w:r>
        <w:t>mouseDownAt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mouseDownAt</w:t>
      </w:r>
      <w:r>
        <w:rPr>
          <w:color w:val="000000"/>
        </w:rPr>
        <w:t>(java.lang.String locator, java.lang.String coordString)</w:t>
      </w:r>
    </w:p>
    <w:p w:rsidR="00326268" w:rsidRDefault="00326268" w:rsidP="007109A2">
      <w:pPr>
        <w:pStyle w:val="HTMLPreformatted"/>
        <w:shd w:val="clear" w:color="auto" w:fill="FFFFFF"/>
        <w:rPr>
          <w:color w:val="000000"/>
        </w:rPr>
      </w:pPr>
    </w:p>
    <w:p w:rsidR="00222A29" w:rsidRDefault="007109A2">
      <w:r>
        <w:t>Simulates a user pressing the left mouse button (without releasing it yet) at the specified location.</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42" w:anchor="locators" w:history="1">
        <w:r>
          <w:rPr>
            <w:rStyle w:val="Hyperlink"/>
            <w:sz w:val="27"/>
            <w:szCs w:val="27"/>
          </w:rPr>
          <w:t>element locator</w:t>
        </w:r>
      </w:hyperlink>
    </w:p>
    <w:p w:rsidR="00222A29" w:rsidRDefault="007109A2">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64" style="width:0;height:1.5pt" o:hralign="center" o:hrstd="t" o:hr="t" fillcolor="#aca899" stroked="f"/>
        </w:pict>
      </w:r>
    </w:p>
    <w:p w:rsidR="00222A29" w:rsidRDefault="007109A2">
      <w:pPr>
        <w:pStyle w:val="Subtitle"/>
        <w:rPr>
          <w:sz w:val="27"/>
          <w:szCs w:val="27"/>
        </w:rPr>
      </w:pPr>
      <w:bookmarkStart w:id="144" w:name="mouseDownRightAt(java.lang.String,_java."/>
      <w:bookmarkEnd w:id="144"/>
      <w:proofErr w:type="gramStart"/>
      <w:r>
        <w:t>mouseDownRightAt</w:t>
      </w:r>
      <w:proofErr w:type="gramEnd"/>
    </w:p>
    <w:p w:rsidR="00326268" w:rsidRDefault="007109A2" w:rsidP="007109A2">
      <w:pPr>
        <w:pStyle w:val="HTMLPreformatted"/>
        <w:shd w:val="clear" w:color="auto" w:fill="FFFFFF"/>
        <w:rPr>
          <w:b/>
          <w:bCs/>
          <w:color w:val="000000"/>
        </w:rPr>
      </w:pPr>
      <w:proofErr w:type="gramStart"/>
      <w:r>
        <w:rPr>
          <w:color w:val="000000"/>
        </w:rPr>
        <w:t>void</w:t>
      </w:r>
      <w:proofErr w:type="gramEnd"/>
      <w:r>
        <w:rPr>
          <w:color w:val="000000"/>
        </w:rPr>
        <w:t xml:space="preserve"> </w:t>
      </w:r>
      <w:r>
        <w:rPr>
          <w:b/>
          <w:bCs/>
          <w:color w:val="000000"/>
        </w:rPr>
        <w:t>mouseDownRightAt</w:t>
      </w:r>
    </w:p>
    <w:p w:rsidR="007109A2" w:rsidRDefault="00326268" w:rsidP="007109A2">
      <w:pPr>
        <w:pStyle w:val="HTMLPreformatted"/>
        <w:shd w:val="clear" w:color="auto" w:fill="FFFFFF"/>
        <w:rPr>
          <w:color w:val="000000"/>
        </w:rPr>
      </w:pPr>
      <w:r>
        <w:rPr>
          <w:b/>
          <w:bCs/>
          <w:color w:val="000000"/>
        </w:rPr>
        <w:tab/>
      </w:r>
      <w:r w:rsidR="007109A2">
        <w:rPr>
          <w:color w:val="000000"/>
        </w:rPr>
        <w:t>(</w:t>
      </w:r>
      <w:proofErr w:type="gramStart"/>
      <w:r w:rsidR="007109A2">
        <w:rPr>
          <w:color w:val="000000"/>
        </w:rPr>
        <w:t>java.lang.String</w:t>
      </w:r>
      <w:proofErr w:type="gramEnd"/>
      <w:r w:rsidR="007109A2">
        <w:rPr>
          <w:color w:val="000000"/>
        </w:rPr>
        <w:t> locator, java.lang.String coordString)</w:t>
      </w:r>
    </w:p>
    <w:p w:rsidR="00326268" w:rsidRDefault="00326268" w:rsidP="007109A2">
      <w:pPr>
        <w:pStyle w:val="HTMLPreformatted"/>
        <w:shd w:val="clear" w:color="auto" w:fill="FFFFFF"/>
        <w:rPr>
          <w:color w:val="000000"/>
        </w:rPr>
      </w:pPr>
    </w:p>
    <w:p w:rsidR="00222A29" w:rsidRDefault="007109A2">
      <w:r>
        <w:t>Simulates a user pressing the right mouse button (without releasing it yet) at the specified location.</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43" w:anchor="locators" w:history="1">
        <w:r>
          <w:rPr>
            <w:rStyle w:val="Hyperlink"/>
            <w:sz w:val="27"/>
            <w:szCs w:val="27"/>
          </w:rPr>
          <w:t>element locator</w:t>
        </w:r>
      </w:hyperlink>
    </w:p>
    <w:p w:rsidR="00222A29" w:rsidRDefault="007109A2">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65" style="width:0;height:1.5pt" o:hralign="center" o:hrstd="t" o:hr="t" fillcolor="#aca899" stroked="f"/>
        </w:pict>
      </w:r>
    </w:p>
    <w:p w:rsidR="00222A29" w:rsidRDefault="007109A2">
      <w:pPr>
        <w:pStyle w:val="Subtitle"/>
        <w:rPr>
          <w:sz w:val="27"/>
          <w:szCs w:val="27"/>
        </w:rPr>
      </w:pPr>
      <w:bookmarkStart w:id="145" w:name="mouseUp(java.lang.String)"/>
      <w:bookmarkEnd w:id="145"/>
      <w:proofErr w:type="gramStart"/>
      <w:r>
        <w:t>mouseUp</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mouseUp</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the event that occurs when the user releases the mouse button (i.e., stops holding the button down) on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44"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6" style="width:0;height:1.5pt" o:hralign="center" o:hrstd="t" o:hr="t" fillcolor="#aca899" stroked="f"/>
        </w:pict>
      </w:r>
    </w:p>
    <w:p w:rsidR="00222A29" w:rsidRDefault="007109A2">
      <w:pPr>
        <w:pStyle w:val="Subtitle"/>
        <w:rPr>
          <w:sz w:val="27"/>
          <w:szCs w:val="27"/>
        </w:rPr>
      </w:pPr>
      <w:bookmarkStart w:id="146" w:name="mouseUpRight(java.lang.String)"/>
      <w:bookmarkEnd w:id="146"/>
      <w:proofErr w:type="gramStart"/>
      <w:r>
        <w:t>mouseUpRight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mouseUpRight</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the event that occurs when the user releases the right mouse button (i.e., stops holding the button down) on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45"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67" style="width:0;height:1.5pt" o:hralign="center" o:hrstd="t" o:hr="t" fillcolor="#aca899" stroked="f"/>
        </w:pict>
      </w:r>
    </w:p>
    <w:p w:rsidR="00222A29" w:rsidRDefault="007109A2">
      <w:pPr>
        <w:pStyle w:val="Subtitle"/>
        <w:rPr>
          <w:sz w:val="27"/>
          <w:szCs w:val="27"/>
        </w:rPr>
      </w:pPr>
      <w:bookmarkStart w:id="147" w:name="mouseUpAt(java.lang.String,_java.lang.St"/>
      <w:bookmarkEnd w:id="147"/>
      <w:proofErr w:type="gramStart"/>
      <w:r>
        <w:t>mouseUpAt</w:t>
      </w:r>
      <w:proofErr w:type="gramEnd"/>
    </w:p>
    <w:p w:rsidR="007109A2" w:rsidRDefault="007109A2" w:rsidP="007109A2">
      <w:pPr>
        <w:pStyle w:val="HTMLPreformatted"/>
        <w:shd w:val="clear" w:color="auto" w:fill="FFFFFF"/>
        <w:rPr>
          <w:color w:val="000000"/>
        </w:rPr>
      </w:pPr>
      <w:r>
        <w:rPr>
          <w:color w:val="000000"/>
        </w:rPr>
        <w:t xml:space="preserve">void </w:t>
      </w:r>
      <w:r>
        <w:rPr>
          <w:b/>
          <w:bCs/>
          <w:color w:val="000000"/>
        </w:rPr>
        <w:t>mouseUpAt</w:t>
      </w:r>
      <w:r>
        <w:rPr>
          <w:color w:val="000000"/>
        </w:rPr>
        <w:t>(java.lang.String locator, java.lang.String coordString)</w:t>
      </w:r>
    </w:p>
    <w:p w:rsidR="00326268" w:rsidRDefault="00326268" w:rsidP="007109A2">
      <w:pPr>
        <w:pStyle w:val="HTMLPreformatted"/>
        <w:shd w:val="clear" w:color="auto" w:fill="FFFFFF"/>
        <w:rPr>
          <w:color w:val="000000"/>
        </w:rPr>
      </w:pPr>
    </w:p>
    <w:p w:rsidR="00222A29" w:rsidRDefault="007109A2">
      <w:r>
        <w:t>Simulates the event that occurs when the user releases the mouse button (i.e., stops holding the button down) at the specified location.</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46" w:anchor="locators" w:history="1">
        <w:r>
          <w:rPr>
            <w:rStyle w:val="Hyperlink"/>
            <w:sz w:val="27"/>
            <w:szCs w:val="27"/>
          </w:rPr>
          <w:t>element locator</w:t>
        </w:r>
      </w:hyperlink>
    </w:p>
    <w:p w:rsidR="00222A29" w:rsidRDefault="007109A2">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68" style="width:0;height:1.5pt" o:hralign="center" o:hrstd="t" o:hr="t" fillcolor="#aca899" stroked="f"/>
        </w:pict>
      </w:r>
    </w:p>
    <w:p w:rsidR="00222A29" w:rsidRDefault="007109A2">
      <w:pPr>
        <w:pStyle w:val="Subtitle"/>
        <w:rPr>
          <w:sz w:val="27"/>
          <w:szCs w:val="27"/>
        </w:rPr>
      </w:pPr>
      <w:bookmarkStart w:id="148" w:name="mouseUpRightAt(java.lang.String,_java.la"/>
      <w:bookmarkEnd w:id="148"/>
      <w:proofErr w:type="gramStart"/>
      <w:r>
        <w:t>mouseUpRightAt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mouseUpRightAt</w:t>
      </w:r>
      <w:r>
        <w:rPr>
          <w:color w:val="000000"/>
        </w:rPr>
        <w:t>(java.lang.String locator,</w:t>
      </w:r>
      <w:r w:rsidR="00326268">
        <w:rPr>
          <w:color w:val="000000"/>
        </w:rPr>
        <w:t xml:space="preserve"> </w:t>
      </w:r>
      <w:r>
        <w:rPr>
          <w:color w:val="000000"/>
        </w:rPr>
        <w:t>java.lang.String coordString)</w:t>
      </w:r>
    </w:p>
    <w:p w:rsidR="00326268" w:rsidRDefault="00326268" w:rsidP="007109A2">
      <w:pPr>
        <w:pStyle w:val="HTMLPreformatted"/>
        <w:shd w:val="clear" w:color="auto" w:fill="FFFFFF"/>
        <w:rPr>
          <w:color w:val="000000"/>
        </w:rPr>
      </w:pPr>
    </w:p>
    <w:p w:rsidR="00222A29" w:rsidRDefault="007109A2">
      <w:r>
        <w:t>Simulates the event that occurs when the user releases the right mouse button (i.e., stops holding the button down) at the specified location.</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47" w:anchor="locators" w:history="1">
        <w:r>
          <w:rPr>
            <w:rStyle w:val="Hyperlink"/>
            <w:sz w:val="27"/>
            <w:szCs w:val="27"/>
          </w:rPr>
          <w:t>element locator</w:t>
        </w:r>
      </w:hyperlink>
    </w:p>
    <w:p w:rsidR="00222A29" w:rsidRDefault="007109A2">
      <w:r>
        <w:rPr>
          <w:rStyle w:val="HTMLCode"/>
          <w:rFonts w:eastAsiaTheme="minorHAnsi"/>
          <w:color w:val="000000"/>
        </w:rPr>
        <w:t>coordString</w:t>
      </w:r>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69" style="width:0;height:1.5pt" o:hralign="center" o:hrstd="t" o:hr="t" fillcolor="#aca899" stroked="f"/>
        </w:pict>
      </w:r>
    </w:p>
    <w:p w:rsidR="00222A29" w:rsidRDefault="007109A2">
      <w:pPr>
        <w:pStyle w:val="Subtitle"/>
        <w:rPr>
          <w:sz w:val="27"/>
          <w:szCs w:val="27"/>
        </w:rPr>
      </w:pPr>
      <w:bookmarkStart w:id="149" w:name="mouseMove(java.lang.String)"/>
      <w:bookmarkEnd w:id="149"/>
      <w:proofErr w:type="gramStart"/>
      <w:r>
        <w:t>mouseMove</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mouseMove</w:t>
      </w:r>
      <w:r>
        <w:rPr>
          <w:color w:val="000000"/>
        </w:rPr>
        <w:t>(java.lang.String locator)</w:t>
      </w:r>
    </w:p>
    <w:p w:rsidR="00326268" w:rsidRDefault="00326268" w:rsidP="007109A2">
      <w:pPr>
        <w:pStyle w:val="HTMLPreformatted"/>
        <w:shd w:val="clear" w:color="auto" w:fill="FFFFFF"/>
        <w:rPr>
          <w:color w:val="000000"/>
        </w:rPr>
      </w:pPr>
    </w:p>
    <w:p w:rsidR="00222A29" w:rsidRDefault="007109A2">
      <w:r>
        <w:t>Simulates a user pressing the mouse button (without releasing it yet) on the specified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48"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70" style="width:0;height:1.5pt" o:hralign="center" o:hrstd="t" o:hr="t" fillcolor="#aca899" stroked="f"/>
        </w:pict>
      </w:r>
    </w:p>
    <w:p w:rsidR="00222A29" w:rsidRDefault="007109A2">
      <w:pPr>
        <w:pStyle w:val="Subtitle"/>
        <w:rPr>
          <w:sz w:val="27"/>
          <w:szCs w:val="27"/>
        </w:rPr>
      </w:pPr>
      <w:bookmarkStart w:id="150" w:name="mouseMoveAt(java.lang.String,_java.lang."/>
      <w:bookmarkEnd w:id="150"/>
      <w:proofErr w:type="gramStart"/>
      <w:r>
        <w:t>mouseMoveAt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mouseMoveAt</w:t>
      </w:r>
      <w:r>
        <w:rPr>
          <w:color w:val="000000"/>
        </w:rPr>
        <w:t>(java.lang.String locator, java.lang.String coordString)</w:t>
      </w:r>
    </w:p>
    <w:p w:rsidR="00326268" w:rsidRDefault="00326268" w:rsidP="007109A2">
      <w:pPr>
        <w:pStyle w:val="HTMLPreformatted"/>
        <w:shd w:val="clear" w:color="auto" w:fill="FFFFFF"/>
        <w:rPr>
          <w:color w:val="000000"/>
        </w:rPr>
      </w:pPr>
    </w:p>
    <w:p w:rsidR="00222A29" w:rsidRDefault="007109A2">
      <w:r>
        <w:t>Simulates a user pressing the mouse button (without releasing it yet) on the specified element.</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49" w:anchor="locators" w:history="1">
        <w:r>
          <w:rPr>
            <w:rStyle w:val="Hyperlink"/>
            <w:sz w:val="27"/>
            <w:szCs w:val="27"/>
          </w:rPr>
          <w:t>element locator</w:t>
        </w:r>
      </w:hyperlink>
    </w:p>
    <w:p w:rsidR="00222A29" w:rsidRDefault="007109A2">
      <w:proofErr w:type="gramStart"/>
      <w:r>
        <w:rPr>
          <w:rStyle w:val="HTMLCode"/>
          <w:rFonts w:eastAsiaTheme="minorHAnsi"/>
          <w:color w:val="000000"/>
        </w:rPr>
        <w:t>coordString</w:t>
      </w:r>
      <w:proofErr w:type="gramEnd"/>
      <w:r>
        <w:rPr>
          <w:rStyle w:val="apple-converted-space"/>
          <w:color w:val="000000"/>
          <w:sz w:val="27"/>
          <w:szCs w:val="27"/>
        </w:rPr>
        <w:t> </w:t>
      </w:r>
      <w:r>
        <w:t>- specifies the x,y position (i.e. - 10,20) of the mouse event relative to the element returned by the locator.</w:t>
      </w:r>
    </w:p>
    <w:p w:rsidR="007109A2" w:rsidRDefault="00C95774" w:rsidP="007109A2">
      <w:pPr>
        <w:shd w:val="clear" w:color="auto" w:fill="FFFFFF"/>
        <w:rPr>
          <w:color w:val="000000"/>
          <w:sz w:val="27"/>
          <w:szCs w:val="27"/>
        </w:rPr>
      </w:pPr>
      <w:r>
        <w:rPr>
          <w:color w:val="000000"/>
          <w:sz w:val="27"/>
          <w:szCs w:val="27"/>
        </w:rPr>
        <w:pict>
          <v:rect id="_x0000_i1071" style="width:0;height:1.5pt" o:hralign="center" o:hrstd="t" o:hr="t" fillcolor="#aca899" stroked="f"/>
        </w:pict>
      </w:r>
    </w:p>
    <w:p w:rsidR="00222A29" w:rsidRDefault="007109A2">
      <w:pPr>
        <w:pStyle w:val="Subtitle"/>
        <w:rPr>
          <w:sz w:val="27"/>
          <w:szCs w:val="27"/>
        </w:rPr>
      </w:pPr>
      <w:bookmarkStart w:id="151" w:name="type(java.lang.String,_java.lang.String)"/>
      <w:bookmarkEnd w:id="151"/>
      <w:proofErr w:type="gramStart"/>
      <w:r>
        <w:t>type</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type</w:t>
      </w:r>
      <w:r>
        <w:rPr>
          <w:color w:val="000000"/>
        </w:rPr>
        <w:t>(java.lang.String locator, java.lang.String value)</w:t>
      </w:r>
    </w:p>
    <w:p w:rsidR="00326268" w:rsidRDefault="00326268" w:rsidP="007109A2">
      <w:pPr>
        <w:pStyle w:val="HTMLPreformatted"/>
        <w:shd w:val="clear" w:color="auto" w:fill="FFFFFF"/>
        <w:rPr>
          <w:color w:val="000000"/>
        </w:rPr>
      </w:pPr>
    </w:p>
    <w:p w:rsidR="00222A29" w:rsidRDefault="007109A2">
      <w:r>
        <w:t>Sets the value of an input field, as though you typed it in.</w:t>
      </w:r>
    </w:p>
    <w:p w:rsidR="00222A29" w:rsidRDefault="007109A2">
      <w:r>
        <w:t>Can also be used to set the value of combo boxes, check boxes, etc. In these cases, value should be the value of the option selected, not the visible text.</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50" w:anchor="locators" w:history="1">
        <w:r>
          <w:rPr>
            <w:rStyle w:val="Hyperlink"/>
            <w:sz w:val="27"/>
            <w:szCs w:val="27"/>
          </w:rPr>
          <w:t>element locator</w:t>
        </w:r>
      </w:hyperlink>
    </w:p>
    <w:p w:rsidR="00222A29" w:rsidRDefault="007109A2">
      <w:proofErr w:type="gramStart"/>
      <w:r>
        <w:rPr>
          <w:rStyle w:val="HTMLCode"/>
          <w:rFonts w:eastAsiaTheme="minorHAnsi"/>
          <w:color w:val="000000"/>
        </w:rPr>
        <w:t>value</w:t>
      </w:r>
      <w:proofErr w:type="gramEnd"/>
      <w:r>
        <w:rPr>
          <w:rStyle w:val="apple-converted-space"/>
          <w:color w:val="000000"/>
          <w:sz w:val="27"/>
          <w:szCs w:val="27"/>
        </w:rPr>
        <w:t> </w:t>
      </w:r>
      <w:r>
        <w:t>- the value to type</w:t>
      </w:r>
    </w:p>
    <w:p w:rsidR="007109A2" w:rsidRDefault="00C95774" w:rsidP="007109A2">
      <w:pPr>
        <w:shd w:val="clear" w:color="auto" w:fill="FFFFFF"/>
        <w:rPr>
          <w:color w:val="000000"/>
          <w:sz w:val="27"/>
          <w:szCs w:val="27"/>
        </w:rPr>
      </w:pPr>
      <w:r>
        <w:rPr>
          <w:color w:val="000000"/>
          <w:sz w:val="27"/>
          <w:szCs w:val="27"/>
        </w:rPr>
        <w:pict>
          <v:rect id="_x0000_i1072" style="width:0;height:1.5pt" o:hralign="center" o:hrstd="t" o:hr="t" fillcolor="#aca899" stroked="f"/>
        </w:pict>
      </w:r>
    </w:p>
    <w:p w:rsidR="00222A29" w:rsidRDefault="007109A2">
      <w:pPr>
        <w:pStyle w:val="Subtitle"/>
        <w:rPr>
          <w:sz w:val="27"/>
          <w:szCs w:val="27"/>
        </w:rPr>
      </w:pPr>
      <w:bookmarkStart w:id="152" w:name="typeKeys(java.lang.String,_java.lang.Str"/>
      <w:bookmarkEnd w:id="152"/>
      <w:proofErr w:type="gramStart"/>
      <w:r>
        <w:t>typeKeys</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typeKeys</w:t>
      </w:r>
      <w:r>
        <w:rPr>
          <w:color w:val="000000"/>
        </w:rPr>
        <w:t>(java.lang.String locator,</w:t>
      </w:r>
      <w:r w:rsidR="00326268">
        <w:rPr>
          <w:color w:val="000000"/>
        </w:rPr>
        <w:t xml:space="preserve"> </w:t>
      </w:r>
      <w:r>
        <w:rPr>
          <w:color w:val="000000"/>
        </w:rPr>
        <w:t>java.lang.String value)</w:t>
      </w:r>
    </w:p>
    <w:p w:rsidR="00326268" w:rsidRDefault="00326268" w:rsidP="007109A2">
      <w:pPr>
        <w:pStyle w:val="HTMLPreformatted"/>
        <w:shd w:val="clear" w:color="auto" w:fill="FFFFFF"/>
        <w:rPr>
          <w:color w:val="000000"/>
        </w:rPr>
      </w:pPr>
    </w:p>
    <w:p w:rsidR="007109A2" w:rsidRDefault="007109A2" w:rsidP="009C1FB2">
      <w:r>
        <w:t>Simulates keystroke events on the specified element, as though you typed the value key-by-key.</w:t>
      </w:r>
    </w:p>
    <w:p w:rsidR="007109A2" w:rsidRDefault="007109A2" w:rsidP="009C1FB2">
      <w:r>
        <w:t>This is a convenience method for calling keyDown, keyUp, keyPress for every character in the specified string; this is useful for dynamic UI widgets (like auto-completing combo boxes) that require explicit key events.</w:t>
      </w:r>
    </w:p>
    <w:p w:rsidR="007109A2" w:rsidRDefault="007109A2" w:rsidP="009C1FB2">
      <w:r>
        <w:t>Unlike the simple "type" command, which forces the specified value into the page directly, this command may or may not have any visible effect, even in cases where typing keys would normally have a visible effect. For example, if you use "typeKeys" on a form element, you may or may not see the results of what you typed in the field.</w:t>
      </w:r>
    </w:p>
    <w:p w:rsidR="007109A2" w:rsidRDefault="007109A2" w:rsidP="009C1FB2">
      <w:r>
        <w:t>In some cases, you may need to use the simple "type" command to set the value of the field and then the "typeKeys" command to send the keystroke events corresponding to what you just typed.</w:t>
      </w:r>
    </w:p>
    <w:p w:rsidR="00222A29" w:rsidRDefault="00476EAC">
      <w:r w:rsidRPr="00476EAC">
        <w:rPr>
          <w:b/>
        </w:rPr>
        <w:t>Parameters</w:t>
      </w:r>
      <w:r w:rsidR="007109A2">
        <w:t>:</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51" w:anchor="locators" w:history="1">
        <w:r>
          <w:rPr>
            <w:rStyle w:val="Hyperlink"/>
            <w:sz w:val="27"/>
            <w:szCs w:val="27"/>
          </w:rPr>
          <w:t>element locator</w:t>
        </w:r>
      </w:hyperlink>
    </w:p>
    <w:p w:rsidR="00222A29" w:rsidRDefault="007109A2">
      <w:proofErr w:type="gramStart"/>
      <w:r>
        <w:rPr>
          <w:rStyle w:val="HTMLCode"/>
          <w:rFonts w:eastAsiaTheme="minorHAnsi"/>
          <w:color w:val="000000"/>
        </w:rPr>
        <w:t>value</w:t>
      </w:r>
      <w:proofErr w:type="gramEnd"/>
      <w:r>
        <w:rPr>
          <w:rStyle w:val="apple-converted-space"/>
          <w:color w:val="000000"/>
          <w:sz w:val="27"/>
          <w:szCs w:val="27"/>
        </w:rPr>
        <w:t> </w:t>
      </w:r>
      <w:r>
        <w:t>- the value to type</w:t>
      </w:r>
    </w:p>
    <w:p w:rsidR="007109A2" w:rsidRDefault="00C95774" w:rsidP="007109A2">
      <w:pPr>
        <w:shd w:val="clear" w:color="auto" w:fill="FFFFFF"/>
        <w:rPr>
          <w:color w:val="000000"/>
          <w:sz w:val="27"/>
          <w:szCs w:val="27"/>
        </w:rPr>
      </w:pPr>
      <w:r>
        <w:rPr>
          <w:color w:val="000000"/>
          <w:sz w:val="27"/>
          <w:szCs w:val="27"/>
        </w:rPr>
        <w:pict>
          <v:rect id="_x0000_i1073" style="width:0;height:1.5pt" o:hralign="center" o:hrstd="t" o:hr="t" fillcolor="#aca899" stroked="f"/>
        </w:pict>
      </w:r>
    </w:p>
    <w:p w:rsidR="008A1753" w:rsidRDefault="008A1753" w:rsidP="008A1753">
      <w:pPr>
        <w:pStyle w:val="Subtitle"/>
        <w:rPr>
          <w:sz w:val="27"/>
          <w:szCs w:val="27"/>
        </w:rPr>
      </w:pPr>
      <w:bookmarkStart w:id="153" w:name="setSpeed(java.lang.String)"/>
      <w:bookmarkEnd w:id="153"/>
      <w:proofErr w:type="gramStart"/>
      <w:r>
        <w:t>dragdrop</w:t>
      </w:r>
      <w:proofErr w:type="gramEnd"/>
    </w:p>
    <w:p w:rsidR="008A1753" w:rsidRDefault="008A1753" w:rsidP="008A175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dragdrop</w:t>
      </w:r>
      <w:r>
        <w:rPr>
          <w:color w:val="000000"/>
        </w:rPr>
        <w:t>(java.lang.String locator, java.lang.String movementsString)</w:t>
      </w:r>
    </w:p>
    <w:p w:rsidR="008A1753" w:rsidRDefault="008A1753" w:rsidP="008A1753">
      <w:pPr>
        <w:pStyle w:val="HTMLPreformatted"/>
        <w:shd w:val="clear" w:color="auto" w:fill="FFFFFF"/>
        <w:rPr>
          <w:color w:val="000000"/>
        </w:rPr>
      </w:pPr>
    </w:p>
    <w:p w:rsidR="008A1753" w:rsidRDefault="008A1753" w:rsidP="008A1753">
      <w:proofErr w:type="gramStart"/>
      <w:r>
        <w:t>deprecated</w:t>
      </w:r>
      <w:proofErr w:type="gramEnd"/>
      <w:r>
        <w:t xml:space="preserve"> - use dragAndDrop instead</w:t>
      </w:r>
    </w:p>
    <w:p w:rsidR="008A1753" w:rsidRDefault="008A1753" w:rsidP="008A1753">
      <w:r>
        <w:rPr>
          <w:b/>
          <w:bCs/>
        </w:rPr>
        <w:t>Parameters:</w:t>
      </w:r>
    </w:p>
    <w:p w:rsidR="008A1753" w:rsidRDefault="008A1753" w:rsidP="008A1753">
      <w:proofErr w:type="gramStart"/>
      <w:r>
        <w:rPr>
          <w:rStyle w:val="HTMLCode"/>
          <w:rFonts w:eastAsiaTheme="minorHAnsi"/>
          <w:color w:val="000000"/>
        </w:rPr>
        <w:t>locator</w:t>
      </w:r>
      <w:proofErr w:type="gramEnd"/>
      <w:r>
        <w:rPr>
          <w:rStyle w:val="apple-converted-space"/>
          <w:color w:val="000000"/>
          <w:sz w:val="27"/>
          <w:szCs w:val="27"/>
        </w:rPr>
        <w:t> </w:t>
      </w:r>
      <w:r>
        <w:t>- an element locator</w:t>
      </w:r>
    </w:p>
    <w:p w:rsidR="008A1753" w:rsidRDefault="008A1753" w:rsidP="008A1753">
      <w:proofErr w:type="gramStart"/>
      <w:r>
        <w:rPr>
          <w:rStyle w:val="HTMLCode"/>
          <w:rFonts w:eastAsiaTheme="minorHAnsi"/>
          <w:color w:val="000000"/>
        </w:rPr>
        <w:t>movementsString</w:t>
      </w:r>
      <w:proofErr w:type="gramEnd"/>
      <w:r>
        <w:rPr>
          <w:rStyle w:val="apple-converted-space"/>
          <w:color w:val="000000"/>
          <w:sz w:val="27"/>
          <w:szCs w:val="27"/>
        </w:rPr>
        <w:t> </w:t>
      </w:r>
      <w:r>
        <w:t>- offset in pixels from the current location to which the element should be moved, e.g., "+70,-300"</w:t>
      </w:r>
    </w:p>
    <w:p w:rsidR="008A1753" w:rsidRDefault="00C95774" w:rsidP="008A1753">
      <w:pPr>
        <w:shd w:val="clear" w:color="auto" w:fill="FFFFFF"/>
        <w:rPr>
          <w:color w:val="000000"/>
          <w:sz w:val="27"/>
          <w:szCs w:val="27"/>
        </w:rPr>
      </w:pPr>
      <w:r>
        <w:rPr>
          <w:color w:val="000000"/>
          <w:sz w:val="27"/>
          <w:szCs w:val="27"/>
        </w:rPr>
        <w:pict>
          <v:rect id="_x0000_i1074" style="width:0;height:1.5pt" o:hralign="center" o:hrstd="t" o:hr="t" fillcolor="#aca899" stroked="f"/>
        </w:pict>
      </w:r>
    </w:p>
    <w:p w:rsidR="008A1753" w:rsidRDefault="008A1753" w:rsidP="008A1753">
      <w:pPr>
        <w:pStyle w:val="Subtitle"/>
        <w:rPr>
          <w:sz w:val="27"/>
          <w:szCs w:val="27"/>
        </w:rPr>
      </w:pPr>
      <w:proofErr w:type="gramStart"/>
      <w:r>
        <w:t>setMouseSpeed</w:t>
      </w:r>
      <w:proofErr w:type="gramEnd"/>
    </w:p>
    <w:p w:rsidR="008A1753" w:rsidRDefault="008A1753" w:rsidP="008A175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setMouseSpeed</w:t>
      </w:r>
      <w:r>
        <w:rPr>
          <w:color w:val="000000"/>
        </w:rPr>
        <w:t>(java.lang.String pixels)</w:t>
      </w:r>
    </w:p>
    <w:p w:rsidR="008A1753" w:rsidRDefault="008A1753" w:rsidP="008A1753">
      <w:pPr>
        <w:pStyle w:val="HTMLPreformatted"/>
        <w:shd w:val="clear" w:color="auto" w:fill="FFFFFF"/>
        <w:rPr>
          <w:color w:val="000000"/>
        </w:rPr>
      </w:pPr>
    </w:p>
    <w:p w:rsidR="008A1753" w:rsidRDefault="008A1753" w:rsidP="008A1753">
      <w:r>
        <w:t>Configure the number of pixels between "mousemove" events during dragAndDrop commands (default=10).</w:t>
      </w:r>
    </w:p>
    <w:p w:rsidR="008A1753" w:rsidRDefault="008A1753" w:rsidP="008A1753">
      <w:r>
        <w:t>Setting this value to 0 means that a "mousemove" event is sent to every single pixel in between the start location and the end location. That can be very slow and may cause some browsers to force the JavaScript to timeout.</w:t>
      </w:r>
    </w:p>
    <w:p w:rsidR="008A1753" w:rsidRDefault="008A1753" w:rsidP="008A1753">
      <w:r>
        <w:t>If the mouse speed is greater than the distance between the two dragged objects, we'll just send one "mousemove" at the start location and then one final one at the end location.</w:t>
      </w:r>
    </w:p>
    <w:p w:rsidR="008A1753" w:rsidRDefault="008A1753" w:rsidP="008A1753">
      <w:r>
        <w:rPr>
          <w:b/>
          <w:bCs/>
        </w:rPr>
        <w:t>Parameters:</w:t>
      </w:r>
      <w:r>
        <w:rPr>
          <w:rStyle w:val="HTMLCode"/>
          <w:rFonts w:eastAsiaTheme="minorHAnsi"/>
          <w:color w:val="000000"/>
        </w:rPr>
        <w:t xml:space="preserve"> pixels</w:t>
      </w:r>
      <w:r>
        <w:rPr>
          <w:rStyle w:val="apple-converted-space"/>
          <w:color w:val="000000"/>
          <w:sz w:val="27"/>
          <w:szCs w:val="27"/>
        </w:rPr>
        <w:t> </w:t>
      </w:r>
      <w:r>
        <w:t>- the number of pixels between "mousemove" events</w:t>
      </w:r>
    </w:p>
    <w:p w:rsidR="008A1753" w:rsidRDefault="00C95774" w:rsidP="008A1753">
      <w:pPr>
        <w:shd w:val="clear" w:color="auto" w:fill="FFFFFF"/>
        <w:rPr>
          <w:color w:val="000000"/>
          <w:sz w:val="27"/>
          <w:szCs w:val="27"/>
        </w:rPr>
      </w:pPr>
      <w:r>
        <w:rPr>
          <w:color w:val="000000"/>
          <w:sz w:val="27"/>
          <w:szCs w:val="27"/>
        </w:rPr>
        <w:pict>
          <v:rect id="_x0000_i1075" style="width:0;height:1.5pt" o:hralign="center" o:hrstd="t" o:hr="t" fillcolor="#aca899" stroked="f"/>
        </w:pict>
      </w:r>
    </w:p>
    <w:p w:rsidR="008A1753" w:rsidRDefault="008A1753" w:rsidP="008A1753">
      <w:pPr>
        <w:pStyle w:val="Subtitle"/>
        <w:rPr>
          <w:sz w:val="27"/>
          <w:szCs w:val="27"/>
        </w:rPr>
      </w:pPr>
      <w:proofErr w:type="gramStart"/>
      <w:r>
        <w:t>getMouseSpeed</w:t>
      </w:r>
      <w:proofErr w:type="gramEnd"/>
    </w:p>
    <w:p w:rsidR="008A1753" w:rsidRDefault="008A1753" w:rsidP="008A1753">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getMouseSpeed</w:t>
      </w:r>
      <w:r>
        <w:rPr>
          <w:color w:val="000000"/>
        </w:rPr>
        <w:t>()</w:t>
      </w:r>
    </w:p>
    <w:p w:rsidR="008A1753" w:rsidRDefault="008A1753" w:rsidP="008A1753">
      <w:pPr>
        <w:pStyle w:val="HTMLPreformatted"/>
        <w:shd w:val="clear" w:color="auto" w:fill="FFFFFF"/>
        <w:rPr>
          <w:color w:val="000000"/>
        </w:rPr>
      </w:pPr>
    </w:p>
    <w:p w:rsidR="008A1753" w:rsidRDefault="008A1753" w:rsidP="008A1753">
      <w:r>
        <w:rPr>
          <w:b/>
          <w:bCs/>
        </w:rPr>
        <w:t>Returns:</w:t>
      </w:r>
      <w:r>
        <w:t xml:space="preserve"> Number of pixels between "mousemove" events during dragAndDrop commands (default=10)</w:t>
      </w:r>
    </w:p>
    <w:p w:rsidR="008A1753" w:rsidRDefault="00C95774" w:rsidP="008A1753">
      <w:pPr>
        <w:shd w:val="clear" w:color="auto" w:fill="FFFFFF"/>
        <w:rPr>
          <w:color w:val="000000"/>
          <w:sz w:val="27"/>
          <w:szCs w:val="27"/>
        </w:rPr>
      </w:pPr>
      <w:r>
        <w:rPr>
          <w:color w:val="000000"/>
          <w:sz w:val="27"/>
          <w:szCs w:val="27"/>
        </w:rPr>
        <w:pict>
          <v:rect id="_x0000_i1076" style="width:0;height:1.5pt" o:hralign="center" o:hrstd="t" o:hr="t" fillcolor="#aca899" stroked="f"/>
        </w:pict>
      </w:r>
    </w:p>
    <w:p w:rsidR="008A1753" w:rsidRDefault="008A1753" w:rsidP="008A1753">
      <w:pPr>
        <w:pStyle w:val="Subtitle"/>
        <w:rPr>
          <w:sz w:val="27"/>
          <w:szCs w:val="27"/>
        </w:rPr>
      </w:pPr>
      <w:proofErr w:type="gramStart"/>
      <w:r>
        <w:t>dragAndDrop</w:t>
      </w:r>
      <w:proofErr w:type="gramEnd"/>
    </w:p>
    <w:p w:rsidR="008A1753" w:rsidRDefault="008A1753" w:rsidP="008A175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dragAndDrop</w:t>
      </w:r>
      <w:r>
        <w:rPr>
          <w:color w:val="000000"/>
        </w:rPr>
        <w:t>(java.lang.String locator, java.lang.String movementsString)</w:t>
      </w:r>
    </w:p>
    <w:p w:rsidR="008A1753" w:rsidRDefault="008A1753" w:rsidP="008A1753">
      <w:pPr>
        <w:pStyle w:val="HTMLPreformatted"/>
        <w:shd w:val="clear" w:color="auto" w:fill="FFFFFF"/>
        <w:rPr>
          <w:color w:val="000000"/>
        </w:rPr>
      </w:pPr>
    </w:p>
    <w:p w:rsidR="008A1753" w:rsidRDefault="008A1753" w:rsidP="008A1753">
      <w:r>
        <w:t>Drags an element a certain distance and then drops it</w:t>
      </w:r>
    </w:p>
    <w:p w:rsidR="008A1753" w:rsidRDefault="008A1753" w:rsidP="008A1753">
      <w:r>
        <w:rPr>
          <w:b/>
          <w:bCs/>
        </w:rPr>
        <w:t>Parameters:</w:t>
      </w:r>
    </w:p>
    <w:p w:rsidR="008A1753" w:rsidRDefault="008A1753" w:rsidP="008A1753">
      <w:proofErr w:type="gramStart"/>
      <w:r>
        <w:rPr>
          <w:rStyle w:val="HTMLCode"/>
          <w:rFonts w:eastAsiaTheme="minorHAnsi"/>
          <w:color w:val="000000"/>
        </w:rPr>
        <w:t>locator</w:t>
      </w:r>
      <w:proofErr w:type="gramEnd"/>
      <w:r>
        <w:rPr>
          <w:rStyle w:val="apple-converted-space"/>
          <w:color w:val="000000"/>
          <w:sz w:val="27"/>
          <w:szCs w:val="27"/>
        </w:rPr>
        <w:t> </w:t>
      </w:r>
      <w:r>
        <w:t>- an element locator</w:t>
      </w:r>
    </w:p>
    <w:p w:rsidR="008A1753" w:rsidRDefault="008A1753" w:rsidP="008A1753">
      <w:proofErr w:type="gramStart"/>
      <w:r>
        <w:rPr>
          <w:rStyle w:val="HTMLCode"/>
          <w:rFonts w:eastAsiaTheme="minorHAnsi"/>
          <w:color w:val="000000"/>
        </w:rPr>
        <w:t>movementsString</w:t>
      </w:r>
      <w:proofErr w:type="gramEnd"/>
      <w:r>
        <w:rPr>
          <w:rStyle w:val="apple-converted-space"/>
          <w:color w:val="000000"/>
          <w:sz w:val="27"/>
          <w:szCs w:val="27"/>
        </w:rPr>
        <w:t> </w:t>
      </w:r>
      <w:r>
        <w:t>- offset in pixels from the current location to which the element should be moved, e.g., "+70,-300"</w:t>
      </w:r>
    </w:p>
    <w:p w:rsidR="008A1753" w:rsidRDefault="00C95774" w:rsidP="008A1753">
      <w:pPr>
        <w:shd w:val="clear" w:color="auto" w:fill="FFFFFF"/>
        <w:rPr>
          <w:color w:val="000000"/>
          <w:sz w:val="27"/>
          <w:szCs w:val="27"/>
        </w:rPr>
      </w:pPr>
      <w:r>
        <w:rPr>
          <w:color w:val="000000"/>
          <w:sz w:val="27"/>
          <w:szCs w:val="27"/>
        </w:rPr>
        <w:pict>
          <v:rect id="_x0000_i1077" style="width:0;height:1.5pt" o:hralign="center" o:hrstd="t" o:hr="t" fillcolor="#aca899" stroked="f"/>
        </w:pict>
      </w:r>
    </w:p>
    <w:p w:rsidR="008A1753" w:rsidRDefault="008A1753" w:rsidP="008A1753">
      <w:pPr>
        <w:pStyle w:val="Subtitle"/>
        <w:rPr>
          <w:sz w:val="27"/>
          <w:szCs w:val="27"/>
        </w:rPr>
      </w:pPr>
      <w:proofErr w:type="gramStart"/>
      <w:r>
        <w:t>dragAndDropToObject</w:t>
      </w:r>
      <w:proofErr w:type="gramEnd"/>
    </w:p>
    <w:p w:rsidR="008A1753" w:rsidRDefault="008A1753" w:rsidP="008A175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dragAndDropToObject</w:t>
      </w:r>
      <w:r>
        <w:rPr>
          <w:color w:val="000000"/>
        </w:rPr>
        <w:t>(java.lang.String locatorOfObjectToBeDragged,</w:t>
      </w:r>
    </w:p>
    <w:p w:rsidR="008A1753" w:rsidRDefault="008A1753" w:rsidP="008A1753">
      <w:pPr>
        <w:pStyle w:val="HTMLPreformatted"/>
        <w:shd w:val="clear" w:color="auto" w:fill="FFFFFF"/>
        <w:rPr>
          <w:color w:val="000000"/>
        </w:rPr>
      </w:pPr>
      <w:r>
        <w:rPr>
          <w:color w:val="000000"/>
        </w:rPr>
        <w:t xml:space="preserve">                         </w:t>
      </w:r>
      <w:proofErr w:type="gramStart"/>
      <w:r>
        <w:rPr>
          <w:color w:val="000000"/>
        </w:rPr>
        <w:t>java.lang.String</w:t>
      </w:r>
      <w:proofErr w:type="gramEnd"/>
      <w:r>
        <w:rPr>
          <w:color w:val="000000"/>
        </w:rPr>
        <w:t> locatorOfDragDestinationObject)</w:t>
      </w:r>
    </w:p>
    <w:p w:rsidR="008A1753" w:rsidRDefault="008A1753" w:rsidP="008A1753">
      <w:pPr>
        <w:pStyle w:val="HTMLPreformatted"/>
        <w:shd w:val="clear" w:color="auto" w:fill="FFFFFF"/>
        <w:rPr>
          <w:color w:val="000000"/>
        </w:rPr>
      </w:pPr>
    </w:p>
    <w:p w:rsidR="008A1753" w:rsidRDefault="008A1753" w:rsidP="008A1753">
      <w:r>
        <w:t>Drags an element and drops it on another element</w:t>
      </w:r>
    </w:p>
    <w:p w:rsidR="008A1753" w:rsidRDefault="008A1753" w:rsidP="008A1753">
      <w:r>
        <w:rPr>
          <w:b/>
          <w:bCs/>
        </w:rPr>
        <w:t>Parameters:</w:t>
      </w:r>
    </w:p>
    <w:p w:rsidR="008A1753" w:rsidRDefault="008A1753" w:rsidP="008A1753">
      <w:proofErr w:type="gramStart"/>
      <w:r>
        <w:rPr>
          <w:rStyle w:val="HTMLCode"/>
          <w:rFonts w:eastAsiaTheme="minorHAnsi"/>
          <w:color w:val="000000"/>
        </w:rPr>
        <w:t>locatorOfObjectToBeDragged</w:t>
      </w:r>
      <w:proofErr w:type="gramEnd"/>
      <w:r>
        <w:rPr>
          <w:rStyle w:val="apple-converted-space"/>
          <w:color w:val="000000"/>
          <w:sz w:val="27"/>
          <w:szCs w:val="27"/>
        </w:rPr>
        <w:t> </w:t>
      </w:r>
      <w:r>
        <w:t>- an element to be dragged</w:t>
      </w:r>
    </w:p>
    <w:p w:rsidR="008A1753" w:rsidRDefault="008A1753" w:rsidP="008A1753">
      <w:proofErr w:type="gramStart"/>
      <w:r>
        <w:rPr>
          <w:rStyle w:val="HTMLCode"/>
          <w:rFonts w:eastAsiaTheme="minorHAnsi"/>
          <w:color w:val="000000"/>
        </w:rPr>
        <w:t>locatorOfDragDestinationObject</w:t>
      </w:r>
      <w:proofErr w:type="gramEnd"/>
      <w:r>
        <w:rPr>
          <w:rStyle w:val="apple-converted-space"/>
          <w:color w:val="000000"/>
          <w:sz w:val="27"/>
          <w:szCs w:val="27"/>
        </w:rPr>
        <w:t> </w:t>
      </w:r>
      <w:r>
        <w:t>- an element whose location (i.e., whose center-most pixel) will be the point where locatorOfObjectToBeDragged is dropped</w:t>
      </w:r>
    </w:p>
    <w:p w:rsidR="005B7F23" w:rsidRDefault="005B7F23">
      <w:pPr>
        <w:spacing w:after="0" w:line="240" w:lineRule="auto"/>
        <w:rPr>
          <w:b/>
          <w:i/>
          <w:sz w:val="28"/>
        </w:rPr>
      </w:pPr>
    </w:p>
    <w:p w:rsidR="008A1753" w:rsidRDefault="008A1753">
      <w:pPr>
        <w:spacing w:after="0" w:line="240" w:lineRule="auto"/>
        <w:rPr>
          <w:b/>
          <w:i/>
          <w:sz w:val="28"/>
        </w:rPr>
      </w:pPr>
      <w:r>
        <w:br w:type="page"/>
      </w:r>
    </w:p>
    <w:p w:rsidR="007109A2" w:rsidRDefault="005B7F23" w:rsidP="00946FB3">
      <w:pPr>
        <w:pStyle w:val="Heading3"/>
      </w:pPr>
      <w:bookmarkStart w:id="154" w:name="_Toc295720484"/>
      <w:r>
        <w:t>Checkbox and Select controls</w:t>
      </w:r>
      <w:bookmarkEnd w:id="154"/>
    </w:p>
    <w:p w:rsidR="00222A29" w:rsidRDefault="007109A2">
      <w:pPr>
        <w:pStyle w:val="Subtitle"/>
        <w:rPr>
          <w:sz w:val="27"/>
          <w:szCs w:val="27"/>
        </w:rPr>
      </w:pPr>
      <w:bookmarkStart w:id="155" w:name="check(java.lang.String)"/>
      <w:bookmarkEnd w:id="155"/>
      <w:proofErr w:type="gramStart"/>
      <w:r>
        <w:t>check</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check</w:t>
      </w:r>
      <w:r>
        <w:rPr>
          <w:color w:val="000000"/>
        </w:rPr>
        <w:t>(java.lang.String locator)</w:t>
      </w:r>
    </w:p>
    <w:p w:rsidR="00326268" w:rsidRDefault="00326268" w:rsidP="007109A2">
      <w:pPr>
        <w:pStyle w:val="HTMLPreformatted"/>
        <w:shd w:val="clear" w:color="auto" w:fill="FFFFFF"/>
        <w:rPr>
          <w:color w:val="000000"/>
        </w:rPr>
      </w:pPr>
    </w:p>
    <w:p w:rsidR="00222A29" w:rsidRDefault="007109A2">
      <w:r>
        <w:t>Check a toggle-button (checkbox/radio)</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52"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78" style="width:0;height:1.5pt" o:hralign="center" o:hrstd="t" o:hr="t" fillcolor="#aca899" stroked="f"/>
        </w:pict>
      </w:r>
    </w:p>
    <w:p w:rsidR="00222A29" w:rsidRDefault="007109A2">
      <w:pPr>
        <w:pStyle w:val="Subtitle"/>
        <w:rPr>
          <w:sz w:val="27"/>
          <w:szCs w:val="27"/>
        </w:rPr>
      </w:pPr>
      <w:bookmarkStart w:id="156" w:name="uncheck(java.lang.String)"/>
      <w:bookmarkEnd w:id="156"/>
      <w:proofErr w:type="gramStart"/>
      <w:r>
        <w:t>uncheck</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uncheck</w:t>
      </w:r>
      <w:r>
        <w:rPr>
          <w:color w:val="000000"/>
        </w:rPr>
        <w:t>(java.lang.String locator)</w:t>
      </w:r>
    </w:p>
    <w:p w:rsidR="00326268" w:rsidRDefault="00326268" w:rsidP="007109A2">
      <w:pPr>
        <w:pStyle w:val="HTMLPreformatted"/>
        <w:shd w:val="clear" w:color="auto" w:fill="FFFFFF"/>
        <w:rPr>
          <w:color w:val="000000"/>
        </w:rPr>
      </w:pPr>
    </w:p>
    <w:p w:rsidR="00222A29" w:rsidRDefault="007109A2">
      <w:r>
        <w:t>Uncheck a toggle-button (checkbox/radio)</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53" w:anchor="locators" w:history="1">
        <w:r>
          <w:rPr>
            <w:rStyle w:val="Hyperlink"/>
            <w:sz w:val="27"/>
            <w:szCs w:val="27"/>
          </w:rPr>
          <w:t>element locator</w:t>
        </w:r>
      </w:hyperlink>
    </w:p>
    <w:p w:rsidR="007109A2" w:rsidRDefault="00C95774" w:rsidP="007109A2">
      <w:pPr>
        <w:shd w:val="clear" w:color="auto" w:fill="FFFFFF"/>
        <w:rPr>
          <w:color w:val="000000"/>
          <w:sz w:val="27"/>
          <w:szCs w:val="27"/>
        </w:rPr>
      </w:pPr>
      <w:r>
        <w:rPr>
          <w:color w:val="000000"/>
          <w:sz w:val="27"/>
          <w:szCs w:val="27"/>
        </w:rPr>
        <w:pict>
          <v:rect id="_x0000_i1079" style="width:0;height:1.5pt" o:hralign="center" o:hrstd="t" o:hr="t" fillcolor="#aca899" stroked="f"/>
        </w:pict>
      </w:r>
    </w:p>
    <w:p w:rsidR="00222A29" w:rsidRDefault="007109A2">
      <w:pPr>
        <w:pStyle w:val="Subtitle"/>
        <w:rPr>
          <w:sz w:val="27"/>
          <w:szCs w:val="27"/>
        </w:rPr>
      </w:pPr>
      <w:bookmarkStart w:id="157" w:name="select(java.lang.String,_java.lang.Strin"/>
      <w:bookmarkEnd w:id="157"/>
      <w:proofErr w:type="gramStart"/>
      <w:r>
        <w:t>select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select</w:t>
      </w:r>
      <w:r>
        <w:rPr>
          <w:color w:val="000000"/>
        </w:rPr>
        <w:t>(java.lang.String selectLocator, java.lang.String optionLocator)</w:t>
      </w:r>
    </w:p>
    <w:p w:rsidR="00326268" w:rsidRDefault="00326268" w:rsidP="007109A2">
      <w:pPr>
        <w:pStyle w:val="HTMLPreformatted"/>
        <w:shd w:val="clear" w:color="auto" w:fill="FFFFFF"/>
        <w:rPr>
          <w:color w:val="000000"/>
        </w:rPr>
      </w:pPr>
    </w:p>
    <w:p w:rsidR="00222A29" w:rsidRDefault="007109A2">
      <w:r>
        <w:t>Select an option from a drop-down using an option locator.</w:t>
      </w:r>
    </w:p>
    <w:p w:rsidR="007109A2" w:rsidRDefault="007109A2" w:rsidP="009C1FB2">
      <w:r>
        <w:t>Option locators provide different ways of specifying options of an HTML Select element (e.g. for selecting a specific option, or for asserting that the selected option satisfies a specification). There are several forms of Select Option Locator.</w:t>
      </w:r>
    </w:p>
    <w:p w:rsidR="007109A2" w:rsidRPr="00326268" w:rsidRDefault="00476EAC" w:rsidP="007109A2">
      <w:pPr>
        <w:numPr>
          <w:ilvl w:val="0"/>
          <w:numId w:val="45"/>
        </w:numPr>
        <w:shd w:val="clear" w:color="auto" w:fill="FFFFFF"/>
        <w:spacing w:before="100" w:beforeAutospacing="1" w:after="100" w:afterAutospacing="1" w:line="240" w:lineRule="auto"/>
        <w:ind w:left="1440"/>
        <w:rPr>
          <w:rStyle w:val="Emphasis"/>
        </w:rPr>
      </w:pPr>
      <w:proofErr w:type="gramStart"/>
      <w:r w:rsidRPr="00476EAC">
        <w:rPr>
          <w:rStyle w:val="Emphasis"/>
        </w:rPr>
        <w:t>label=</w:t>
      </w:r>
      <w:proofErr w:type="gramEnd"/>
      <w:r w:rsidRPr="00476EAC">
        <w:rPr>
          <w:rStyle w:val="Emphasis"/>
        </w:rPr>
        <w:t>labelPattern: matches options based on their labels, i.e. the visible text. (This is the default.)</w:t>
      </w:r>
    </w:p>
    <w:p w:rsidR="007109A2" w:rsidRPr="00326268" w:rsidRDefault="00476EAC" w:rsidP="007109A2">
      <w:pPr>
        <w:numPr>
          <w:ilvl w:val="1"/>
          <w:numId w:val="45"/>
        </w:numPr>
        <w:shd w:val="clear" w:color="auto" w:fill="FFFFFF"/>
        <w:spacing w:before="100" w:beforeAutospacing="1" w:after="100" w:afterAutospacing="1" w:line="240" w:lineRule="auto"/>
        <w:ind w:left="2160"/>
        <w:rPr>
          <w:rStyle w:val="Emphasis"/>
        </w:rPr>
      </w:pPr>
      <w:r w:rsidRPr="00476EAC">
        <w:rPr>
          <w:rStyle w:val="Emphasis"/>
        </w:rPr>
        <w:t>label=regexp:^[Oo]ther</w:t>
      </w:r>
    </w:p>
    <w:p w:rsidR="007109A2" w:rsidRPr="00326268" w:rsidRDefault="00476EAC" w:rsidP="007109A2">
      <w:pPr>
        <w:numPr>
          <w:ilvl w:val="0"/>
          <w:numId w:val="45"/>
        </w:numPr>
        <w:shd w:val="clear" w:color="auto" w:fill="FFFFFF"/>
        <w:spacing w:before="100" w:beforeAutospacing="1" w:after="100" w:afterAutospacing="1" w:line="240" w:lineRule="auto"/>
        <w:ind w:left="1440"/>
        <w:rPr>
          <w:rStyle w:val="Emphasis"/>
        </w:rPr>
      </w:pPr>
      <w:proofErr w:type="gramStart"/>
      <w:r w:rsidRPr="00476EAC">
        <w:rPr>
          <w:rStyle w:val="Emphasis"/>
        </w:rPr>
        <w:t>value=</w:t>
      </w:r>
      <w:proofErr w:type="gramEnd"/>
      <w:r w:rsidRPr="00476EAC">
        <w:rPr>
          <w:rStyle w:val="Emphasis"/>
        </w:rPr>
        <w:t>valuePattern: matches options based on their values.</w:t>
      </w:r>
    </w:p>
    <w:p w:rsidR="007109A2" w:rsidRPr="00326268" w:rsidRDefault="00476EAC" w:rsidP="007109A2">
      <w:pPr>
        <w:numPr>
          <w:ilvl w:val="1"/>
          <w:numId w:val="45"/>
        </w:numPr>
        <w:shd w:val="clear" w:color="auto" w:fill="FFFFFF"/>
        <w:spacing w:before="100" w:beforeAutospacing="1" w:after="100" w:afterAutospacing="1" w:line="240" w:lineRule="auto"/>
        <w:ind w:left="2160"/>
        <w:rPr>
          <w:rStyle w:val="Emphasis"/>
        </w:rPr>
      </w:pPr>
      <w:r w:rsidRPr="00476EAC">
        <w:rPr>
          <w:rStyle w:val="Emphasis"/>
        </w:rPr>
        <w:t>value=other</w:t>
      </w:r>
    </w:p>
    <w:p w:rsidR="007109A2" w:rsidRPr="00326268" w:rsidRDefault="00476EAC" w:rsidP="007109A2">
      <w:pPr>
        <w:numPr>
          <w:ilvl w:val="0"/>
          <w:numId w:val="45"/>
        </w:numPr>
        <w:shd w:val="clear" w:color="auto" w:fill="FFFFFF"/>
        <w:spacing w:before="100" w:beforeAutospacing="1" w:after="100" w:afterAutospacing="1" w:line="240" w:lineRule="auto"/>
        <w:ind w:left="1440"/>
        <w:rPr>
          <w:rStyle w:val="Emphasis"/>
        </w:rPr>
      </w:pPr>
      <w:proofErr w:type="gramStart"/>
      <w:r w:rsidRPr="00476EAC">
        <w:rPr>
          <w:rStyle w:val="Emphasis"/>
        </w:rPr>
        <w:t>id=</w:t>
      </w:r>
      <w:proofErr w:type="gramEnd"/>
      <w:r w:rsidRPr="00476EAC">
        <w:rPr>
          <w:rStyle w:val="Emphasis"/>
        </w:rPr>
        <w:t>id: matches options based on their ids.</w:t>
      </w:r>
    </w:p>
    <w:p w:rsidR="007109A2" w:rsidRPr="00326268" w:rsidRDefault="00476EAC" w:rsidP="007109A2">
      <w:pPr>
        <w:numPr>
          <w:ilvl w:val="1"/>
          <w:numId w:val="45"/>
        </w:numPr>
        <w:shd w:val="clear" w:color="auto" w:fill="FFFFFF"/>
        <w:spacing w:before="100" w:beforeAutospacing="1" w:after="100" w:afterAutospacing="1" w:line="240" w:lineRule="auto"/>
        <w:ind w:left="2160"/>
        <w:rPr>
          <w:rStyle w:val="Emphasis"/>
        </w:rPr>
      </w:pPr>
      <w:r w:rsidRPr="00476EAC">
        <w:rPr>
          <w:rStyle w:val="Emphasis"/>
        </w:rPr>
        <w:t>id=option1</w:t>
      </w:r>
    </w:p>
    <w:p w:rsidR="007109A2" w:rsidRPr="00326268" w:rsidRDefault="00476EAC" w:rsidP="007109A2">
      <w:pPr>
        <w:numPr>
          <w:ilvl w:val="0"/>
          <w:numId w:val="45"/>
        </w:numPr>
        <w:shd w:val="clear" w:color="auto" w:fill="FFFFFF"/>
        <w:spacing w:before="100" w:beforeAutospacing="1" w:after="100" w:afterAutospacing="1" w:line="240" w:lineRule="auto"/>
        <w:ind w:left="1440"/>
        <w:rPr>
          <w:rStyle w:val="Emphasis"/>
        </w:rPr>
      </w:pPr>
      <w:proofErr w:type="gramStart"/>
      <w:r w:rsidRPr="00476EAC">
        <w:rPr>
          <w:rStyle w:val="Emphasis"/>
        </w:rPr>
        <w:t>index=</w:t>
      </w:r>
      <w:proofErr w:type="gramEnd"/>
      <w:r w:rsidRPr="00476EAC">
        <w:rPr>
          <w:rStyle w:val="Emphasis"/>
        </w:rPr>
        <w:t>index: matches an option based on its index (offset from zero).</w:t>
      </w:r>
    </w:p>
    <w:p w:rsidR="007109A2" w:rsidRPr="00326268" w:rsidRDefault="00476EAC" w:rsidP="007109A2">
      <w:pPr>
        <w:numPr>
          <w:ilvl w:val="1"/>
          <w:numId w:val="45"/>
        </w:numPr>
        <w:shd w:val="clear" w:color="auto" w:fill="FFFFFF"/>
        <w:spacing w:before="100" w:beforeAutospacing="1" w:after="100" w:afterAutospacing="1" w:line="240" w:lineRule="auto"/>
        <w:ind w:left="2160"/>
        <w:rPr>
          <w:rStyle w:val="Emphasis"/>
        </w:rPr>
      </w:pPr>
      <w:r w:rsidRPr="00476EAC">
        <w:rPr>
          <w:rStyle w:val="Emphasis"/>
        </w:rPr>
        <w:t>index=2</w:t>
      </w:r>
    </w:p>
    <w:p w:rsidR="00222A29" w:rsidRDefault="007109A2">
      <w:r>
        <w:t>If no option locator prefix is provided, the default behaviour is to match on</w:t>
      </w:r>
      <w:r>
        <w:rPr>
          <w:rStyle w:val="apple-converted-space"/>
          <w:color w:val="000000"/>
          <w:sz w:val="27"/>
          <w:szCs w:val="27"/>
        </w:rPr>
        <w:t> </w:t>
      </w:r>
      <w:r>
        <w:rPr>
          <w:rStyle w:val="Strong"/>
          <w:color w:val="000000"/>
          <w:sz w:val="27"/>
          <w:szCs w:val="27"/>
        </w:rPr>
        <w:t>label</w:t>
      </w:r>
      <w:r>
        <w:t>.</w:t>
      </w:r>
    </w:p>
    <w:p w:rsidR="00222A29" w:rsidRDefault="00476EAC">
      <w:pPr>
        <w:rPr>
          <w:b/>
        </w:rPr>
      </w:pPr>
      <w:r w:rsidRPr="00476EAC">
        <w:rPr>
          <w:b/>
        </w:rPr>
        <w:t>Parameters:</w:t>
      </w:r>
    </w:p>
    <w:p w:rsidR="00222A29" w:rsidRDefault="007109A2">
      <w:proofErr w:type="gramStart"/>
      <w:r>
        <w:rPr>
          <w:rStyle w:val="HTMLCode"/>
          <w:rFonts w:eastAsiaTheme="minorHAnsi"/>
          <w:color w:val="000000"/>
        </w:rPr>
        <w:t>selectLocator</w:t>
      </w:r>
      <w:proofErr w:type="gramEnd"/>
      <w:r>
        <w:rPr>
          <w:rStyle w:val="apple-converted-space"/>
          <w:color w:val="000000"/>
          <w:sz w:val="27"/>
          <w:szCs w:val="27"/>
        </w:rPr>
        <w:t> </w:t>
      </w:r>
      <w:r>
        <w:t>- an</w:t>
      </w:r>
      <w:r>
        <w:rPr>
          <w:rStyle w:val="apple-converted-space"/>
          <w:color w:val="000000"/>
          <w:sz w:val="27"/>
          <w:szCs w:val="27"/>
        </w:rPr>
        <w:t> </w:t>
      </w:r>
      <w:hyperlink r:id="rId54"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proofErr w:type="gramStart"/>
      <w:r>
        <w:rPr>
          <w:rStyle w:val="HTMLCode"/>
          <w:rFonts w:eastAsiaTheme="minorHAnsi"/>
          <w:color w:val="000000"/>
        </w:rPr>
        <w:t>optionLocator</w:t>
      </w:r>
      <w:proofErr w:type="gramEnd"/>
      <w:r>
        <w:rPr>
          <w:rStyle w:val="apple-converted-space"/>
          <w:color w:val="000000"/>
          <w:sz w:val="27"/>
          <w:szCs w:val="27"/>
        </w:rPr>
        <w:t> </w:t>
      </w:r>
      <w:r>
        <w:t>- an option locator (a label by default)</w:t>
      </w:r>
    </w:p>
    <w:p w:rsidR="007109A2" w:rsidRDefault="00C95774" w:rsidP="007109A2">
      <w:pPr>
        <w:shd w:val="clear" w:color="auto" w:fill="FFFFFF"/>
        <w:rPr>
          <w:color w:val="000000"/>
          <w:sz w:val="27"/>
          <w:szCs w:val="27"/>
        </w:rPr>
      </w:pPr>
      <w:r>
        <w:rPr>
          <w:color w:val="000000"/>
          <w:sz w:val="27"/>
          <w:szCs w:val="27"/>
        </w:rPr>
        <w:pict>
          <v:rect id="_x0000_i1080" style="width:0;height:1.5pt" o:hralign="center" o:hrstd="t" o:hr="t" fillcolor="#aca899" stroked="f"/>
        </w:pict>
      </w:r>
    </w:p>
    <w:p w:rsidR="00222A29" w:rsidRDefault="007109A2">
      <w:pPr>
        <w:pStyle w:val="Subtitle"/>
        <w:rPr>
          <w:sz w:val="27"/>
          <w:szCs w:val="27"/>
        </w:rPr>
      </w:pPr>
      <w:bookmarkStart w:id="158" w:name="addSelection(java.lang.String,_java.lang"/>
      <w:bookmarkEnd w:id="158"/>
      <w:proofErr w:type="gramStart"/>
      <w:r>
        <w:t>addSelection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addSelection</w:t>
      </w:r>
      <w:r>
        <w:rPr>
          <w:color w:val="000000"/>
        </w:rPr>
        <w:t>(java.lang.String locator, java.lang.String optionLocator)</w:t>
      </w:r>
    </w:p>
    <w:p w:rsidR="00326268" w:rsidRDefault="00326268" w:rsidP="007109A2">
      <w:pPr>
        <w:pStyle w:val="HTMLPreformatted"/>
        <w:shd w:val="clear" w:color="auto" w:fill="FFFFFF"/>
        <w:rPr>
          <w:color w:val="000000"/>
        </w:rPr>
      </w:pPr>
    </w:p>
    <w:p w:rsidR="00222A29" w:rsidRDefault="007109A2">
      <w:r>
        <w:t>Add a selection to the set of selected options in a multi-select element using an option locator.</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55" w:anchor="locators" w:history="1">
        <w:r>
          <w:rPr>
            <w:rStyle w:val="Hyperlink"/>
            <w:sz w:val="27"/>
            <w:szCs w:val="27"/>
          </w:rPr>
          <w:t>element locator</w:t>
        </w:r>
      </w:hyperlink>
      <w:r>
        <w:rPr>
          <w:rStyle w:val="apple-converted-space"/>
          <w:color w:val="000000"/>
          <w:sz w:val="27"/>
          <w:szCs w:val="27"/>
        </w:rPr>
        <w:t> </w:t>
      </w:r>
      <w:r>
        <w:t>identifying a multi-select box</w:t>
      </w:r>
    </w:p>
    <w:p w:rsidR="00222A29" w:rsidRDefault="007109A2">
      <w:proofErr w:type="gramStart"/>
      <w:r>
        <w:rPr>
          <w:rStyle w:val="HTMLCode"/>
          <w:rFonts w:eastAsiaTheme="minorHAnsi"/>
          <w:color w:val="000000"/>
        </w:rPr>
        <w:t>optionLocator</w:t>
      </w:r>
      <w:proofErr w:type="gramEnd"/>
      <w:r>
        <w:rPr>
          <w:rStyle w:val="apple-converted-space"/>
          <w:color w:val="000000"/>
          <w:sz w:val="27"/>
          <w:szCs w:val="27"/>
        </w:rPr>
        <w:t> </w:t>
      </w:r>
      <w:r>
        <w:t>- an option locator (a label by default)</w:t>
      </w:r>
    </w:p>
    <w:p w:rsidR="007109A2" w:rsidRDefault="00C95774" w:rsidP="007109A2">
      <w:pPr>
        <w:shd w:val="clear" w:color="auto" w:fill="FFFFFF"/>
        <w:rPr>
          <w:color w:val="000000"/>
          <w:sz w:val="27"/>
          <w:szCs w:val="27"/>
        </w:rPr>
      </w:pPr>
      <w:r>
        <w:rPr>
          <w:color w:val="000000"/>
          <w:sz w:val="27"/>
          <w:szCs w:val="27"/>
        </w:rPr>
        <w:pict>
          <v:rect id="_x0000_i1081" style="width:0;height:1.5pt" o:hralign="center" o:hrstd="t" o:hr="t" fillcolor="#aca899" stroked="f"/>
        </w:pict>
      </w:r>
    </w:p>
    <w:p w:rsidR="00222A29" w:rsidRDefault="007109A2">
      <w:pPr>
        <w:pStyle w:val="Subtitle"/>
        <w:rPr>
          <w:sz w:val="27"/>
          <w:szCs w:val="27"/>
        </w:rPr>
      </w:pPr>
      <w:bookmarkStart w:id="159" w:name="removeSelection(java.lang.String,_java.l"/>
      <w:bookmarkEnd w:id="159"/>
      <w:proofErr w:type="gramStart"/>
      <w:r>
        <w:t>removeSelection</w:t>
      </w:r>
      <w:proofErr w:type="gramEnd"/>
    </w:p>
    <w:p w:rsidR="00326268" w:rsidRDefault="007109A2" w:rsidP="007109A2">
      <w:pPr>
        <w:pStyle w:val="HTMLPreformatted"/>
        <w:shd w:val="clear" w:color="auto" w:fill="FFFFFF"/>
        <w:rPr>
          <w:b/>
          <w:bCs/>
          <w:color w:val="000000"/>
        </w:rPr>
      </w:pPr>
      <w:proofErr w:type="gramStart"/>
      <w:r>
        <w:rPr>
          <w:color w:val="000000"/>
        </w:rPr>
        <w:t>void</w:t>
      </w:r>
      <w:proofErr w:type="gramEnd"/>
      <w:r>
        <w:rPr>
          <w:color w:val="000000"/>
        </w:rPr>
        <w:t xml:space="preserve"> </w:t>
      </w:r>
      <w:r>
        <w:rPr>
          <w:b/>
          <w:bCs/>
          <w:color w:val="000000"/>
        </w:rPr>
        <w:t>removeSelection</w:t>
      </w:r>
    </w:p>
    <w:p w:rsidR="007109A2" w:rsidRDefault="00326268" w:rsidP="007109A2">
      <w:pPr>
        <w:pStyle w:val="HTMLPreformatted"/>
        <w:shd w:val="clear" w:color="auto" w:fill="FFFFFF"/>
        <w:rPr>
          <w:color w:val="000000"/>
        </w:rPr>
      </w:pPr>
      <w:r>
        <w:rPr>
          <w:b/>
          <w:bCs/>
          <w:color w:val="000000"/>
        </w:rPr>
        <w:tab/>
      </w:r>
      <w:r w:rsidR="007109A2">
        <w:rPr>
          <w:color w:val="000000"/>
        </w:rPr>
        <w:t>(</w:t>
      </w:r>
      <w:proofErr w:type="gramStart"/>
      <w:r w:rsidR="007109A2">
        <w:rPr>
          <w:color w:val="000000"/>
        </w:rPr>
        <w:t>java.lang.String</w:t>
      </w:r>
      <w:proofErr w:type="gramEnd"/>
      <w:r w:rsidR="007109A2">
        <w:rPr>
          <w:color w:val="000000"/>
        </w:rPr>
        <w:t> locator, java.lang.String optionLocator)</w:t>
      </w:r>
    </w:p>
    <w:p w:rsidR="00326268" w:rsidRDefault="00326268" w:rsidP="007109A2">
      <w:pPr>
        <w:pStyle w:val="HTMLPreformatted"/>
        <w:shd w:val="clear" w:color="auto" w:fill="FFFFFF"/>
        <w:rPr>
          <w:color w:val="000000"/>
        </w:rPr>
      </w:pPr>
    </w:p>
    <w:p w:rsidR="00222A29" w:rsidRDefault="007109A2">
      <w:r>
        <w:t>Remove a selection from the set of selected options in a multi-select element using an option locator.</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56" w:anchor="locators" w:history="1">
        <w:r>
          <w:rPr>
            <w:rStyle w:val="Hyperlink"/>
            <w:sz w:val="27"/>
            <w:szCs w:val="27"/>
          </w:rPr>
          <w:t>element locator</w:t>
        </w:r>
      </w:hyperlink>
      <w:r>
        <w:rPr>
          <w:rStyle w:val="apple-converted-space"/>
          <w:color w:val="000000"/>
          <w:sz w:val="27"/>
          <w:szCs w:val="27"/>
        </w:rPr>
        <w:t> </w:t>
      </w:r>
      <w:r>
        <w:t>identifying a multi-select box</w:t>
      </w:r>
    </w:p>
    <w:p w:rsidR="00222A29" w:rsidRDefault="007109A2">
      <w:proofErr w:type="gramStart"/>
      <w:r>
        <w:rPr>
          <w:rStyle w:val="HTMLCode"/>
          <w:rFonts w:eastAsiaTheme="minorHAnsi"/>
          <w:color w:val="000000"/>
        </w:rPr>
        <w:t>optionLocator</w:t>
      </w:r>
      <w:proofErr w:type="gramEnd"/>
      <w:r>
        <w:rPr>
          <w:rStyle w:val="apple-converted-space"/>
          <w:color w:val="000000"/>
          <w:sz w:val="27"/>
          <w:szCs w:val="27"/>
        </w:rPr>
        <w:t> </w:t>
      </w:r>
      <w:r>
        <w:t>- an option locator (a label by default)</w:t>
      </w:r>
    </w:p>
    <w:p w:rsidR="007109A2" w:rsidRDefault="00C95774" w:rsidP="007109A2">
      <w:pPr>
        <w:shd w:val="clear" w:color="auto" w:fill="FFFFFF"/>
        <w:rPr>
          <w:color w:val="000000"/>
          <w:sz w:val="27"/>
          <w:szCs w:val="27"/>
        </w:rPr>
      </w:pPr>
      <w:r>
        <w:rPr>
          <w:color w:val="000000"/>
          <w:sz w:val="27"/>
          <w:szCs w:val="27"/>
        </w:rPr>
        <w:pict>
          <v:rect id="_x0000_i1082" style="width:0;height:1.5pt" o:hralign="center" o:hrstd="t" o:hr="t" fillcolor="#aca899" stroked="f"/>
        </w:pict>
      </w:r>
    </w:p>
    <w:p w:rsidR="00222A29" w:rsidRDefault="007109A2">
      <w:pPr>
        <w:pStyle w:val="Subtitle"/>
        <w:rPr>
          <w:sz w:val="27"/>
          <w:szCs w:val="27"/>
        </w:rPr>
      </w:pPr>
      <w:bookmarkStart w:id="160" w:name="removeAllSelections(java.lang.String)"/>
      <w:bookmarkEnd w:id="160"/>
      <w:proofErr w:type="gramStart"/>
      <w:r>
        <w:t>removeAllSelections</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removeAllSelections</w:t>
      </w:r>
      <w:r>
        <w:rPr>
          <w:color w:val="000000"/>
        </w:rPr>
        <w:t>(java.lang.String locator)</w:t>
      </w:r>
    </w:p>
    <w:p w:rsidR="00326268" w:rsidRDefault="00326268" w:rsidP="007109A2">
      <w:pPr>
        <w:pStyle w:val="HTMLPreformatted"/>
        <w:shd w:val="clear" w:color="auto" w:fill="FFFFFF"/>
        <w:rPr>
          <w:color w:val="000000"/>
        </w:rPr>
      </w:pPr>
    </w:p>
    <w:p w:rsidR="00222A29" w:rsidRDefault="007109A2">
      <w:r>
        <w:t>Unselects all of the selected options in a multi-select element.</w:t>
      </w:r>
    </w:p>
    <w:p w:rsidR="00222A29" w:rsidRDefault="007109A2">
      <w:r>
        <w:rPr>
          <w:b/>
          <w:bCs/>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57" w:anchor="locators" w:history="1">
        <w:r>
          <w:rPr>
            <w:rStyle w:val="Hyperlink"/>
            <w:sz w:val="27"/>
            <w:szCs w:val="27"/>
          </w:rPr>
          <w:t>element locator</w:t>
        </w:r>
      </w:hyperlink>
      <w:r>
        <w:rPr>
          <w:rStyle w:val="apple-converted-space"/>
          <w:color w:val="000000"/>
          <w:sz w:val="27"/>
          <w:szCs w:val="27"/>
        </w:rPr>
        <w:t> </w:t>
      </w:r>
      <w:r>
        <w:t>identifying a multi-select box</w:t>
      </w:r>
    </w:p>
    <w:p w:rsidR="007109A2" w:rsidRDefault="00C95774" w:rsidP="007109A2">
      <w:pPr>
        <w:shd w:val="clear" w:color="auto" w:fill="FFFFFF"/>
        <w:rPr>
          <w:color w:val="000000"/>
          <w:sz w:val="27"/>
          <w:szCs w:val="27"/>
        </w:rPr>
      </w:pPr>
      <w:r>
        <w:rPr>
          <w:color w:val="000000"/>
          <w:sz w:val="27"/>
          <w:szCs w:val="27"/>
        </w:rPr>
        <w:pict>
          <v:rect id="_x0000_i1083" style="width:0;height:1.5pt" o:hralign="center" o:hrstd="t" o:hr="t" fillcolor="#aca899" stroked="f"/>
        </w:pict>
      </w:r>
    </w:p>
    <w:p w:rsidR="008A1753" w:rsidRDefault="008A1753">
      <w:pPr>
        <w:spacing w:after="0" w:line="240" w:lineRule="auto"/>
        <w:rPr>
          <w:b/>
          <w:i/>
          <w:sz w:val="28"/>
        </w:rPr>
      </w:pPr>
      <w:r>
        <w:br w:type="page"/>
      </w:r>
    </w:p>
    <w:p w:rsidR="008A1753" w:rsidRDefault="008A1753" w:rsidP="00946FB3">
      <w:pPr>
        <w:pStyle w:val="Heading3"/>
      </w:pPr>
      <w:bookmarkStart w:id="161" w:name="_Toc295720485"/>
      <w:r>
        <w:t>Misc</w:t>
      </w:r>
      <w:bookmarkEnd w:id="161"/>
    </w:p>
    <w:p w:rsidR="00222A29" w:rsidRDefault="007109A2">
      <w:pPr>
        <w:pStyle w:val="Subtitle"/>
        <w:rPr>
          <w:sz w:val="27"/>
          <w:szCs w:val="27"/>
        </w:rPr>
      </w:pPr>
      <w:bookmarkStart w:id="162" w:name="submit(java.lang.String)"/>
      <w:bookmarkEnd w:id="162"/>
      <w:proofErr w:type="gramStart"/>
      <w:r>
        <w:t>submit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submit</w:t>
      </w:r>
      <w:r>
        <w:rPr>
          <w:color w:val="000000"/>
        </w:rPr>
        <w:t>(java.lang.String formLocator)</w:t>
      </w:r>
    </w:p>
    <w:p w:rsidR="009C1FB2" w:rsidRDefault="009C1FB2" w:rsidP="007109A2">
      <w:pPr>
        <w:pStyle w:val="HTMLPreformatted"/>
        <w:shd w:val="clear" w:color="auto" w:fill="FFFFFF"/>
        <w:rPr>
          <w:color w:val="000000"/>
        </w:rPr>
      </w:pPr>
    </w:p>
    <w:p w:rsidR="00222A29" w:rsidRDefault="007109A2">
      <w:r>
        <w:t>Submit the specified form. This is particularly useful for forms without submit buttons, e.g. single-input "Search" forms.</w:t>
      </w:r>
    </w:p>
    <w:p w:rsidR="00222A29" w:rsidRDefault="007109A2">
      <w:pPr>
        <w:rPr>
          <w:color w:val="000000"/>
          <w:sz w:val="27"/>
          <w:szCs w:val="27"/>
        </w:rPr>
      </w:pPr>
      <w:r>
        <w:rPr>
          <w:b/>
          <w:bCs/>
          <w:color w:val="000000"/>
          <w:sz w:val="27"/>
          <w:szCs w:val="27"/>
        </w:rPr>
        <w:t>Parameters:</w:t>
      </w:r>
      <w:r w:rsidR="00827D89">
        <w:rPr>
          <w:rStyle w:val="HTMLCode"/>
          <w:rFonts w:eastAsiaTheme="minorHAnsi"/>
          <w:color w:val="000000"/>
        </w:rPr>
        <w:t xml:space="preserve"> </w:t>
      </w:r>
      <w:r>
        <w:rPr>
          <w:rStyle w:val="HTMLCode"/>
          <w:rFonts w:eastAsiaTheme="minorHAnsi"/>
          <w:color w:val="000000"/>
        </w:rPr>
        <w:t>formLocator</w:t>
      </w:r>
      <w:r>
        <w:rPr>
          <w:rStyle w:val="apple-converted-space"/>
          <w:color w:val="000000"/>
          <w:sz w:val="27"/>
          <w:szCs w:val="27"/>
        </w:rPr>
        <w:t> </w:t>
      </w:r>
      <w:r>
        <w:rPr>
          <w:color w:val="000000"/>
          <w:sz w:val="27"/>
          <w:szCs w:val="27"/>
        </w:rPr>
        <w:t>- an</w:t>
      </w:r>
      <w:r>
        <w:rPr>
          <w:rStyle w:val="apple-converted-space"/>
          <w:color w:val="000000"/>
          <w:sz w:val="27"/>
          <w:szCs w:val="27"/>
        </w:rPr>
        <w:t> </w:t>
      </w:r>
      <w:hyperlink r:id="rId58" w:anchor="locators" w:history="1">
        <w:r>
          <w:rPr>
            <w:rStyle w:val="Hyperlink"/>
            <w:sz w:val="27"/>
            <w:szCs w:val="27"/>
          </w:rPr>
          <w:t>element locator</w:t>
        </w:r>
      </w:hyperlink>
      <w:r>
        <w:rPr>
          <w:rStyle w:val="apple-converted-space"/>
          <w:color w:val="000000"/>
          <w:sz w:val="27"/>
          <w:szCs w:val="27"/>
        </w:rPr>
        <w:t> </w:t>
      </w:r>
      <w:r>
        <w:rPr>
          <w:color w:val="000000"/>
          <w:sz w:val="27"/>
          <w:szCs w:val="27"/>
        </w:rPr>
        <w:t>for the form you want to submit</w:t>
      </w:r>
    </w:p>
    <w:p w:rsidR="007109A2" w:rsidRDefault="00C95774" w:rsidP="007109A2">
      <w:pPr>
        <w:shd w:val="clear" w:color="auto" w:fill="FFFFFF"/>
        <w:rPr>
          <w:color w:val="000000"/>
          <w:sz w:val="27"/>
          <w:szCs w:val="27"/>
        </w:rPr>
      </w:pPr>
      <w:r>
        <w:rPr>
          <w:color w:val="000000"/>
          <w:sz w:val="27"/>
          <w:szCs w:val="27"/>
        </w:rPr>
        <w:pict>
          <v:rect id="_x0000_i1084" style="width:0;height:1.5pt" o:hralign="center" o:hrstd="t" o:hr="t" fillcolor="#aca899" stroked="f"/>
        </w:pict>
      </w:r>
    </w:p>
    <w:p w:rsidR="008A1753" w:rsidRDefault="008A1753" w:rsidP="008A1753">
      <w:pPr>
        <w:pStyle w:val="Subtitle"/>
        <w:rPr>
          <w:sz w:val="27"/>
          <w:szCs w:val="27"/>
        </w:rPr>
      </w:pPr>
      <w:proofErr w:type="gramStart"/>
      <w:r>
        <w:t>highlight</w:t>
      </w:r>
      <w:proofErr w:type="gramEnd"/>
    </w:p>
    <w:p w:rsidR="008A1753" w:rsidRDefault="008A1753" w:rsidP="008A1753">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highlight</w:t>
      </w:r>
      <w:r>
        <w:rPr>
          <w:color w:val="000000"/>
        </w:rPr>
        <w:t>(java.lang.String locator)</w:t>
      </w:r>
    </w:p>
    <w:p w:rsidR="008A1753" w:rsidRDefault="008A1753" w:rsidP="008A1753">
      <w:pPr>
        <w:pStyle w:val="HTMLPreformatted"/>
        <w:shd w:val="clear" w:color="auto" w:fill="FFFFFF"/>
        <w:rPr>
          <w:color w:val="000000"/>
        </w:rPr>
      </w:pPr>
    </w:p>
    <w:p w:rsidR="008A1753" w:rsidRDefault="008A1753" w:rsidP="008A1753">
      <w:r>
        <w:t>Briefly changes the backgroundColor of the specified element yellow. Useful for debugging.</w:t>
      </w:r>
    </w:p>
    <w:p w:rsidR="008A1753" w:rsidRDefault="008A1753" w:rsidP="008A1753">
      <w:r>
        <w:rPr>
          <w:b/>
          <w:bCs/>
        </w:rPr>
        <w:t>Parameters:</w:t>
      </w:r>
      <w:r>
        <w:rPr>
          <w:rStyle w:val="HTMLCode"/>
          <w:rFonts w:eastAsiaTheme="minorHAnsi"/>
          <w:color w:val="000000"/>
        </w:rPr>
        <w:t xml:space="preserve"> locator</w:t>
      </w:r>
      <w:r>
        <w:rPr>
          <w:rStyle w:val="apple-converted-space"/>
          <w:color w:val="000000"/>
          <w:sz w:val="27"/>
          <w:szCs w:val="27"/>
        </w:rPr>
        <w:t> </w:t>
      </w:r>
      <w:r>
        <w:t>- an</w:t>
      </w:r>
      <w:r>
        <w:rPr>
          <w:rStyle w:val="apple-converted-space"/>
          <w:color w:val="000000"/>
          <w:sz w:val="27"/>
          <w:szCs w:val="27"/>
        </w:rPr>
        <w:t> </w:t>
      </w:r>
      <w:hyperlink r:id="rId59" w:anchor="locators" w:history="1">
        <w:r>
          <w:rPr>
            <w:rStyle w:val="Hyperlink"/>
            <w:sz w:val="27"/>
            <w:szCs w:val="27"/>
          </w:rPr>
          <w:t>element locator</w:t>
        </w:r>
      </w:hyperlink>
    </w:p>
    <w:p w:rsidR="005B7F23" w:rsidRDefault="00C95774">
      <w:pPr>
        <w:spacing w:after="0" w:line="240" w:lineRule="auto"/>
        <w:rPr>
          <w:color w:val="000000"/>
          <w:sz w:val="27"/>
          <w:szCs w:val="27"/>
        </w:rPr>
      </w:pPr>
      <w:r>
        <w:rPr>
          <w:color w:val="000000"/>
          <w:sz w:val="27"/>
          <w:szCs w:val="27"/>
        </w:rPr>
        <w:pict>
          <v:rect id="_x0000_i1085" style="width:0;height:1.5pt" o:hralign="center" o:hrstd="t" o:hr="t" fillcolor="#aca899" stroked="f"/>
        </w:pict>
      </w:r>
    </w:p>
    <w:p w:rsidR="008C485A" w:rsidRDefault="008C485A">
      <w:pPr>
        <w:spacing w:after="0" w:line="240" w:lineRule="auto"/>
        <w:rPr>
          <w:color w:val="000000"/>
          <w:sz w:val="27"/>
          <w:szCs w:val="27"/>
        </w:rPr>
      </w:pPr>
    </w:p>
    <w:p w:rsidR="008C485A" w:rsidRDefault="008C485A" w:rsidP="008C485A">
      <w:pPr>
        <w:pStyle w:val="Subtitle"/>
        <w:rPr>
          <w:sz w:val="27"/>
          <w:szCs w:val="27"/>
        </w:rPr>
      </w:pPr>
      <w:proofErr w:type="gramStart"/>
      <w:r>
        <w:t>setBrowserLogLevel</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setBrowserLogLevel</w:t>
      </w:r>
      <w:r>
        <w:rPr>
          <w:color w:val="000000"/>
        </w:rPr>
        <w:t>(java.lang.String logLevel)</w:t>
      </w:r>
    </w:p>
    <w:p w:rsidR="008C485A" w:rsidRDefault="008C485A" w:rsidP="008C485A">
      <w:pPr>
        <w:pStyle w:val="HTMLPreformatted"/>
        <w:shd w:val="clear" w:color="auto" w:fill="FFFFFF"/>
        <w:rPr>
          <w:color w:val="000000"/>
        </w:rPr>
      </w:pPr>
    </w:p>
    <w:p w:rsidR="008C485A" w:rsidRDefault="008C485A" w:rsidP="008C485A">
      <w:r>
        <w:t xml:space="preserve">Sets the threshold for browser-side logging messages; log messages beneath this threshold will be discarded. Valid logLevel strings are: "debug", "info", "warn", </w:t>
      </w:r>
      <w:proofErr w:type="gramStart"/>
      <w:r>
        <w:t>"error" or "off</w:t>
      </w:r>
      <w:proofErr w:type="gramEnd"/>
      <w:r>
        <w:t>". To see the browser logs, you need to either show the log window in GUI mode, or enable browser-side logging in Selenium RC.</w:t>
      </w:r>
    </w:p>
    <w:p w:rsidR="008C485A" w:rsidRDefault="008C485A" w:rsidP="008C485A">
      <w:r>
        <w:rPr>
          <w:b/>
          <w:bCs/>
        </w:rPr>
        <w:t>Parameter:</w:t>
      </w:r>
      <w:r>
        <w:rPr>
          <w:rStyle w:val="HTMLCode"/>
          <w:rFonts w:eastAsiaTheme="minorHAnsi"/>
          <w:color w:val="000000"/>
        </w:rPr>
        <w:t xml:space="preserve"> logLevel</w:t>
      </w:r>
      <w:r>
        <w:rPr>
          <w:rStyle w:val="apple-converted-space"/>
          <w:color w:val="000000"/>
          <w:sz w:val="27"/>
          <w:szCs w:val="27"/>
        </w:rPr>
        <w:t> </w:t>
      </w:r>
      <w:r>
        <w:t xml:space="preserve">- one of the following: "debug", "info", "warn", </w:t>
      </w:r>
      <w:proofErr w:type="gramStart"/>
      <w:r>
        <w:t>"error" or "off</w:t>
      </w:r>
      <w:proofErr w:type="gramEnd"/>
      <w:r>
        <w:t>"</w:t>
      </w:r>
    </w:p>
    <w:p w:rsidR="008C485A" w:rsidRDefault="00C95774" w:rsidP="008C485A">
      <w:pPr>
        <w:shd w:val="clear" w:color="auto" w:fill="FFFFFF"/>
        <w:rPr>
          <w:color w:val="000000"/>
          <w:sz w:val="27"/>
          <w:szCs w:val="27"/>
        </w:rPr>
      </w:pPr>
      <w:r>
        <w:rPr>
          <w:color w:val="000000"/>
          <w:sz w:val="27"/>
          <w:szCs w:val="27"/>
        </w:rPr>
        <w:pict>
          <v:rect id="_x0000_i1086" style="width:0;height:1.5pt" o:hralign="center" o:hrstd="t" o:hr="t" fillcolor="#aca899" stroked="f"/>
        </w:pict>
      </w:r>
    </w:p>
    <w:p w:rsidR="008C485A" w:rsidRDefault="008C485A" w:rsidP="008C485A">
      <w:pPr>
        <w:pStyle w:val="Subtitle"/>
        <w:rPr>
          <w:sz w:val="27"/>
          <w:szCs w:val="27"/>
        </w:rPr>
      </w:pPr>
      <w:proofErr w:type="gramStart"/>
      <w:r>
        <w:t>runScript</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runScript</w:t>
      </w:r>
      <w:r>
        <w:rPr>
          <w:color w:val="000000"/>
        </w:rPr>
        <w:t>(java.lang.String script)</w:t>
      </w:r>
    </w:p>
    <w:p w:rsidR="008C485A" w:rsidRDefault="008C485A" w:rsidP="008C485A">
      <w:pPr>
        <w:pStyle w:val="HTMLPreformatted"/>
        <w:shd w:val="clear" w:color="auto" w:fill="FFFFFF"/>
        <w:rPr>
          <w:color w:val="000000"/>
        </w:rPr>
      </w:pPr>
    </w:p>
    <w:p w:rsidR="008C485A" w:rsidRDefault="008C485A" w:rsidP="008C485A">
      <w:r>
        <w:t>Creates a new "script" tag in the body of the current test window, and adds the specified text into the body of the command. Scripts run in this way can often be debugged more easily than scripts executed using Selenium's "getEval" command. Beware that JS exceptions thrown in these script tags aren't managed by Selenium, so you should probably wrap your script in try/catch blocks if there is any chance that the script will throw an exception.</w:t>
      </w:r>
    </w:p>
    <w:p w:rsidR="008C485A" w:rsidRDefault="008C485A" w:rsidP="008C485A">
      <w:r>
        <w:rPr>
          <w:b/>
          <w:bCs/>
        </w:rPr>
        <w:t>Parameter:</w:t>
      </w:r>
      <w:r>
        <w:rPr>
          <w:rStyle w:val="HTMLCode"/>
          <w:rFonts w:eastAsiaTheme="minorHAnsi"/>
          <w:color w:val="000000"/>
        </w:rPr>
        <w:t xml:space="preserve"> script</w:t>
      </w:r>
      <w:r>
        <w:rPr>
          <w:rStyle w:val="apple-converted-space"/>
          <w:color w:val="000000"/>
          <w:sz w:val="27"/>
          <w:szCs w:val="27"/>
        </w:rPr>
        <w:t> </w:t>
      </w:r>
      <w:r>
        <w:t>- the JavaScript snippet to run</w:t>
      </w:r>
    </w:p>
    <w:p w:rsidR="008C485A" w:rsidRDefault="00C95774" w:rsidP="008C485A">
      <w:pPr>
        <w:shd w:val="clear" w:color="auto" w:fill="FFFFFF"/>
        <w:rPr>
          <w:color w:val="000000"/>
          <w:sz w:val="27"/>
          <w:szCs w:val="27"/>
        </w:rPr>
      </w:pPr>
      <w:r>
        <w:rPr>
          <w:color w:val="000000"/>
          <w:sz w:val="27"/>
          <w:szCs w:val="27"/>
        </w:rPr>
        <w:pict>
          <v:rect id="_x0000_i1087" style="width:0;height:1.5pt" o:hralign="center" o:hrstd="t" o:hr="t" fillcolor="#aca899" stroked="f"/>
        </w:pict>
      </w:r>
    </w:p>
    <w:p w:rsidR="008C485A" w:rsidRDefault="008C485A" w:rsidP="008C485A">
      <w:pPr>
        <w:pStyle w:val="Subtitle"/>
        <w:rPr>
          <w:sz w:val="27"/>
          <w:szCs w:val="27"/>
        </w:rPr>
      </w:pPr>
      <w:proofErr w:type="gramStart"/>
      <w:r>
        <w:t>addLocationStrategy</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addLocationStrategy</w:t>
      </w:r>
      <w:r>
        <w:rPr>
          <w:color w:val="000000"/>
        </w:rPr>
        <w:t>(java.lang.String strategyName,</w:t>
      </w:r>
    </w:p>
    <w:p w:rsidR="008C485A" w:rsidRDefault="008C485A" w:rsidP="008C485A">
      <w:pPr>
        <w:pStyle w:val="HTMLPreformatted"/>
        <w:shd w:val="clear" w:color="auto" w:fill="FFFFFF"/>
        <w:rPr>
          <w:color w:val="000000"/>
        </w:rPr>
      </w:pPr>
      <w:r>
        <w:rPr>
          <w:color w:val="000000"/>
        </w:rPr>
        <w:t xml:space="preserve">                         </w:t>
      </w:r>
      <w:proofErr w:type="gramStart"/>
      <w:r>
        <w:rPr>
          <w:color w:val="000000"/>
        </w:rPr>
        <w:t>java.lang.String</w:t>
      </w:r>
      <w:proofErr w:type="gramEnd"/>
      <w:r>
        <w:rPr>
          <w:color w:val="000000"/>
        </w:rPr>
        <w:t> functionDefinition)</w:t>
      </w:r>
    </w:p>
    <w:p w:rsidR="008C485A" w:rsidRDefault="008C485A" w:rsidP="008C485A">
      <w:pPr>
        <w:pStyle w:val="HTMLPreformatted"/>
        <w:shd w:val="clear" w:color="auto" w:fill="FFFFFF"/>
        <w:rPr>
          <w:color w:val="000000"/>
        </w:rPr>
      </w:pPr>
    </w:p>
    <w:p w:rsidR="008C485A" w:rsidRDefault="008C485A" w:rsidP="008C485A">
      <w:r>
        <w:t>Defines a new function for Selenium to locate elements on the page. For example, if you define the strategy "foo", and someone runs click("foo=blah"), we'll run your function, passing you the string "blah", and click on the element that your function returns, or throw an "Element not found" error if your function returns null. We'll pass three arguments to your function:</w:t>
      </w:r>
    </w:p>
    <w:p w:rsidR="008C485A" w:rsidRDefault="008C485A" w:rsidP="008C485A">
      <w:proofErr w:type="gramStart"/>
      <w:r>
        <w:t>locator</w:t>
      </w:r>
      <w:proofErr w:type="gramEnd"/>
      <w:r>
        <w:t>: the string the user passed in</w:t>
      </w:r>
    </w:p>
    <w:p w:rsidR="008C485A" w:rsidRDefault="008C485A" w:rsidP="008C485A">
      <w:proofErr w:type="gramStart"/>
      <w:r>
        <w:t>inWindow</w:t>
      </w:r>
      <w:proofErr w:type="gramEnd"/>
      <w:r>
        <w:t>: the currently selected window</w:t>
      </w:r>
    </w:p>
    <w:p w:rsidR="008C485A" w:rsidRDefault="008C485A" w:rsidP="008C485A">
      <w:proofErr w:type="gramStart"/>
      <w:r>
        <w:t>inDocument</w:t>
      </w:r>
      <w:proofErr w:type="gramEnd"/>
      <w:r>
        <w:t>: the currently selected document</w:t>
      </w:r>
    </w:p>
    <w:p w:rsidR="008C485A" w:rsidRDefault="008C485A" w:rsidP="008C485A">
      <w:r>
        <w:t>The function must return null if the element can't be found.</w:t>
      </w:r>
    </w:p>
    <w:p w:rsidR="008C485A" w:rsidRDefault="008C485A" w:rsidP="008C485A">
      <w:r>
        <w:rPr>
          <w:b/>
          <w:bCs/>
        </w:rPr>
        <w:t>Parameters:</w:t>
      </w:r>
    </w:p>
    <w:p w:rsidR="008C485A" w:rsidRDefault="008C485A" w:rsidP="008C485A">
      <w:proofErr w:type="gramStart"/>
      <w:r>
        <w:rPr>
          <w:rStyle w:val="HTMLCode"/>
          <w:rFonts w:eastAsiaTheme="minorHAnsi"/>
          <w:color w:val="000000"/>
        </w:rPr>
        <w:t>strategyName</w:t>
      </w:r>
      <w:proofErr w:type="gramEnd"/>
      <w:r>
        <w:rPr>
          <w:rStyle w:val="apple-converted-space"/>
          <w:color w:val="000000"/>
          <w:sz w:val="27"/>
          <w:szCs w:val="27"/>
        </w:rPr>
        <w:t> </w:t>
      </w:r>
      <w:r>
        <w:t>- the name of the strategy to define; this should use only letters [a-zA-Z] with no spaces or other punctuation.</w:t>
      </w:r>
    </w:p>
    <w:p w:rsidR="008C485A" w:rsidRDefault="008C485A" w:rsidP="008C485A">
      <w:proofErr w:type="gramStart"/>
      <w:r>
        <w:rPr>
          <w:rStyle w:val="HTMLCode"/>
          <w:rFonts w:eastAsiaTheme="minorHAnsi"/>
          <w:color w:val="000000"/>
        </w:rPr>
        <w:t>functionDefinition</w:t>
      </w:r>
      <w:proofErr w:type="gramEnd"/>
      <w:r>
        <w:rPr>
          <w:rStyle w:val="apple-converted-space"/>
          <w:color w:val="000000"/>
          <w:sz w:val="27"/>
          <w:szCs w:val="27"/>
        </w:rPr>
        <w:t> </w:t>
      </w:r>
      <w:r>
        <w:t>- a string defining the body of a function in JavaScript. For example:</w:t>
      </w:r>
      <w:r>
        <w:rPr>
          <w:rStyle w:val="apple-converted-space"/>
          <w:color w:val="000000"/>
          <w:sz w:val="27"/>
          <w:szCs w:val="27"/>
        </w:rPr>
        <w:t> </w:t>
      </w:r>
      <w:r>
        <w:rPr>
          <w:rStyle w:val="HTMLCode"/>
          <w:rFonts w:eastAsiaTheme="minorHAnsi"/>
          <w:color w:val="000000"/>
        </w:rPr>
        <w:t xml:space="preserve">return </w:t>
      </w:r>
      <w:proofErr w:type="gramStart"/>
      <w:r>
        <w:rPr>
          <w:rStyle w:val="HTMLCode"/>
          <w:rFonts w:eastAsiaTheme="minorHAnsi"/>
          <w:color w:val="000000"/>
        </w:rPr>
        <w:t>inDocument.getElementById(</w:t>
      </w:r>
      <w:proofErr w:type="gramEnd"/>
      <w:r>
        <w:rPr>
          <w:rStyle w:val="HTMLCode"/>
          <w:rFonts w:eastAsiaTheme="minorHAnsi"/>
          <w:color w:val="000000"/>
        </w:rPr>
        <w:t>locator);</w:t>
      </w:r>
    </w:p>
    <w:p w:rsidR="008C485A" w:rsidRDefault="00C95774" w:rsidP="008C485A">
      <w:pPr>
        <w:shd w:val="clear" w:color="auto" w:fill="FFFFFF"/>
        <w:rPr>
          <w:color w:val="000000"/>
          <w:sz w:val="27"/>
          <w:szCs w:val="27"/>
        </w:rPr>
      </w:pPr>
      <w:r>
        <w:rPr>
          <w:color w:val="000000"/>
          <w:sz w:val="27"/>
          <w:szCs w:val="27"/>
        </w:rPr>
        <w:pict>
          <v:rect id="_x0000_i1088" style="width:0;height:1.5pt" o:hralign="center" o:hrstd="t" o:hr="t" fillcolor="#aca899" stroked="f"/>
        </w:pict>
      </w:r>
    </w:p>
    <w:p w:rsidR="008C485A" w:rsidRDefault="008C485A" w:rsidP="008C485A">
      <w:pPr>
        <w:pStyle w:val="Subtitle"/>
        <w:rPr>
          <w:sz w:val="27"/>
          <w:szCs w:val="27"/>
        </w:rPr>
      </w:pPr>
      <w:proofErr w:type="gramStart"/>
      <w:r>
        <w:t>rollup</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rollup</w:t>
      </w:r>
      <w:r>
        <w:rPr>
          <w:color w:val="000000"/>
        </w:rPr>
        <w:t>(java.lang.String rollupName, java.lang.String kwargs)</w:t>
      </w:r>
    </w:p>
    <w:p w:rsidR="008C485A" w:rsidRDefault="008C485A" w:rsidP="008C485A">
      <w:pPr>
        <w:pStyle w:val="HTMLPreformatted"/>
        <w:shd w:val="clear" w:color="auto" w:fill="FFFFFF"/>
        <w:rPr>
          <w:color w:val="000000"/>
        </w:rPr>
      </w:pPr>
    </w:p>
    <w:p w:rsidR="008C485A" w:rsidRDefault="008C485A" w:rsidP="008C485A">
      <w:r>
        <w:t>Executes a command rollup, which is a series of commands with a unique name and optionally arguments that control the generation of the set of commands. If any one of the rolled-up commands fails, the rollup is considered to have failed. Rollups may also contain nested rollups.</w:t>
      </w:r>
    </w:p>
    <w:p w:rsidR="008C485A" w:rsidRDefault="008C485A" w:rsidP="008C485A">
      <w:r>
        <w:rPr>
          <w:b/>
          <w:bCs/>
        </w:rPr>
        <w:t>Parameters:</w:t>
      </w:r>
    </w:p>
    <w:p w:rsidR="008C485A" w:rsidRDefault="008C485A" w:rsidP="008C485A">
      <w:proofErr w:type="gramStart"/>
      <w:r>
        <w:rPr>
          <w:rStyle w:val="HTMLCode"/>
          <w:rFonts w:eastAsiaTheme="minorHAnsi"/>
          <w:color w:val="000000"/>
        </w:rPr>
        <w:t>rollupName</w:t>
      </w:r>
      <w:proofErr w:type="gramEnd"/>
      <w:r>
        <w:rPr>
          <w:rStyle w:val="apple-converted-space"/>
          <w:color w:val="000000"/>
          <w:sz w:val="27"/>
          <w:szCs w:val="27"/>
        </w:rPr>
        <w:t> </w:t>
      </w:r>
      <w:r>
        <w:t>- the name of the rollup command</w:t>
      </w:r>
    </w:p>
    <w:p w:rsidR="008C485A" w:rsidRDefault="008C485A" w:rsidP="008C485A">
      <w:proofErr w:type="gramStart"/>
      <w:r>
        <w:rPr>
          <w:rStyle w:val="HTMLCode"/>
          <w:rFonts w:eastAsiaTheme="minorHAnsi"/>
          <w:color w:val="000000"/>
        </w:rPr>
        <w:t>kwargs</w:t>
      </w:r>
      <w:proofErr w:type="gramEnd"/>
      <w:r>
        <w:rPr>
          <w:rStyle w:val="apple-converted-space"/>
          <w:color w:val="000000"/>
          <w:sz w:val="27"/>
          <w:szCs w:val="27"/>
        </w:rPr>
        <w:t> </w:t>
      </w:r>
      <w:r>
        <w:t>- keyword arguments string that influences how the rollup expands into commands</w:t>
      </w:r>
    </w:p>
    <w:p w:rsidR="008C485A" w:rsidRDefault="00C95774" w:rsidP="008C485A">
      <w:pPr>
        <w:shd w:val="clear" w:color="auto" w:fill="FFFFFF"/>
        <w:rPr>
          <w:color w:val="000000"/>
          <w:sz w:val="27"/>
          <w:szCs w:val="27"/>
        </w:rPr>
      </w:pPr>
      <w:r>
        <w:rPr>
          <w:color w:val="000000"/>
          <w:sz w:val="27"/>
          <w:szCs w:val="27"/>
        </w:rPr>
        <w:pict>
          <v:rect id="_x0000_i1089" style="width:0;height:1.5pt" o:hralign="center" o:hrstd="t" o:hr="t" fillcolor="#aca899" stroked="f"/>
        </w:pict>
      </w:r>
    </w:p>
    <w:p w:rsidR="008C485A" w:rsidRDefault="008C485A" w:rsidP="008C485A">
      <w:pPr>
        <w:pStyle w:val="Subtitle"/>
        <w:rPr>
          <w:sz w:val="27"/>
          <w:szCs w:val="27"/>
        </w:rPr>
      </w:pPr>
      <w:proofErr w:type="gramStart"/>
      <w:r>
        <w:t>addScript</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addScript</w:t>
      </w:r>
      <w:r>
        <w:rPr>
          <w:color w:val="000000"/>
        </w:rPr>
        <w:t>(java.lang.String scriptContent, java.lang.String scriptTagId)</w:t>
      </w:r>
    </w:p>
    <w:p w:rsidR="008C485A" w:rsidRDefault="008C485A" w:rsidP="008C485A">
      <w:pPr>
        <w:pStyle w:val="HTMLPreformatted"/>
        <w:shd w:val="clear" w:color="auto" w:fill="FFFFFF"/>
        <w:rPr>
          <w:color w:val="000000"/>
        </w:rPr>
      </w:pPr>
    </w:p>
    <w:p w:rsidR="008C485A" w:rsidRDefault="008C485A" w:rsidP="008C485A">
      <w:r>
        <w:t xml:space="preserve">Loads script content into a new script tag in the Selenium document. This differs from the runScript command in that runScript adds the script tag to the document of the AUT, not the Selenium document. The following entities in the script content are replaced by the characters they represent: &lt; &gt; &amp; </w:t>
      </w:r>
      <w:proofErr w:type="gramStart"/>
      <w:r>
        <w:t>The</w:t>
      </w:r>
      <w:proofErr w:type="gramEnd"/>
      <w:r>
        <w:t xml:space="preserve"> corresponding remove command is removeScript.</w:t>
      </w:r>
    </w:p>
    <w:p w:rsidR="008C485A" w:rsidRDefault="008C485A" w:rsidP="008C485A">
      <w:r>
        <w:rPr>
          <w:b/>
          <w:bCs/>
        </w:rPr>
        <w:t>Parameters:</w:t>
      </w:r>
    </w:p>
    <w:p w:rsidR="008C485A" w:rsidRDefault="008C485A" w:rsidP="008C485A">
      <w:proofErr w:type="gramStart"/>
      <w:r>
        <w:rPr>
          <w:rStyle w:val="HTMLCode"/>
          <w:rFonts w:eastAsiaTheme="minorHAnsi"/>
          <w:color w:val="000000"/>
        </w:rPr>
        <w:t>scriptContent</w:t>
      </w:r>
      <w:proofErr w:type="gramEnd"/>
      <w:r>
        <w:rPr>
          <w:rStyle w:val="apple-converted-space"/>
          <w:color w:val="000000"/>
          <w:sz w:val="27"/>
          <w:szCs w:val="27"/>
        </w:rPr>
        <w:t> </w:t>
      </w:r>
      <w:r>
        <w:t>- the Javascript content of the script to add</w:t>
      </w:r>
    </w:p>
    <w:p w:rsidR="008C485A" w:rsidRDefault="008C485A" w:rsidP="008C485A">
      <w:proofErr w:type="gramStart"/>
      <w:r>
        <w:rPr>
          <w:rStyle w:val="HTMLCode"/>
          <w:rFonts w:eastAsiaTheme="minorHAnsi"/>
          <w:color w:val="000000"/>
        </w:rPr>
        <w:t>scriptTagId</w:t>
      </w:r>
      <w:proofErr w:type="gramEnd"/>
      <w:r>
        <w:rPr>
          <w:rStyle w:val="apple-converted-space"/>
          <w:color w:val="000000"/>
          <w:sz w:val="27"/>
          <w:szCs w:val="27"/>
        </w:rPr>
        <w:t> </w:t>
      </w:r>
      <w:r>
        <w:t>- (optional) the id of the new script tag. If specified, and an element with this id already exists, this operation will fail.</w:t>
      </w:r>
    </w:p>
    <w:p w:rsidR="008C485A" w:rsidRDefault="00C95774" w:rsidP="008C485A">
      <w:pPr>
        <w:shd w:val="clear" w:color="auto" w:fill="FFFFFF"/>
        <w:rPr>
          <w:color w:val="000000"/>
          <w:sz w:val="27"/>
          <w:szCs w:val="27"/>
        </w:rPr>
      </w:pPr>
      <w:r>
        <w:rPr>
          <w:color w:val="000000"/>
          <w:sz w:val="27"/>
          <w:szCs w:val="27"/>
        </w:rPr>
        <w:pict>
          <v:rect id="_x0000_i1090" style="width:0;height:1.5pt" o:hralign="center" o:hrstd="t" o:hr="t" fillcolor="#aca899" stroked="f"/>
        </w:pict>
      </w:r>
    </w:p>
    <w:p w:rsidR="008C485A" w:rsidRDefault="008C485A" w:rsidP="008C485A">
      <w:pPr>
        <w:pStyle w:val="Subtitle"/>
        <w:rPr>
          <w:sz w:val="27"/>
          <w:szCs w:val="27"/>
        </w:rPr>
      </w:pPr>
      <w:proofErr w:type="gramStart"/>
      <w:r>
        <w:t>removeScript</w:t>
      </w:r>
      <w:proofErr w:type="gramEnd"/>
    </w:p>
    <w:p w:rsidR="008C485A" w:rsidRDefault="008C485A" w:rsidP="008C485A">
      <w:proofErr w:type="gramStart"/>
      <w:r>
        <w:t>void</w:t>
      </w:r>
      <w:proofErr w:type="gramEnd"/>
      <w:r>
        <w:t xml:space="preserve"> </w:t>
      </w:r>
      <w:r>
        <w:rPr>
          <w:b/>
          <w:bCs/>
        </w:rPr>
        <w:t>removeScript</w:t>
      </w:r>
      <w:r>
        <w:t>(java.lang.String scriptTagId)</w:t>
      </w:r>
    </w:p>
    <w:p w:rsidR="008C485A" w:rsidRDefault="008C485A" w:rsidP="008C485A">
      <w:r>
        <w:t>Removes a script tag from the Selenium document identified by the given id. Does nothing if the referenced tag doesn't exist.</w:t>
      </w:r>
    </w:p>
    <w:p w:rsidR="008C485A" w:rsidRDefault="008C485A" w:rsidP="008C485A">
      <w:r>
        <w:rPr>
          <w:b/>
          <w:bCs/>
        </w:rPr>
        <w:t>Parameter:</w:t>
      </w:r>
      <w:r>
        <w:rPr>
          <w:rStyle w:val="HTMLCode"/>
          <w:rFonts w:eastAsiaTheme="minorHAnsi"/>
          <w:color w:val="000000"/>
        </w:rPr>
        <w:t xml:space="preserve"> scriptTagId</w:t>
      </w:r>
      <w:r>
        <w:rPr>
          <w:rStyle w:val="apple-converted-space"/>
          <w:color w:val="000000"/>
          <w:sz w:val="27"/>
          <w:szCs w:val="27"/>
        </w:rPr>
        <w:t> </w:t>
      </w:r>
      <w:r>
        <w:t>- the id of the script element to remove.</w:t>
      </w:r>
    </w:p>
    <w:p w:rsidR="008C485A" w:rsidRDefault="00C95774" w:rsidP="008C485A">
      <w:pPr>
        <w:shd w:val="clear" w:color="auto" w:fill="FFFFFF"/>
        <w:rPr>
          <w:color w:val="000000"/>
          <w:sz w:val="27"/>
          <w:szCs w:val="27"/>
        </w:rPr>
      </w:pPr>
      <w:r>
        <w:rPr>
          <w:color w:val="000000"/>
          <w:sz w:val="27"/>
          <w:szCs w:val="27"/>
        </w:rPr>
        <w:pict>
          <v:rect id="_x0000_i1091" style="width:0;height:1.5pt" o:hralign="center" o:hrstd="t" o:hr="t" fillcolor="#aca899" stroked="f"/>
        </w:pict>
      </w:r>
    </w:p>
    <w:p w:rsidR="008C485A" w:rsidRDefault="008C485A" w:rsidP="008C485A">
      <w:pPr>
        <w:pStyle w:val="Subtitle"/>
        <w:rPr>
          <w:sz w:val="27"/>
          <w:szCs w:val="27"/>
        </w:rPr>
      </w:pPr>
      <w:proofErr w:type="gramStart"/>
      <w:r>
        <w:t>useXpathLibrary</w:t>
      </w:r>
      <w:proofErr w:type="gramEnd"/>
    </w:p>
    <w:p w:rsidR="008C485A" w:rsidRDefault="008C485A" w:rsidP="008C485A">
      <w:proofErr w:type="gramStart"/>
      <w:r>
        <w:t>void</w:t>
      </w:r>
      <w:proofErr w:type="gramEnd"/>
      <w:r>
        <w:t xml:space="preserve"> </w:t>
      </w:r>
      <w:r>
        <w:rPr>
          <w:b/>
          <w:bCs/>
        </w:rPr>
        <w:t>useXpathLibrary</w:t>
      </w:r>
      <w:r>
        <w:t>(java.lang.String libraryName)</w:t>
      </w:r>
    </w:p>
    <w:p w:rsidR="008C485A" w:rsidRDefault="008C485A" w:rsidP="008C485A">
      <w:r>
        <w:t>Allows choice of one of the available libraries.</w:t>
      </w:r>
    </w:p>
    <w:p w:rsidR="008C485A" w:rsidRDefault="008C485A" w:rsidP="008C485A">
      <w:r w:rsidRPr="00476EAC">
        <w:rPr>
          <w:b/>
        </w:rPr>
        <w:t>Parameter:</w:t>
      </w:r>
      <w:r>
        <w:rPr>
          <w:rStyle w:val="HTMLCode"/>
          <w:rFonts w:eastAsiaTheme="minorHAnsi"/>
          <w:color w:val="000000"/>
        </w:rPr>
        <w:t xml:space="preserve"> libraryName</w:t>
      </w:r>
      <w:r>
        <w:rPr>
          <w:rStyle w:val="apple-converted-space"/>
          <w:color w:val="000000"/>
          <w:sz w:val="27"/>
          <w:szCs w:val="27"/>
        </w:rPr>
        <w:t> </w:t>
      </w:r>
      <w:r>
        <w:t xml:space="preserve">- name of the desired library </w:t>
      </w:r>
      <w:proofErr w:type="gramStart"/>
      <w:r>
        <w:t>Only</w:t>
      </w:r>
      <w:proofErr w:type="gramEnd"/>
      <w:r>
        <w:t xml:space="preserve"> the following three can be chosen: ajaxslt - </w:t>
      </w:r>
      <w:r w:rsidRPr="00476EAC">
        <w:t>Google's library javascript - Cybozu Labs' faster library default - The default library. Currently the default library is ajaxslt. If libraryName isn't one of these three, then no change will be made.</w:t>
      </w:r>
    </w:p>
    <w:p w:rsidR="008C485A" w:rsidRDefault="00C95774" w:rsidP="008C485A">
      <w:pPr>
        <w:shd w:val="clear" w:color="auto" w:fill="FFFFFF"/>
        <w:rPr>
          <w:color w:val="000000"/>
          <w:sz w:val="27"/>
          <w:szCs w:val="27"/>
        </w:rPr>
      </w:pPr>
      <w:r>
        <w:rPr>
          <w:color w:val="000000"/>
          <w:sz w:val="27"/>
          <w:szCs w:val="27"/>
        </w:rPr>
        <w:pict>
          <v:rect id="_x0000_i1092" style="width:0;height:1.5pt" o:hralign="center" o:hrstd="t" o:hr="t" fillcolor="#aca899" stroked="f"/>
        </w:pict>
      </w:r>
    </w:p>
    <w:p w:rsidR="008C485A" w:rsidRDefault="008C485A" w:rsidP="008C485A">
      <w:pPr>
        <w:pStyle w:val="Subtitle"/>
        <w:rPr>
          <w:sz w:val="27"/>
          <w:szCs w:val="27"/>
        </w:rPr>
      </w:pPr>
      <w:proofErr w:type="gramStart"/>
      <w:r>
        <w:t>setContext</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setContext</w:t>
      </w:r>
      <w:r>
        <w:rPr>
          <w:color w:val="000000"/>
        </w:rPr>
        <w:t>(java.lang.String context)</w:t>
      </w:r>
    </w:p>
    <w:p w:rsidR="008C485A" w:rsidRDefault="008C485A" w:rsidP="008C485A">
      <w:pPr>
        <w:pStyle w:val="HTMLPreformatted"/>
        <w:shd w:val="clear" w:color="auto" w:fill="FFFFFF"/>
        <w:rPr>
          <w:color w:val="000000"/>
        </w:rPr>
      </w:pPr>
    </w:p>
    <w:p w:rsidR="008C485A" w:rsidRDefault="008C485A" w:rsidP="008C485A">
      <w:r>
        <w:t>Writes a message to the status bar and adds a note to the browser-side log.</w:t>
      </w:r>
    </w:p>
    <w:p w:rsidR="008C485A" w:rsidRDefault="008C485A" w:rsidP="008C485A">
      <w:r>
        <w:rPr>
          <w:b/>
          <w:bCs/>
        </w:rPr>
        <w:t>Parameters:</w:t>
      </w:r>
      <w:r>
        <w:rPr>
          <w:rStyle w:val="HTMLCode"/>
          <w:rFonts w:eastAsiaTheme="minorHAnsi"/>
          <w:color w:val="000000"/>
        </w:rPr>
        <w:t xml:space="preserve"> context</w:t>
      </w:r>
      <w:r>
        <w:rPr>
          <w:rStyle w:val="apple-converted-space"/>
          <w:color w:val="000000"/>
          <w:sz w:val="27"/>
          <w:szCs w:val="27"/>
        </w:rPr>
        <w:t> </w:t>
      </w:r>
      <w:r>
        <w:t>- the message to be sent to the browser</w:t>
      </w:r>
    </w:p>
    <w:p w:rsidR="008C485A" w:rsidRDefault="00C95774" w:rsidP="008C485A">
      <w:pPr>
        <w:shd w:val="clear" w:color="auto" w:fill="FFFFFF"/>
        <w:rPr>
          <w:color w:val="000000"/>
          <w:sz w:val="27"/>
          <w:szCs w:val="27"/>
        </w:rPr>
      </w:pPr>
      <w:r>
        <w:rPr>
          <w:color w:val="000000"/>
          <w:sz w:val="27"/>
          <w:szCs w:val="27"/>
        </w:rPr>
        <w:pict>
          <v:rect id="_x0000_i1093" style="width:0;height:1.5pt" o:hralign="center" o:hrstd="t" o:hr="t" fillcolor="#aca899" stroked="f"/>
        </w:pict>
      </w:r>
    </w:p>
    <w:p w:rsidR="008C485A" w:rsidRDefault="008C485A" w:rsidP="008C485A">
      <w:pPr>
        <w:pStyle w:val="Subtitle"/>
        <w:rPr>
          <w:sz w:val="27"/>
          <w:szCs w:val="27"/>
        </w:rPr>
      </w:pPr>
      <w:proofErr w:type="gramStart"/>
      <w:r>
        <w:t>showContextualBanner</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showContextualBanner</w:t>
      </w:r>
      <w:r>
        <w:rPr>
          <w:color w:val="000000"/>
        </w:rPr>
        <w:t>()</w:t>
      </w:r>
    </w:p>
    <w:p w:rsidR="008C485A" w:rsidRDefault="008C485A" w:rsidP="008C485A">
      <w:pPr>
        <w:pStyle w:val="HTMLPreformatted"/>
        <w:shd w:val="clear" w:color="auto" w:fill="FFFFFF"/>
        <w:rPr>
          <w:color w:val="000000"/>
        </w:rPr>
      </w:pPr>
    </w:p>
    <w:p w:rsidR="008C485A" w:rsidRDefault="008C485A" w:rsidP="008C485A">
      <w:r>
        <w:t xml:space="preserve">Shows in the RemoteRunner a banner for the current test The banner is </w:t>
      </w:r>
      <w:proofErr w:type="gramStart"/>
      <w:r>
        <w:t>'classname :</w:t>
      </w:r>
      <w:proofErr w:type="gramEnd"/>
      <w:r>
        <w:t xml:space="preserve"> methodname' where those two are derived from the caller The method name will be unCamelCased with the insertion of spaces at word boundaries</w:t>
      </w:r>
    </w:p>
    <w:p w:rsidR="008C485A" w:rsidRDefault="00C95774" w:rsidP="008C485A">
      <w:pPr>
        <w:shd w:val="clear" w:color="auto" w:fill="FFFFFF"/>
        <w:rPr>
          <w:color w:val="000000"/>
          <w:sz w:val="27"/>
          <w:szCs w:val="27"/>
        </w:rPr>
      </w:pPr>
      <w:r>
        <w:rPr>
          <w:color w:val="000000"/>
          <w:sz w:val="27"/>
          <w:szCs w:val="27"/>
        </w:rPr>
        <w:pict>
          <v:rect id="_x0000_i1094" style="width:0;height:1.5pt" o:hralign="center" o:hrstd="t" o:hr="t" fillcolor="#aca899" stroked="f"/>
        </w:pict>
      </w:r>
    </w:p>
    <w:p w:rsidR="008C485A" w:rsidRDefault="008C485A" w:rsidP="008C485A">
      <w:pPr>
        <w:pStyle w:val="Subtitle"/>
        <w:rPr>
          <w:sz w:val="27"/>
          <w:szCs w:val="27"/>
        </w:rPr>
      </w:pPr>
      <w:proofErr w:type="gramStart"/>
      <w:r>
        <w:t>showContextualBanner</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showContextualBanner</w:t>
      </w:r>
      <w:r>
        <w:rPr>
          <w:color w:val="000000"/>
        </w:rPr>
        <w:t>(java.lang.String className,</w:t>
      </w:r>
    </w:p>
    <w:p w:rsidR="008C485A" w:rsidRDefault="008C485A" w:rsidP="008C485A">
      <w:pPr>
        <w:pStyle w:val="HTMLPreformatted"/>
        <w:shd w:val="clear" w:color="auto" w:fill="FFFFFF"/>
        <w:rPr>
          <w:color w:val="000000"/>
        </w:rPr>
      </w:pPr>
      <w:r>
        <w:rPr>
          <w:color w:val="000000"/>
        </w:rPr>
        <w:t xml:space="preserve">                          </w:t>
      </w:r>
      <w:proofErr w:type="gramStart"/>
      <w:r>
        <w:rPr>
          <w:color w:val="000000"/>
        </w:rPr>
        <w:t>java.lang.String</w:t>
      </w:r>
      <w:proofErr w:type="gramEnd"/>
      <w:r>
        <w:rPr>
          <w:color w:val="000000"/>
        </w:rPr>
        <w:t> methodName)</w:t>
      </w:r>
    </w:p>
    <w:p w:rsidR="008C485A" w:rsidRDefault="008C485A" w:rsidP="008C485A">
      <w:pPr>
        <w:pStyle w:val="HTMLPreformatted"/>
        <w:shd w:val="clear" w:color="auto" w:fill="FFFFFF"/>
        <w:rPr>
          <w:color w:val="000000"/>
        </w:rPr>
      </w:pPr>
    </w:p>
    <w:p w:rsidR="008C485A" w:rsidRDefault="008C485A" w:rsidP="008C485A">
      <w:r>
        <w:t xml:space="preserve">Shows in the RemoteRunner a banner for the current test. The banner is </w:t>
      </w:r>
      <w:proofErr w:type="gramStart"/>
      <w:r>
        <w:t>'classname :</w:t>
      </w:r>
      <w:proofErr w:type="gramEnd"/>
      <w:r>
        <w:t xml:space="preserve"> methodname' The method name will be unCamelCased with the insertion of spaces at word boundaries</w:t>
      </w:r>
    </w:p>
    <w:p w:rsidR="008C485A" w:rsidRDefault="00C95774" w:rsidP="008C485A">
      <w:pPr>
        <w:rPr>
          <w:color w:val="000000"/>
          <w:sz w:val="27"/>
          <w:szCs w:val="27"/>
        </w:rPr>
      </w:pPr>
      <w:r>
        <w:rPr>
          <w:color w:val="000000"/>
          <w:sz w:val="27"/>
          <w:szCs w:val="27"/>
        </w:rPr>
        <w:pict>
          <v:rect id="_x0000_i1095" style="width:0;height:1.5pt" o:hralign="center" o:hrstd="t" o:hr="t" fillcolor="#aca899" stroked="f"/>
        </w:pict>
      </w:r>
    </w:p>
    <w:p w:rsidR="008C485A" w:rsidRDefault="008C485A" w:rsidP="008C485A">
      <w:pPr>
        <w:pStyle w:val="Subtitle"/>
        <w:rPr>
          <w:sz w:val="27"/>
          <w:szCs w:val="27"/>
        </w:rPr>
      </w:pPr>
      <w:proofErr w:type="gramStart"/>
      <w:r>
        <w:t>retrieveLastRemoteControlLogs</w:t>
      </w:r>
      <w:proofErr w:type="gramEnd"/>
    </w:p>
    <w:p w:rsidR="008C485A" w:rsidRDefault="008C485A" w:rsidP="008C485A">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retrieveLastRemoteControlLogs</w:t>
      </w:r>
      <w:r>
        <w:rPr>
          <w:color w:val="000000"/>
        </w:rPr>
        <w:t>()</w:t>
      </w:r>
    </w:p>
    <w:p w:rsidR="008C485A" w:rsidRDefault="008C485A" w:rsidP="008C485A">
      <w:pPr>
        <w:pStyle w:val="HTMLPreformatted"/>
        <w:shd w:val="clear" w:color="auto" w:fill="FFFFFF"/>
        <w:rPr>
          <w:color w:val="000000"/>
        </w:rPr>
      </w:pPr>
    </w:p>
    <w:p w:rsidR="008C485A" w:rsidRDefault="008C485A" w:rsidP="008C485A">
      <w:r>
        <w:t>Retrieve the last messages logged on a specific remote control. Useful for error reports, especially when running multiple remote controls in a distributed environment. The maximum number of log messages that can be retrieve is configured on remote control startup.</w:t>
      </w:r>
    </w:p>
    <w:p w:rsidR="008C485A" w:rsidRDefault="008C485A" w:rsidP="008C485A">
      <w:r w:rsidRPr="00476EAC">
        <w:rPr>
          <w:b/>
        </w:rPr>
        <w:t>Returns:</w:t>
      </w:r>
      <w:r>
        <w:t xml:space="preserve"> The last N log messages as a multi-line string.</w:t>
      </w:r>
    </w:p>
    <w:p w:rsidR="008C485A" w:rsidRDefault="00C95774" w:rsidP="008C485A">
      <w:pPr>
        <w:shd w:val="clear" w:color="auto" w:fill="FFFFFF"/>
        <w:rPr>
          <w:color w:val="000000"/>
          <w:sz w:val="27"/>
          <w:szCs w:val="27"/>
        </w:rPr>
      </w:pPr>
      <w:r>
        <w:rPr>
          <w:color w:val="000000"/>
          <w:sz w:val="27"/>
          <w:szCs w:val="27"/>
        </w:rPr>
        <w:pict>
          <v:rect id="_x0000_i1096" style="width:0;height:1.5pt" o:hralign="center" o:hrstd="t" o:hr="t" fillcolor="#aca899" stroked="f"/>
        </w:pict>
      </w:r>
    </w:p>
    <w:p w:rsidR="008C485A" w:rsidRDefault="008C485A" w:rsidP="008C485A">
      <w:pPr>
        <w:pStyle w:val="Subtitle"/>
        <w:rPr>
          <w:sz w:val="27"/>
          <w:szCs w:val="27"/>
        </w:rPr>
      </w:pPr>
      <w:proofErr w:type="gramStart"/>
      <w:r>
        <w:t>assignId</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assignId</w:t>
      </w:r>
      <w:r>
        <w:rPr>
          <w:color w:val="000000"/>
        </w:rPr>
        <w:t>(java.lang.String locator, java.lang.String identifier)</w:t>
      </w:r>
    </w:p>
    <w:p w:rsidR="008C485A" w:rsidRDefault="008C485A" w:rsidP="008C485A">
      <w:pPr>
        <w:pStyle w:val="HTMLPreformatted"/>
        <w:shd w:val="clear" w:color="auto" w:fill="FFFFFF"/>
        <w:rPr>
          <w:color w:val="000000"/>
        </w:rPr>
      </w:pPr>
    </w:p>
    <w:p w:rsidR="008C485A" w:rsidRDefault="008C485A" w:rsidP="008C485A">
      <w:r>
        <w:t>Temporarily sets the "id" attribute of the specified element, so you can locate it in the future using its ID rather than a slow/complicated XPath. This ID will disappear once the page is reloaded.</w:t>
      </w:r>
    </w:p>
    <w:p w:rsidR="008C485A" w:rsidRDefault="008C485A" w:rsidP="008C485A">
      <w:r>
        <w:rPr>
          <w:b/>
          <w:bCs/>
        </w:rPr>
        <w:t>Parameters:</w:t>
      </w:r>
    </w:p>
    <w:p w:rsidR="008C485A" w:rsidRDefault="008C485A" w:rsidP="008C485A">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60" w:anchor="locators" w:history="1">
        <w:r>
          <w:rPr>
            <w:rStyle w:val="Hyperlink"/>
            <w:sz w:val="27"/>
            <w:szCs w:val="27"/>
          </w:rPr>
          <w:t>element locator</w:t>
        </w:r>
      </w:hyperlink>
      <w:r>
        <w:rPr>
          <w:rStyle w:val="apple-converted-space"/>
          <w:color w:val="000000"/>
          <w:sz w:val="27"/>
          <w:szCs w:val="27"/>
        </w:rPr>
        <w:t> </w:t>
      </w:r>
      <w:r>
        <w:t>pointing to an element</w:t>
      </w:r>
    </w:p>
    <w:p w:rsidR="008C485A" w:rsidRDefault="008C485A" w:rsidP="008C485A">
      <w:proofErr w:type="gramStart"/>
      <w:r>
        <w:rPr>
          <w:rStyle w:val="HTMLCode"/>
          <w:rFonts w:eastAsiaTheme="minorHAnsi"/>
          <w:color w:val="000000"/>
        </w:rPr>
        <w:t>identifier</w:t>
      </w:r>
      <w:proofErr w:type="gramEnd"/>
      <w:r>
        <w:rPr>
          <w:rStyle w:val="apple-converted-space"/>
          <w:color w:val="000000"/>
          <w:sz w:val="27"/>
          <w:szCs w:val="27"/>
        </w:rPr>
        <w:t> </w:t>
      </w:r>
      <w:r>
        <w:t>- a string to be used as the ID of the specified element</w:t>
      </w:r>
    </w:p>
    <w:p w:rsidR="008C485A" w:rsidRDefault="00C95774" w:rsidP="008C485A">
      <w:pPr>
        <w:shd w:val="clear" w:color="auto" w:fill="FFFFFF"/>
        <w:rPr>
          <w:color w:val="000000"/>
          <w:sz w:val="27"/>
          <w:szCs w:val="27"/>
        </w:rPr>
      </w:pPr>
      <w:r>
        <w:rPr>
          <w:color w:val="000000"/>
          <w:sz w:val="27"/>
          <w:szCs w:val="27"/>
        </w:rPr>
        <w:pict>
          <v:rect id="_x0000_i1097" style="width:0;height:1.5pt" o:hralign="center" o:hrstd="t" o:hr="t" fillcolor="#aca899" stroked="f"/>
        </w:pict>
      </w:r>
    </w:p>
    <w:p w:rsidR="008C485A" w:rsidRDefault="008C485A" w:rsidP="008C485A">
      <w:pPr>
        <w:pStyle w:val="Subtitle"/>
        <w:rPr>
          <w:sz w:val="27"/>
          <w:szCs w:val="27"/>
        </w:rPr>
      </w:pPr>
      <w:proofErr w:type="gramStart"/>
      <w:r>
        <w:t>allowNativeXpath</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allowNativeXpath</w:t>
      </w:r>
      <w:r>
        <w:rPr>
          <w:color w:val="000000"/>
        </w:rPr>
        <w:t>(java.lang.String allow)</w:t>
      </w:r>
    </w:p>
    <w:p w:rsidR="008C485A" w:rsidRDefault="008C485A" w:rsidP="008C485A">
      <w:pPr>
        <w:pStyle w:val="HTMLPreformatted"/>
        <w:shd w:val="clear" w:color="auto" w:fill="FFFFFF"/>
        <w:rPr>
          <w:color w:val="000000"/>
        </w:rPr>
      </w:pPr>
    </w:p>
    <w:p w:rsidR="008C485A" w:rsidRDefault="008C485A" w:rsidP="008C485A">
      <w:r>
        <w:t>Specifies whether Selenium should use the native in-browser implementation of XPath (if any native version is available); if you pass "false" to this function, we will always use our pure-JavaScript xpath library. Using the pure-JS xpath library can improve the consistency of xpath element locators between different browser vendors, but the pure-JS version is much slower than the native implementations.</w:t>
      </w:r>
    </w:p>
    <w:p w:rsidR="008C485A" w:rsidRDefault="008C485A" w:rsidP="008C485A">
      <w:r>
        <w:rPr>
          <w:b/>
          <w:bCs/>
        </w:rPr>
        <w:t>Parameter:</w:t>
      </w:r>
      <w:r>
        <w:rPr>
          <w:rStyle w:val="HTMLCode"/>
          <w:rFonts w:eastAsiaTheme="minorHAnsi"/>
          <w:color w:val="000000"/>
        </w:rPr>
        <w:t xml:space="preserve"> Allow</w:t>
      </w:r>
      <w:r>
        <w:rPr>
          <w:rStyle w:val="apple-converted-space"/>
          <w:color w:val="000000"/>
          <w:sz w:val="27"/>
          <w:szCs w:val="27"/>
        </w:rPr>
        <w:t> </w:t>
      </w:r>
      <w:r>
        <w:t>- Boolean, true means prefer native XPath; false means only use JS XPath</w:t>
      </w:r>
    </w:p>
    <w:p w:rsidR="008C485A" w:rsidRDefault="00C95774" w:rsidP="008C485A">
      <w:pPr>
        <w:shd w:val="clear" w:color="auto" w:fill="FFFFFF"/>
        <w:rPr>
          <w:color w:val="000000"/>
          <w:sz w:val="27"/>
          <w:szCs w:val="27"/>
        </w:rPr>
      </w:pPr>
      <w:r>
        <w:rPr>
          <w:color w:val="000000"/>
          <w:sz w:val="27"/>
          <w:szCs w:val="27"/>
        </w:rPr>
        <w:pict>
          <v:rect id="_x0000_i1098" style="width:0;height:1.5pt" o:hralign="center" o:hrstd="t" o:hr="t" fillcolor="#aca899" stroked="f"/>
        </w:pict>
      </w:r>
    </w:p>
    <w:p w:rsidR="008C485A" w:rsidRDefault="008C485A" w:rsidP="008C485A">
      <w:pPr>
        <w:pStyle w:val="Subtitle"/>
        <w:rPr>
          <w:sz w:val="27"/>
          <w:szCs w:val="27"/>
        </w:rPr>
      </w:pPr>
      <w:proofErr w:type="gramStart"/>
      <w:r>
        <w:t>ignoreAttributesWithoutValue</w:t>
      </w:r>
      <w:proofErr w:type="gramEnd"/>
    </w:p>
    <w:p w:rsidR="008C485A" w:rsidRDefault="008C485A" w:rsidP="008C485A">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ignoreAttributesWithoutValue</w:t>
      </w:r>
      <w:r>
        <w:rPr>
          <w:color w:val="000000"/>
        </w:rPr>
        <w:t>(java.lang.String ignore)</w:t>
      </w:r>
    </w:p>
    <w:p w:rsidR="008C485A" w:rsidRDefault="008C485A" w:rsidP="008C485A">
      <w:pPr>
        <w:pStyle w:val="HTMLPreformatted"/>
        <w:shd w:val="clear" w:color="auto" w:fill="FFFFFF"/>
        <w:rPr>
          <w:color w:val="000000"/>
        </w:rPr>
      </w:pPr>
    </w:p>
    <w:p w:rsidR="008C485A" w:rsidRDefault="008C485A" w:rsidP="008C485A">
      <w:r>
        <w:t>Specifies whether Selenium will ignore xpath attributes that have no value, i.e. are the empty string, when using the non-native xpath evaluation engine. You'd want to do this for performance reasons in IE. However, this could break certain xpaths, for example an xpath that looks for an attribute whose value is NOT the empty string. The hope is that such xpaths are relatively rare, but the user should have the option of using them. Note that this only influences xpath evaluation when using the ajaxslt engine (i.e. not "JavaScript-xpath").</w:t>
      </w:r>
    </w:p>
    <w:p w:rsidR="008C485A" w:rsidRDefault="008C485A" w:rsidP="008C485A">
      <w:r>
        <w:rPr>
          <w:b/>
          <w:bCs/>
        </w:rPr>
        <w:t>Parameters:</w:t>
      </w:r>
      <w:r>
        <w:rPr>
          <w:rStyle w:val="HTMLCode"/>
          <w:rFonts w:eastAsiaTheme="minorHAnsi"/>
          <w:color w:val="000000"/>
        </w:rPr>
        <w:t xml:space="preserve"> Ignore</w:t>
      </w:r>
      <w:r>
        <w:rPr>
          <w:rStyle w:val="apple-converted-space"/>
          <w:color w:val="000000"/>
          <w:sz w:val="27"/>
          <w:szCs w:val="27"/>
        </w:rPr>
        <w:t> </w:t>
      </w:r>
      <w:r>
        <w:t>- Boolean, true means we'll ignore attributes without value at the expense of xpath "correctness"; false means we'll sacrifice speed for correctness.</w:t>
      </w:r>
    </w:p>
    <w:p w:rsidR="008C485A" w:rsidRDefault="008C485A" w:rsidP="008C485A">
      <w:pPr>
        <w:shd w:val="clear" w:color="auto" w:fill="FFFFFF"/>
        <w:rPr>
          <w:color w:val="000000"/>
          <w:sz w:val="27"/>
          <w:szCs w:val="27"/>
        </w:rPr>
      </w:pPr>
    </w:p>
    <w:p w:rsidR="008A1753" w:rsidRDefault="008A1753">
      <w:pPr>
        <w:spacing w:after="0" w:line="240" w:lineRule="auto"/>
        <w:rPr>
          <w:b/>
          <w:i/>
          <w:sz w:val="28"/>
        </w:rPr>
      </w:pPr>
    </w:p>
    <w:p w:rsidR="008A1753" w:rsidRDefault="008A1753">
      <w:pPr>
        <w:spacing w:after="0" w:line="240" w:lineRule="auto"/>
        <w:rPr>
          <w:b/>
          <w:i/>
          <w:sz w:val="28"/>
        </w:rPr>
      </w:pPr>
      <w:r>
        <w:br w:type="page"/>
      </w:r>
    </w:p>
    <w:p w:rsidR="005B7F23" w:rsidRDefault="005B7F23" w:rsidP="00946FB3">
      <w:pPr>
        <w:pStyle w:val="Heading3"/>
      </w:pPr>
      <w:bookmarkStart w:id="163" w:name="_Toc295720486"/>
      <w:r>
        <w:t>Window, Frame &amp; Pop-up handling commands</w:t>
      </w:r>
      <w:bookmarkEnd w:id="163"/>
    </w:p>
    <w:p w:rsidR="00222A29" w:rsidRDefault="007109A2">
      <w:pPr>
        <w:pStyle w:val="Subtitle"/>
        <w:rPr>
          <w:sz w:val="27"/>
          <w:szCs w:val="27"/>
        </w:rPr>
      </w:pPr>
      <w:bookmarkStart w:id="164" w:name="open(java.lang.String)"/>
      <w:bookmarkEnd w:id="164"/>
      <w:proofErr w:type="gramStart"/>
      <w:r>
        <w:t>open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open</w:t>
      </w:r>
      <w:r>
        <w:rPr>
          <w:color w:val="000000"/>
        </w:rPr>
        <w:t>(java.lang.String url)</w:t>
      </w:r>
    </w:p>
    <w:p w:rsidR="009C1FB2" w:rsidRDefault="009C1FB2" w:rsidP="007109A2">
      <w:pPr>
        <w:pStyle w:val="HTMLPreformatted"/>
        <w:shd w:val="clear" w:color="auto" w:fill="FFFFFF"/>
        <w:rPr>
          <w:color w:val="000000"/>
        </w:rPr>
      </w:pPr>
    </w:p>
    <w:p w:rsidR="00222A29" w:rsidRDefault="007109A2">
      <w:r>
        <w:t>Opens a URL in the test frame</w:t>
      </w:r>
      <w:r w:rsidR="009C1FB2">
        <w:t>;</w:t>
      </w:r>
      <w:r>
        <w:t xml:space="preserve"> </w:t>
      </w:r>
      <w:r w:rsidR="009C1FB2">
        <w:t>t</w:t>
      </w:r>
      <w:r>
        <w:t>his accepts both relative and absolute URLs. The "open" command waits for the page to load before proceeding, i</w:t>
      </w:r>
      <w:r w:rsidR="009C1FB2">
        <w:t>.</w:t>
      </w:r>
      <w:r>
        <w:t>e. the "AndWait" suffix is implicit.</w:t>
      </w:r>
      <w:r>
        <w:rPr>
          <w:rStyle w:val="apple-converted-space"/>
          <w:color w:val="000000"/>
          <w:sz w:val="27"/>
          <w:szCs w:val="27"/>
        </w:rPr>
        <w:t> </w:t>
      </w:r>
      <w:r>
        <w:rPr>
          <w:rStyle w:val="Emphasis"/>
          <w:color w:val="000000"/>
          <w:sz w:val="27"/>
          <w:szCs w:val="27"/>
        </w:rPr>
        <w:t>Note</w:t>
      </w:r>
      <w:r>
        <w:t>: The URL must be on the same domain as the runner HTML due to security restrictions in the browser (Same Origin Policy). If you need to open an URL on another domain, use the Selenium Server to start a new browser session on that domain.</w:t>
      </w:r>
    </w:p>
    <w:p w:rsidR="00222A29" w:rsidRDefault="007109A2">
      <w:pPr>
        <w:rPr>
          <w:color w:val="000000"/>
          <w:sz w:val="27"/>
          <w:szCs w:val="27"/>
        </w:rPr>
      </w:pPr>
      <w:r>
        <w:rPr>
          <w:b/>
          <w:bCs/>
          <w:color w:val="000000"/>
          <w:sz w:val="27"/>
          <w:szCs w:val="27"/>
        </w:rPr>
        <w:t>Parameters:</w:t>
      </w:r>
      <w:r w:rsidR="00827D89">
        <w:rPr>
          <w:rStyle w:val="HTMLCode"/>
          <w:rFonts w:eastAsiaTheme="minorHAnsi"/>
          <w:color w:val="000000"/>
        </w:rPr>
        <w:t xml:space="preserve"> </w:t>
      </w:r>
      <w:proofErr w:type="gramStart"/>
      <w:r>
        <w:rPr>
          <w:rStyle w:val="HTMLCode"/>
          <w:rFonts w:eastAsiaTheme="minorHAnsi"/>
          <w:color w:val="000000"/>
        </w:rPr>
        <w:t>url</w:t>
      </w:r>
      <w:proofErr w:type="gramEnd"/>
      <w:r>
        <w:rPr>
          <w:rStyle w:val="apple-converted-space"/>
          <w:color w:val="000000"/>
          <w:sz w:val="27"/>
          <w:szCs w:val="27"/>
        </w:rPr>
        <w:t> </w:t>
      </w:r>
      <w:r>
        <w:rPr>
          <w:color w:val="000000"/>
          <w:sz w:val="27"/>
          <w:szCs w:val="27"/>
        </w:rPr>
        <w:t>- the URL to open; may be relative or absolute</w:t>
      </w:r>
    </w:p>
    <w:p w:rsidR="007109A2" w:rsidRDefault="00C95774" w:rsidP="007109A2">
      <w:pPr>
        <w:shd w:val="clear" w:color="auto" w:fill="FFFFFF"/>
        <w:rPr>
          <w:color w:val="000000"/>
          <w:sz w:val="27"/>
          <w:szCs w:val="27"/>
        </w:rPr>
      </w:pPr>
      <w:r>
        <w:rPr>
          <w:color w:val="000000"/>
          <w:sz w:val="27"/>
          <w:szCs w:val="27"/>
        </w:rPr>
        <w:pict>
          <v:rect id="_x0000_i1099" style="width:0;height:1.5pt" o:hralign="center" o:hrstd="t" o:hr="t" fillcolor="#aca899" stroked="f"/>
        </w:pict>
      </w:r>
    </w:p>
    <w:p w:rsidR="00222A29" w:rsidRDefault="007109A2">
      <w:pPr>
        <w:pStyle w:val="Subtitle"/>
        <w:rPr>
          <w:sz w:val="27"/>
          <w:szCs w:val="27"/>
        </w:rPr>
      </w:pPr>
      <w:bookmarkStart w:id="165" w:name="openWindow(java.lang.String,_java.lang.S"/>
      <w:bookmarkEnd w:id="165"/>
      <w:proofErr w:type="gramStart"/>
      <w:r>
        <w:t>openWindow</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openWindow</w:t>
      </w:r>
      <w:r>
        <w:rPr>
          <w:color w:val="000000"/>
        </w:rPr>
        <w:t>(java.lang.String url, java.lang.String windowID)</w:t>
      </w:r>
    </w:p>
    <w:p w:rsidR="009C1FB2" w:rsidRDefault="009C1FB2" w:rsidP="007109A2">
      <w:pPr>
        <w:pStyle w:val="HTMLPreformatted"/>
        <w:shd w:val="clear" w:color="auto" w:fill="FFFFFF"/>
        <w:rPr>
          <w:color w:val="000000"/>
        </w:rPr>
      </w:pPr>
    </w:p>
    <w:p w:rsidR="00222A29" w:rsidRDefault="007109A2">
      <w:r>
        <w:t>Opens a popup window (if a window with that ID isn't already open). After opening the window, you need to select it using the selectWindow command.</w:t>
      </w:r>
    </w:p>
    <w:p w:rsidR="00222A29" w:rsidRDefault="007109A2">
      <w:r>
        <w:t xml:space="preserve">This command can also be a useful workaround for bug SEL-339. In some cases, Selenium will be unable to intercept a call to window.open (if the call occurs during or before the "onLoad" event, for example). In those cases, you can force Selenium to notice the open window's name by using the Selenium openWindow command, using an empty (blank) url, like this: </w:t>
      </w:r>
      <w:proofErr w:type="gramStart"/>
      <w:r>
        <w:t>openWindow(</w:t>
      </w:r>
      <w:proofErr w:type="gramEnd"/>
      <w:r>
        <w:t>"", "myFunnyWindow").</w:t>
      </w:r>
    </w:p>
    <w:p w:rsidR="00222A29" w:rsidRDefault="007109A2">
      <w:pPr>
        <w:rPr>
          <w:color w:val="000000"/>
          <w:sz w:val="27"/>
          <w:szCs w:val="27"/>
        </w:rPr>
      </w:pPr>
      <w:r>
        <w:rPr>
          <w:b/>
          <w:bCs/>
          <w:color w:val="000000"/>
          <w:sz w:val="27"/>
          <w:szCs w:val="27"/>
        </w:rPr>
        <w:t>Parameters:</w:t>
      </w:r>
    </w:p>
    <w:p w:rsidR="00222A29" w:rsidRDefault="007109A2">
      <w:pPr>
        <w:rPr>
          <w:color w:val="000000"/>
          <w:sz w:val="27"/>
          <w:szCs w:val="27"/>
        </w:rPr>
      </w:pPr>
      <w:proofErr w:type="gramStart"/>
      <w:r>
        <w:rPr>
          <w:rStyle w:val="HTMLCode"/>
          <w:rFonts w:eastAsiaTheme="minorHAnsi"/>
          <w:color w:val="000000"/>
        </w:rPr>
        <w:t>url</w:t>
      </w:r>
      <w:proofErr w:type="gramEnd"/>
      <w:r>
        <w:rPr>
          <w:rStyle w:val="apple-converted-space"/>
          <w:color w:val="000000"/>
          <w:sz w:val="27"/>
          <w:szCs w:val="27"/>
        </w:rPr>
        <w:t> </w:t>
      </w:r>
      <w:r>
        <w:rPr>
          <w:color w:val="000000"/>
          <w:sz w:val="27"/>
          <w:szCs w:val="27"/>
        </w:rPr>
        <w:t>- the URL to open, which can be blank</w:t>
      </w:r>
    </w:p>
    <w:p w:rsidR="00222A29" w:rsidRDefault="007109A2">
      <w:pPr>
        <w:rPr>
          <w:color w:val="000000"/>
          <w:sz w:val="27"/>
          <w:szCs w:val="27"/>
        </w:rPr>
      </w:pPr>
      <w:proofErr w:type="gramStart"/>
      <w:r>
        <w:rPr>
          <w:rStyle w:val="HTMLCode"/>
          <w:rFonts w:eastAsiaTheme="minorHAnsi"/>
          <w:color w:val="000000"/>
        </w:rPr>
        <w:t>windowID</w:t>
      </w:r>
      <w:proofErr w:type="gramEnd"/>
      <w:r>
        <w:rPr>
          <w:rStyle w:val="apple-converted-space"/>
          <w:color w:val="000000"/>
          <w:sz w:val="27"/>
          <w:szCs w:val="27"/>
        </w:rPr>
        <w:t> </w:t>
      </w:r>
      <w:r>
        <w:rPr>
          <w:color w:val="000000"/>
          <w:sz w:val="27"/>
          <w:szCs w:val="27"/>
        </w:rPr>
        <w:t>- the JavaScript window ID of the window to select</w:t>
      </w:r>
    </w:p>
    <w:p w:rsidR="007109A2" w:rsidRDefault="00C95774" w:rsidP="007109A2">
      <w:pPr>
        <w:shd w:val="clear" w:color="auto" w:fill="FFFFFF"/>
        <w:rPr>
          <w:color w:val="000000"/>
          <w:sz w:val="27"/>
          <w:szCs w:val="27"/>
        </w:rPr>
      </w:pPr>
      <w:r>
        <w:rPr>
          <w:color w:val="000000"/>
          <w:sz w:val="27"/>
          <w:szCs w:val="27"/>
        </w:rPr>
        <w:pict>
          <v:rect id="_x0000_i1100" style="width:0;height:1.5pt" o:hralign="center" o:hrstd="t" o:hr="t" fillcolor="#aca899" stroked="f"/>
        </w:pict>
      </w:r>
    </w:p>
    <w:p w:rsidR="00222A29" w:rsidRDefault="007109A2">
      <w:pPr>
        <w:pStyle w:val="Subtitle"/>
        <w:rPr>
          <w:sz w:val="27"/>
          <w:szCs w:val="27"/>
        </w:rPr>
      </w:pPr>
      <w:bookmarkStart w:id="166" w:name="selectWindow(java.lang.String)"/>
      <w:bookmarkEnd w:id="166"/>
      <w:proofErr w:type="gramStart"/>
      <w:r>
        <w:t>selectWindow</w:t>
      </w:r>
      <w:proofErr w:type="gramEnd"/>
    </w:p>
    <w:p w:rsidR="007109A2" w:rsidRDefault="007109A2" w:rsidP="007109A2">
      <w:pPr>
        <w:pStyle w:val="HTMLPreformatted"/>
        <w:shd w:val="clear" w:color="auto" w:fill="FFFFFF"/>
        <w:rPr>
          <w:color w:val="000000"/>
        </w:rPr>
      </w:pPr>
      <w:r>
        <w:rPr>
          <w:color w:val="000000"/>
        </w:rPr>
        <w:t xml:space="preserve">void </w:t>
      </w:r>
      <w:r>
        <w:rPr>
          <w:b/>
          <w:bCs/>
          <w:color w:val="000000"/>
        </w:rPr>
        <w:t>selectWindow</w:t>
      </w:r>
      <w:r>
        <w:rPr>
          <w:color w:val="000000"/>
        </w:rPr>
        <w:t>(java.lang.String windowID)</w:t>
      </w:r>
    </w:p>
    <w:p w:rsidR="009C1FB2" w:rsidRDefault="009C1FB2" w:rsidP="007109A2">
      <w:pPr>
        <w:pStyle w:val="HTMLPreformatted"/>
        <w:shd w:val="clear" w:color="auto" w:fill="FFFFFF"/>
        <w:rPr>
          <w:color w:val="000000"/>
        </w:rPr>
      </w:pPr>
    </w:p>
    <w:p w:rsidR="00222A29" w:rsidRDefault="007109A2">
      <w:r>
        <w:t>Selects a popup window using a window locator; once a popup window has been selected, all commands go to that window. To select the main window again, use null as the target.</w:t>
      </w:r>
    </w:p>
    <w:p w:rsidR="00222A29" w:rsidRDefault="007109A2">
      <w:r>
        <w:t>Window locators provide different ways of specifying the window object: by title, by internal JavaScript "name," or by JavaScript variable.</w:t>
      </w:r>
    </w:p>
    <w:p w:rsidR="00222A29" w:rsidRDefault="00476EAC">
      <w:proofErr w:type="gramStart"/>
      <w:r w:rsidRPr="00476EAC">
        <w:rPr>
          <w:rStyle w:val="Strong"/>
          <w:color w:val="000000"/>
          <w:szCs w:val="24"/>
        </w:rPr>
        <w:t>title</w:t>
      </w:r>
      <w:r w:rsidRPr="00476EAC">
        <w:rPr>
          <w:szCs w:val="24"/>
        </w:rPr>
        <w:t>=</w:t>
      </w:r>
      <w:proofErr w:type="gramEnd"/>
      <w:r w:rsidRPr="00476EAC">
        <w:rPr>
          <w:rStyle w:val="Emphasis"/>
          <w:color w:val="000000"/>
          <w:szCs w:val="24"/>
        </w:rPr>
        <w:t>My Special Window</w:t>
      </w:r>
      <w:r w:rsidRPr="00476EAC">
        <w:rPr>
          <w:szCs w:val="24"/>
        </w:rPr>
        <w:t>:</w:t>
      </w:r>
      <w:r w:rsidR="007109A2">
        <w:t xml:space="preserve"> Finds the window using the text that appears in the title bar. Be careful; two windows can share the same title. If that happens, this locator will just pick one.</w:t>
      </w:r>
    </w:p>
    <w:p w:rsidR="00222A29" w:rsidRDefault="00476EAC">
      <w:proofErr w:type="gramStart"/>
      <w:r w:rsidRPr="00476EAC">
        <w:rPr>
          <w:rStyle w:val="Strong"/>
          <w:color w:val="000000"/>
          <w:szCs w:val="24"/>
        </w:rPr>
        <w:t>name</w:t>
      </w:r>
      <w:r w:rsidRPr="00476EAC">
        <w:rPr>
          <w:szCs w:val="24"/>
        </w:rPr>
        <w:t>=</w:t>
      </w:r>
      <w:proofErr w:type="gramEnd"/>
      <w:r w:rsidRPr="00476EAC">
        <w:rPr>
          <w:rStyle w:val="Emphasis"/>
          <w:color w:val="000000"/>
          <w:szCs w:val="24"/>
        </w:rPr>
        <w:t>myWindow</w:t>
      </w:r>
      <w:r w:rsidRPr="00476EAC">
        <w:rPr>
          <w:szCs w:val="24"/>
        </w:rPr>
        <w:t>:</w:t>
      </w:r>
      <w:r w:rsidR="007109A2">
        <w:t xml:space="preserve"> Finds the window using its internal JavaScript "name" property. This is the second parameter "windowName" passed to the JavaScript method </w:t>
      </w:r>
      <w:proofErr w:type="gramStart"/>
      <w:r w:rsidR="007109A2">
        <w:t>window.open(</w:t>
      </w:r>
      <w:proofErr w:type="gramEnd"/>
      <w:r w:rsidR="007109A2">
        <w:t>url, windowName, windowFeatures, replaceFlag) (which Selenium intercepts).</w:t>
      </w:r>
    </w:p>
    <w:p w:rsidR="00222A29" w:rsidRDefault="00476EAC">
      <w:proofErr w:type="gramStart"/>
      <w:r w:rsidRPr="00476EAC">
        <w:rPr>
          <w:rStyle w:val="Strong"/>
          <w:color w:val="000000"/>
          <w:szCs w:val="24"/>
        </w:rPr>
        <w:t>var</w:t>
      </w:r>
      <w:r w:rsidRPr="00476EAC">
        <w:rPr>
          <w:szCs w:val="24"/>
        </w:rPr>
        <w:t>=</w:t>
      </w:r>
      <w:proofErr w:type="gramEnd"/>
      <w:r w:rsidRPr="00476EAC">
        <w:rPr>
          <w:rStyle w:val="Emphasis"/>
          <w:color w:val="000000"/>
          <w:szCs w:val="24"/>
        </w:rPr>
        <w:t>variableName</w:t>
      </w:r>
      <w:r w:rsidRPr="00476EAC">
        <w:rPr>
          <w:szCs w:val="24"/>
        </w:rPr>
        <w:t>:</w:t>
      </w:r>
      <w:r w:rsidR="007109A2">
        <w:t xml:space="preserve"> Some pop-up windows are unnamed (anonymous), but are associated with a JavaScript variable name in the current application window, e.g. "window.foo = window.open(url);". In those cases, you can open the window using "var=foo".</w:t>
      </w:r>
    </w:p>
    <w:p w:rsidR="00222A29" w:rsidRDefault="007109A2">
      <w:r>
        <w:t>If no window locator prefix is provided, we'll try to guess what you mean like this:</w:t>
      </w:r>
    </w:p>
    <w:p w:rsidR="00222A29" w:rsidRDefault="007109A2">
      <w:r>
        <w:t>1.) if windowID is null, (or the string "null") then it is assumed the user is referring to the original window instantiated by the browser).</w:t>
      </w:r>
    </w:p>
    <w:p w:rsidR="00222A29" w:rsidRDefault="007109A2">
      <w:r>
        <w:t xml:space="preserve">2.) </w:t>
      </w:r>
      <w:proofErr w:type="gramStart"/>
      <w:r>
        <w:t>if</w:t>
      </w:r>
      <w:proofErr w:type="gramEnd"/>
      <w:r>
        <w:t xml:space="preserve"> the value of the "windowID" parameter is a JavaScript variable name in the current application window, then it is assumed that this variable contains the return value from a call to the JavaScript window.open() method.</w:t>
      </w:r>
    </w:p>
    <w:p w:rsidR="00222A29" w:rsidRDefault="007109A2">
      <w:r>
        <w:t>3.) Otherwise, selenium looks in a hash it maintains that maps string names to window "names".</w:t>
      </w:r>
    </w:p>
    <w:p w:rsidR="00222A29" w:rsidRDefault="007109A2">
      <w:r>
        <w:t>4.) If</w:t>
      </w:r>
      <w:r>
        <w:rPr>
          <w:rStyle w:val="apple-converted-space"/>
          <w:color w:val="000000"/>
          <w:sz w:val="27"/>
          <w:szCs w:val="27"/>
        </w:rPr>
        <w:t> </w:t>
      </w:r>
      <w:r>
        <w:rPr>
          <w:rStyle w:val="Emphasis"/>
          <w:color w:val="000000"/>
          <w:sz w:val="27"/>
          <w:szCs w:val="27"/>
        </w:rPr>
        <w:t>that</w:t>
      </w:r>
      <w:r>
        <w:rPr>
          <w:rStyle w:val="apple-converted-space"/>
          <w:color w:val="000000"/>
          <w:sz w:val="27"/>
          <w:szCs w:val="27"/>
        </w:rPr>
        <w:t> </w:t>
      </w:r>
      <w:r>
        <w:t>fails, we'll try looping over all of the known windows to try to find the appropriate "title". Since "title" is not necessarily unique, this may have unexpected behavior.</w:t>
      </w:r>
    </w:p>
    <w:p w:rsidR="00222A29" w:rsidRDefault="007109A2">
      <w:r>
        <w:t>If you're having trouble figuring out the name of a window that you want to manipulate, look at the Selenium log messages which identify the names of windows created via window.open (and therefore intercepted by Selenium). You will see messages like the following for each window as it is opened:</w:t>
      </w:r>
    </w:p>
    <w:p w:rsidR="00222A29" w:rsidRDefault="007109A2">
      <w:proofErr w:type="gramStart"/>
      <w:r>
        <w:rPr>
          <w:rStyle w:val="HTMLCode"/>
          <w:rFonts w:eastAsia="Arial Unicode MS"/>
          <w:color w:val="000000"/>
        </w:rPr>
        <w:t>debug</w:t>
      </w:r>
      <w:proofErr w:type="gramEnd"/>
      <w:r>
        <w:rPr>
          <w:rStyle w:val="HTMLCode"/>
          <w:rFonts w:eastAsia="Arial Unicode MS"/>
          <w:color w:val="000000"/>
        </w:rPr>
        <w:t>: window.open call intercepted; window ID (which you can use with selectWindow()) is "myNewWindow"</w:t>
      </w:r>
    </w:p>
    <w:p w:rsidR="00222A29" w:rsidRDefault="007109A2">
      <w:r>
        <w:t>In some cases, Selenium will be unable to intercept a call to window.open (if the call occurs during or before the "onLoad" event, for example). (This is bug SEL-339.) In those cases, you can force Selenium to notice the open window's name by using the Selenium openWindow command, using an empty (blank) url, like this: openWindow("", "myFunnyWindow").</w:t>
      </w:r>
    </w:p>
    <w:p w:rsidR="00222A29" w:rsidRDefault="007109A2">
      <w:pPr>
        <w:rPr>
          <w:color w:val="000000"/>
          <w:sz w:val="27"/>
          <w:szCs w:val="27"/>
        </w:rPr>
      </w:pPr>
      <w:r>
        <w:rPr>
          <w:b/>
          <w:bCs/>
          <w:color w:val="000000"/>
          <w:sz w:val="27"/>
          <w:szCs w:val="27"/>
        </w:rPr>
        <w:t>Parameters:</w:t>
      </w:r>
      <w:r w:rsidR="00827D89">
        <w:rPr>
          <w:rStyle w:val="HTMLCode"/>
          <w:rFonts w:eastAsiaTheme="minorHAnsi"/>
          <w:color w:val="000000"/>
        </w:rPr>
        <w:t xml:space="preserve"> </w:t>
      </w:r>
      <w:r>
        <w:rPr>
          <w:rStyle w:val="HTMLCode"/>
          <w:rFonts w:eastAsiaTheme="minorHAnsi"/>
          <w:color w:val="000000"/>
        </w:rPr>
        <w:t>windowID</w:t>
      </w:r>
      <w:r>
        <w:rPr>
          <w:rStyle w:val="apple-converted-space"/>
          <w:color w:val="000000"/>
          <w:sz w:val="27"/>
          <w:szCs w:val="27"/>
        </w:rPr>
        <w:t> </w:t>
      </w:r>
      <w:r>
        <w:rPr>
          <w:color w:val="000000"/>
          <w:sz w:val="27"/>
          <w:szCs w:val="27"/>
        </w:rPr>
        <w:t>- the JavaScript window ID of the window to select</w:t>
      </w:r>
    </w:p>
    <w:p w:rsidR="007109A2" w:rsidRDefault="00C95774" w:rsidP="007109A2">
      <w:pPr>
        <w:shd w:val="clear" w:color="auto" w:fill="FFFFFF"/>
        <w:rPr>
          <w:color w:val="000000"/>
          <w:sz w:val="27"/>
          <w:szCs w:val="27"/>
        </w:rPr>
      </w:pPr>
      <w:r>
        <w:rPr>
          <w:color w:val="000000"/>
          <w:sz w:val="27"/>
          <w:szCs w:val="27"/>
        </w:rPr>
        <w:pict>
          <v:rect id="_x0000_i1101" style="width:0;height:1.5pt" o:hralign="center" o:hrstd="t" o:hr="t" fillcolor="#aca899" stroked="f"/>
        </w:pict>
      </w:r>
    </w:p>
    <w:p w:rsidR="00FA1F68" w:rsidRDefault="00FA1F68" w:rsidP="00FA1F68">
      <w:pPr>
        <w:pStyle w:val="Subtitle"/>
        <w:rPr>
          <w:sz w:val="27"/>
          <w:szCs w:val="27"/>
        </w:rPr>
      </w:pPr>
      <w:bookmarkStart w:id="167" w:name="selectFrame(java.lang.String)"/>
      <w:bookmarkEnd w:id="167"/>
      <w:proofErr w:type="gramStart"/>
      <w:r>
        <w:t>windowFocus</w:t>
      </w:r>
      <w:proofErr w:type="gramEnd"/>
    </w:p>
    <w:p w:rsidR="00FA1F68" w:rsidRDefault="00FA1F68" w:rsidP="00FA1F68">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windowFocus</w:t>
      </w:r>
      <w:r>
        <w:rPr>
          <w:color w:val="000000"/>
        </w:rPr>
        <w:t>()</w:t>
      </w:r>
    </w:p>
    <w:p w:rsidR="00FA1F68" w:rsidRDefault="00FA1F68" w:rsidP="00FA1F68">
      <w:pPr>
        <w:pStyle w:val="HTMLPreformatted"/>
        <w:shd w:val="clear" w:color="auto" w:fill="FFFFFF"/>
        <w:rPr>
          <w:color w:val="000000"/>
        </w:rPr>
      </w:pPr>
    </w:p>
    <w:p w:rsidR="00FA1F68" w:rsidRDefault="00FA1F68" w:rsidP="00FA1F68">
      <w:r>
        <w:t>Gives focus to the currently selected window</w:t>
      </w:r>
    </w:p>
    <w:p w:rsidR="00FA1F68" w:rsidRDefault="00C95774" w:rsidP="00FA1F68">
      <w:pPr>
        <w:shd w:val="clear" w:color="auto" w:fill="FFFFFF"/>
        <w:rPr>
          <w:color w:val="000000"/>
          <w:sz w:val="27"/>
          <w:szCs w:val="27"/>
        </w:rPr>
      </w:pPr>
      <w:r>
        <w:rPr>
          <w:color w:val="000000"/>
          <w:sz w:val="27"/>
          <w:szCs w:val="27"/>
        </w:rPr>
        <w:pict>
          <v:rect id="_x0000_i1102" style="width:0;height:1.5pt" o:hralign="center" o:hrstd="t" o:hr="t" fillcolor="#aca899" stroked="f"/>
        </w:pict>
      </w:r>
    </w:p>
    <w:p w:rsidR="00FA1F68" w:rsidRDefault="00FA1F68" w:rsidP="00FA1F68">
      <w:pPr>
        <w:pStyle w:val="Subtitle"/>
        <w:rPr>
          <w:sz w:val="27"/>
          <w:szCs w:val="27"/>
        </w:rPr>
      </w:pPr>
      <w:proofErr w:type="gramStart"/>
      <w:r>
        <w:t>windowMaximize</w:t>
      </w:r>
      <w:proofErr w:type="gramEnd"/>
    </w:p>
    <w:p w:rsidR="00FA1F68" w:rsidRDefault="00FA1F68" w:rsidP="00FA1F68">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windowMaximize</w:t>
      </w:r>
      <w:r>
        <w:rPr>
          <w:color w:val="000000"/>
        </w:rPr>
        <w:t>()</w:t>
      </w:r>
    </w:p>
    <w:p w:rsidR="00FA1F68" w:rsidRDefault="00FA1F68" w:rsidP="00FA1F68">
      <w:pPr>
        <w:pStyle w:val="HTMLPreformatted"/>
        <w:shd w:val="clear" w:color="auto" w:fill="FFFFFF"/>
        <w:rPr>
          <w:color w:val="000000"/>
        </w:rPr>
      </w:pPr>
    </w:p>
    <w:p w:rsidR="00FA1F68" w:rsidRDefault="00FA1F68" w:rsidP="00FA1F68">
      <w:r>
        <w:t>Resize currently selected window to take up the entire screen</w:t>
      </w:r>
    </w:p>
    <w:p w:rsidR="00FA1F68" w:rsidRDefault="00C95774" w:rsidP="00FA1F68">
      <w:pPr>
        <w:pStyle w:val="Subtitle"/>
        <w:rPr>
          <w:color w:val="000000"/>
          <w:sz w:val="27"/>
          <w:szCs w:val="27"/>
        </w:rPr>
      </w:pPr>
      <w:r>
        <w:rPr>
          <w:color w:val="000000"/>
          <w:sz w:val="27"/>
          <w:szCs w:val="27"/>
        </w:rPr>
        <w:pict>
          <v:rect id="_x0000_i1103" style="width:0;height:1.5pt" o:hralign="center" o:hrstd="t" o:hr="t" fillcolor="#aca899" stroked="f"/>
        </w:pict>
      </w:r>
    </w:p>
    <w:p w:rsidR="00FA1F68" w:rsidRDefault="00FA1F68" w:rsidP="00FA1F68">
      <w:pPr>
        <w:pStyle w:val="Subtitle"/>
        <w:rPr>
          <w:sz w:val="27"/>
          <w:szCs w:val="27"/>
        </w:rPr>
      </w:pPr>
      <w:proofErr w:type="gramStart"/>
      <w:r>
        <w:t>getAllWindowIds</w:t>
      </w:r>
      <w:proofErr w:type="gramEnd"/>
    </w:p>
    <w:p w:rsidR="00FA1F68" w:rsidRDefault="00FA1F68" w:rsidP="00FA1F68">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getAllWindowIds</w:t>
      </w:r>
      <w:r>
        <w:rPr>
          <w:color w:val="000000"/>
        </w:rPr>
        <w:t>()</w:t>
      </w:r>
    </w:p>
    <w:p w:rsidR="00FA1F68" w:rsidRDefault="00FA1F68" w:rsidP="00FA1F68">
      <w:pPr>
        <w:pStyle w:val="HTMLPreformatted"/>
        <w:shd w:val="clear" w:color="auto" w:fill="FFFFFF"/>
        <w:rPr>
          <w:color w:val="000000"/>
        </w:rPr>
      </w:pPr>
    </w:p>
    <w:p w:rsidR="00FA1F68" w:rsidRDefault="00FA1F68" w:rsidP="00FA1F68">
      <w:r>
        <w:rPr>
          <w:b/>
          <w:bCs/>
        </w:rPr>
        <w:t>Returns:</w:t>
      </w:r>
      <w:r>
        <w:t xml:space="preserve"> The IDs of all windows that the browser knows about.</w:t>
      </w:r>
    </w:p>
    <w:p w:rsidR="00FA1F68" w:rsidRDefault="00C95774" w:rsidP="00FA1F68">
      <w:pPr>
        <w:shd w:val="clear" w:color="auto" w:fill="FFFFFF"/>
        <w:rPr>
          <w:color w:val="000000"/>
          <w:sz w:val="27"/>
          <w:szCs w:val="27"/>
        </w:rPr>
      </w:pPr>
      <w:r>
        <w:rPr>
          <w:color w:val="000000"/>
          <w:sz w:val="27"/>
          <w:szCs w:val="27"/>
        </w:rPr>
        <w:pict>
          <v:rect id="_x0000_i1104" style="width:0;height:1.5pt" o:hralign="center" o:hrstd="t" o:hr="t" fillcolor="#aca899" stroked="f"/>
        </w:pict>
      </w:r>
    </w:p>
    <w:p w:rsidR="00FA1F68" w:rsidRDefault="00FA1F68" w:rsidP="00FA1F68">
      <w:pPr>
        <w:pStyle w:val="Subtitle"/>
        <w:rPr>
          <w:sz w:val="27"/>
          <w:szCs w:val="27"/>
        </w:rPr>
      </w:pPr>
      <w:proofErr w:type="gramStart"/>
      <w:r>
        <w:t>getAllWindowNames</w:t>
      </w:r>
      <w:proofErr w:type="gramEnd"/>
    </w:p>
    <w:p w:rsidR="00FA1F68" w:rsidRDefault="00FA1F68" w:rsidP="00FA1F68">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getAllWindowNames</w:t>
      </w:r>
      <w:r>
        <w:rPr>
          <w:color w:val="000000"/>
        </w:rPr>
        <w:t>()</w:t>
      </w:r>
    </w:p>
    <w:p w:rsidR="00FA1F68" w:rsidRDefault="00FA1F68" w:rsidP="00FA1F68">
      <w:pPr>
        <w:pStyle w:val="HTMLPreformatted"/>
        <w:shd w:val="clear" w:color="auto" w:fill="FFFFFF"/>
        <w:rPr>
          <w:color w:val="000000"/>
        </w:rPr>
      </w:pPr>
    </w:p>
    <w:p w:rsidR="00FA1F68" w:rsidRDefault="00FA1F68" w:rsidP="00FA1F68">
      <w:r>
        <w:rPr>
          <w:b/>
          <w:bCs/>
        </w:rPr>
        <w:t>Returns:</w:t>
      </w:r>
      <w:r>
        <w:t xml:space="preserve"> The names of all windows that the browser knows about.</w:t>
      </w:r>
    </w:p>
    <w:p w:rsidR="00FA1F68" w:rsidRDefault="00C95774" w:rsidP="00FA1F68">
      <w:pPr>
        <w:shd w:val="clear" w:color="auto" w:fill="FFFFFF"/>
        <w:rPr>
          <w:color w:val="000000"/>
          <w:sz w:val="27"/>
          <w:szCs w:val="27"/>
        </w:rPr>
      </w:pPr>
      <w:r>
        <w:rPr>
          <w:color w:val="000000"/>
          <w:sz w:val="27"/>
          <w:szCs w:val="27"/>
        </w:rPr>
        <w:pict>
          <v:rect id="_x0000_i1105" style="width:0;height:1.5pt" o:hralign="center" o:hrstd="t" o:hr="t" fillcolor="#aca899" stroked="f"/>
        </w:pict>
      </w:r>
    </w:p>
    <w:p w:rsidR="00FA1F68" w:rsidRDefault="00FA1F68" w:rsidP="00FA1F68">
      <w:pPr>
        <w:pStyle w:val="Subtitle"/>
        <w:rPr>
          <w:sz w:val="27"/>
          <w:szCs w:val="27"/>
        </w:rPr>
      </w:pPr>
      <w:proofErr w:type="gramStart"/>
      <w:r>
        <w:t>getAllWindowTitles</w:t>
      </w:r>
      <w:proofErr w:type="gramEnd"/>
    </w:p>
    <w:p w:rsidR="00FA1F68" w:rsidRDefault="00FA1F68" w:rsidP="00FA1F68">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getAllWindowTitles</w:t>
      </w:r>
      <w:r>
        <w:rPr>
          <w:color w:val="000000"/>
        </w:rPr>
        <w:t>()</w:t>
      </w:r>
    </w:p>
    <w:p w:rsidR="00FA1F68" w:rsidRDefault="00FA1F68" w:rsidP="00FA1F68">
      <w:pPr>
        <w:pStyle w:val="HTMLPreformatted"/>
        <w:shd w:val="clear" w:color="auto" w:fill="FFFFFF"/>
        <w:rPr>
          <w:color w:val="000000"/>
        </w:rPr>
      </w:pPr>
    </w:p>
    <w:p w:rsidR="00FA1F68" w:rsidRDefault="00FA1F68" w:rsidP="00FA1F68">
      <w:r>
        <w:rPr>
          <w:b/>
          <w:bCs/>
        </w:rPr>
        <w:t>Returns:</w:t>
      </w:r>
      <w:r>
        <w:t xml:space="preserve"> The titles of all windows that the browser knows about.</w:t>
      </w:r>
    </w:p>
    <w:p w:rsidR="00FA1F68" w:rsidRDefault="00C95774" w:rsidP="00FA1F68">
      <w:pPr>
        <w:pStyle w:val="Subtitle"/>
      </w:pPr>
      <w:r>
        <w:rPr>
          <w:color w:val="000000"/>
          <w:sz w:val="27"/>
          <w:szCs w:val="27"/>
        </w:rPr>
        <w:pict>
          <v:rect id="_x0000_i1106" style="width:0;height:1.5pt" o:hralign="center" o:hrstd="t" o:hr="t" fillcolor="#aca899" stroked="f"/>
        </w:pict>
      </w:r>
    </w:p>
    <w:p w:rsidR="00222A29" w:rsidRDefault="007109A2">
      <w:pPr>
        <w:pStyle w:val="Subtitle"/>
        <w:rPr>
          <w:sz w:val="27"/>
          <w:szCs w:val="27"/>
        </w:rPr>
      </w:pPr>
      <w:proofErr w:type="gramStart"/>
      <w:r>
        <w:t>selectFrame</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selectFrame</w:t>
      </w:r>
      <w:r>
        <w:rPr>
          <w:color w:val="000000"/>
        </w:rPr>
        <w:t>(java.lang.String locator)</w:t>
      </w:r>
    </w:p>
    <w:p w:rsidR="009C1FB2" w:rsidRDefault="009C1FB2" w:rsidP="007109A2">
      <w:pPr>
        <w:pStyle w:val="HTMLPreformatted"/>
        <w:shd w:val="clear" w:color="auto" w:fill="FFFFFF"/>
        <w:rPr>
          <w:color w:val="000000"/>
        </w:rPr>
      </w:pPr>
    </w:p>
    <w:p w:rsidR="00222A29" w:rsidRDefault="007109A2">
      <w:r>
        <w:t>Selects a frame within the current window. (You may invoke this command multiple times to select nested frames.) To select the parent frame, use "relative=parent" as a locator; to select the top frame, use "relative=top". You can also select a frame by its 0-based index number; select the first frame with "index=0", or the third frame with "index=2".</w:t>
      </w:r>
    </w:p>
    <w:p w:rsidR="00222A29" w:rsidRDefault="007109A2">
      <w:r>
        <w:t>You may also use a DOM expression to identify the frame you want directly, like this:</w:t>
      </w:r>
      <w:r>
        <w:rPr>
          <w:rStyle w:val="apple-converted-space"/>
          <w:color w:val="000000"/>
          <w:sz w:val="27"/>
          <w:szCs w:val="27"/>
        </w:rPr>
        <w:t> </w:t>
      </w:r>
      <w:r>
        <w:rPr>
          <w:rStyle w:val="HTMLCode"/>
          <w:rFonts w:eastAsia="Arial Unicode MS"/>
          <w:color w:val="000000"/>
        </w:rPr>
        <w:t>dom=</w:t>
      </w:r>
      <w:proofErr w:type="gramStart"/>
      <w:r>
        <w:rPr>
          <w:rStyle w:val="HTMLCode"/>
          <w:rFonts w:eastAsia="Arial Unicode MS"/>
          <w:color w:val="000000"/>
        </w:rPr>
        <w:t>frames[</w:t>
      </w:r>
      <w:proofErr w:type="gramEnd"/>
      <w:r>
        <w:rPr>
          <w:rStyle w:val="HTMLCode"/>
          <w:rFonts w:eastAsia="Arial Unicode MS"/>
          <w:color w:val="000000"/>
        </w:rPr>
        <w:t>"main"].frames["subframe"]</w:t>
      </w:r>
    </w:p>
    <w:p w:rsidR="00222A29" w:rsidRDefault="007109A2">
      <w:pPr>
        <w:rPr>
          <w:color w:val="000000"/>
          <w:sz w:val="27"/>
          <w:szCs w:val="27"/>
        </w:rPr>
      </w:pPr>
      <w:r>
        <w:rPr>
          <w:b/>
          <w:bCs/>
          <w:color w:val="000000"/>
          <w:sz w:val="27"/>
          <w:szCs w:val="27"/>
        </w:rPr>
        <w:t>Parameters:</w:t>
      </w:r>
      <w:r w:rsidR="00827D89">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rPr>
          <w:color w:val="000000"/>
          <w:sz w:val="27"/>
          <w:szCs w:val="27"/>
        </w:rPr>
        <w:t>- an</w:t>
      </w:r>
      <w:r>
        <w:rPr>
          <w:rStyle w:val="apple-converted-space"/>
          <w:color w:val="000000"/>
          <w:sz w:val="27"/>
          <w:szCs w:val="27"/>
        </w:rPr>
        <w:t> </w:t>
      </w:r>
      <w:hyperlink r:id="rId61" w:anchor="locators" w:history="1">
        <w:r>
          <w:rPr>
            <w:rStyle w:val="Hyperlink"/>
            <w:sz w:val="27"/>
            <w:szCs w:val="27"/>
          </w:rPr>
          <w:t>element locator</w:t>
        </w:r>
      </w:hyperlink>
      <w:r>
        <w:rPr>
          <w:rStyle w:val="apple-converted-space"/>
          <w:color w:val="000000"/>
          <w:sz w:val="27"/>
          <w:szCs w:val="27"/>
        </w:rPr>
        <w:t> </w:t>
      </w:r>
      <w:r>
        <w:rPr>
          <w:color w:val="000000"/>
          <w:sz w:val="27"/>
          <w:szCs w:val="27"/>
        </w:rPr>
        <w:t>identifying a frame or iframe</w:t>
      </w:r>
    </w:p>
    <w:p w:rsidR="007109A2" w:rsidRDefault="00C95774" w:rsidP="007109A2">
      <w:pPr>
        <w:shd w:val="clear" w:color="auto" w:fill="FFFFFF"/>
        <w:rPr>
          <w:color w:val="000000"/>
          <w:sz w:val="27"/>
          <w:szCs w:val="27"/>
        </w:rPr>
      </w:pPr>
      <w:r>
        <w:rPr>
          <w:color w:val="000000"/>
          <w:sz w:val="27"/>
          <w:szCs w:val="27"/>
        </w:rPr>
        <w:pict>
          <v:rect id="_x0000_i1107" style="width:0;height:1.5pt" o:hralign="center" o:hrstd="t" o:hr="t" fillcolor="#aca899" stroked="f"/>
        </w:pict>
      </w:r>
    </w:p>
    <w:p w:rsidR="00222A29" w:rsidRDefault="007109A2">
      <w:pPr>
        <w:pStyle w:val="Subtitle"/>
        <w:rPr>
          <w:sz w:val="27"/>
          <w:szCs w:val="27"/>
        </w:rPr>
      </w:pPr>
      <w:bookmarkStart w:id="168" w:name="getWhetherThisFrameMatchFrameExpression("/>
      <w:bookmarkEnd w:id="168"/>
      <w:proofErr w:type="gramStart"/>
      <w:r>
        <w:t>getWhetherThisFrameMatchFrameExpression</w:t>
      </w:r>
      <w:proofErr w:type="gramEnd"/>
    </w:p>
    <w:p w:rsidR="009C1FB2" w:rsidRDefault="007109A2" w:rsidP="007109A2">
      <w:pPr>
        <w:pStyle w:val="HTMLPreformatted"/>
        <w:shd w:val="clear" w:color="auto" w:fill="FFFFFF"/>
        <w:rPr>
          <w:b/>
          <w:bCs/>
          <w:color w:val="000000"/>
        </w:rPr>
      </w:pPr>
      <w:proofErr w:type="gramStart"/>
      <w:r>
        <w:rPr>
          <w:color w:val="000000"/>
        </w:rPr>
        <w:t>boolean</w:t>
      </w:r>
      <w:proofErr w:type="gramEnd"/>
      <w:r>
        <w:rPr>
          <w:color w:val="000000"/>
        </w:rPr>
        <w:t xml:space="preserve"> </w:t>
      </w:r>
      <w:r>
        <w:rPr>
          <w:b/>
          <w:bCs/>
          <w:color w:val="000000"/>
        </w:rPr>
        <w:t>getWhetherThisFrameMatchFrameExpression</w:t>
      </w:r>
    </w:p>
    <w:p w:rsidR="007109A2" w:rsidRDefault="009C1FB2" w:rsidP="007109A2">
      <w:pPr>
        <w:pStyle w:val="HTMLPreformatted"/>
        <w:shd w:val="clear" w:color="auto" w:fill="FFFFFF"/>
        <w:rPr>
          <w:color w:val="000000"/>
        </w:rPr>
      </w:pPr>
      <w:r>
        <w:rPr>
          <w:color w:val="000000"/>
        </w:rPr>
        <w:tab/>
      </w:r>
      <w:r w:rsidR="007109A2">
        <w:rPr>
          <w:color w:val="000000"/>
        </w:rPr>
        <w:t>(</w:t>
      </w:r>
      <w:proofErr w:type="gramStart"/>
      <w:r w:rsidR="007109A2">
        <w:rPr>
          <w:color w:val="000000"/>
        </w:rPr>
        <w:t>java.lang.String</w:t>
      </w:r>
      <w:proofErr w:type="gramEnd"/>
      <w:r w:rsidR="007109A2">
        <w:rPr>
          <w:color w:val="000000"/>
        </w:rPr>
        <w:t> currentFrameString,</w:t>
      </w:r>
      <w:r>
        <w:rPr>
          <w:color w:val="000000"/>
        </w:rPr>
        <w:t xml:space="preserve"> </w:t>
      </w:r>
      <w:r w:rsidR="007109A2">
        <w:rPr>
          <w:color w:val="000000"/>
        </w:rPr>
        <w:t>java.lang.String target)</w:t>
      </w:r>
    </w:p>
    <w:p w:rsidR="009C1FB2" w:rsidRDefault="009C1FB2" w:rsidP="007109A2">
      <w:pPr>
        <w:pStyle w:val="HTMLPreformatted"/>
        <w:shd w:val="clear" w:color="auto" w:fill="FFFFFF"/>
        <w:rPr>
          <w:color w:val="000000"/>
        </w:rPr>
      </w:pPr>
    </w:p>
    <w:p w:rsidR="00222A29" w:rsidRDefault="007109A2">
      <w:r>
        <w:t>Determine whether current/locator identify the frame containing this running code.</w:t>
      </w:r>
    </w:p>
    <w:p w:rsidR="00222A29" w:rsidRDefault="007109A2">
      <w:r>
        <w:t>This is useful in proxy injection mode, where this code runs in every browser frame and window, and sometimes the selenium server needs to identify the "current" frame. In this case, when the test calls selectFrame, this routine is called for each frame to figure out which one has been selected. The selected frame will return true, while all others will return false.</w:t>
      </w:r>
    </w:p>
    <w:p w:rsidR="00222A29" w:rsidRDefault="007109A2">
      <w:pPr>
        <w:rPr>
          <w:color w:val="000000"/>
          <w:sz w:val="27"/>
          <w:szCs w:val="27"/>
        </w:rPr>
      </w:pPr>
      <w:r>
        <w:rPr>
          <w:b/>
          <w:bCs/>
          <w:color w:val="000000"/>
          <w:sz w:val="27"/>
          <w:szCs w:val="27"/>
        </w:rPr>
        <w:t>Parameters:</w:t>
      </w:r>
    </w:p>
    <w:p w:rsidR="00222A29" w:rsidRDefault="007109A2">
      <w:pPr>
        <w:rPr>
          <w:color w:val="000000"/>
          <w:sz w:val="27"/>
          <w:szCs w:val="27"/>
        </w:rPr>
      </w:pPr>
      <w:proofErr w:type="gramStart"/>
      <w:r>
        <w:rPr>
          <w:rStyle w:val="HTMLCode"/>
          <w:rFonts w:eastAsiaTheme="minorHAnsi"/>
          <w:color w:val="000000"/>
        </w:rPr>
        <w:t>currentFrameString</w:t>
      </w:r>
      <w:proofErr w:type="gramEnd"/>
      <w:r>
        <w:rPr>
          <w:rStyle w:val="apple-converted-space"/>
          <w:color w:val="000000"/>
          <w:sz w:val="27"/>
          <w:szCs w:val="27"/>
        </w:rPr>
        <w:t> </w:t>
      </w:r>
      <w:r>
        <w:rPr>
          <w:color w:val="000000"/>
          <w:sz w:val="27"/>
          <w:szCs w:val="27"/>
        </w:rPr>
        <w:t>- starting frame</w:t>
      </w:r>
    </w:p>
    <w:p w:rsidR="00222A29" w:rsidRDefault="007109A2">
      <w:pPr>
        <w:rPr>
          <w:color w:val="000000"/>
          <w:sz w:val="27"/>
          <w:szCs w:val="27"/>
        </w:rPr>
      </w:pPr>
      <w:proofErr w:type="gramStart"/>
      <w:r>
        <w:rPr>
          <w:rStyle w:val="HTMLCode"/>
          <w:rFonts w:eastAsiaTheme="minorHAnsi"/>
          <w:color w:val="000000"/>
        </w:rPr>
        <w:t>target</w:t>
      </w:r>
      <w:proofErr w:type="gramEnd"/>
      <w:r>
        <w:rPr>
          <w:rStyle w:val="apple-converted-space"/>
          <w:color w:val="000000"/>
          <w:sz w:val="27"/>
          <w:szCs w:val="27"/>
        </w:rPr>
        <w:t> </w:t>
      </w:r>
      <w:r>
        <w:rPr>
          <w:color w:val="000000"/>
          <w:sz w:val="27"/>
          <w:szCs w:val="27"/>
        </w:rPr>
        <w:t>- new frame (which might be relative to the current one)</w:t>
      </w:r>
    </w:p>
    <w:p w:rsidR="00222A29" w:rsidRDefault="007109A2">
      <w:pPr>
        <w:rPr>
          <w:color w:val="000000"/>
          <w:sz w:val="27"/>
          <w:szCs w:val="27"/>
        </w:rPr>
      </w:pPr>
      <w:r>
        <w:rPr>
          <w:b/>
          <w:bCs/>
          <w:color w:val="000000"/>
          <w:sz w:val="27"/>
          <w:szCs w:val="27"/>
        </w:rPr>
        <w:t>Returns:</w:t>
      </w:r>
      <w:r w:rsidR="005D1673">
        <w:rPr>
          <w:color w:val="000000"/>
          <w:sz w:val="27"/>
          <w:szCs w:val="27"/>
        </w:rPr>
        <w:t xml:space="preserve"> T</w:t>
      </w:r>
      <w:r>
        <w:rPr>
          <w:color w:val="000000"/>
          <w:sz w:val="27"/>
          <w:szCs w:val="27"/>
        </w:rPr>
        <w:t>rue if the new frame is this code's window</w:t>
      </w:r>
    </w:p>
    <w:p w:rsidR="007109A2" w:rsidRDefault="00C95774" w:rsidP="007109A2">
      <w:pPr>
        <w:shd w:val="clear" w:color="auto" w:fill="FFFFFF"/>
        <w:rPr>
          <w:color w:val="000000"/>
          <w:sz w:val="27"/>
          <w:szCs w:val="27"/>
        </w:rPr>
      </w:pPr>
      <w:r>
        <w:rPr>
          <w:color w:val="000000"/>
          <w:sz w:val="27"/>
          <w:szCs w:val="27"/>
        </w:rPr>
        <w:pict>
          <v:rect id="_x0000_i1108" style="width:0;height:1.5pt" o:hralign="center" o:hrstd="t" o:hr="t" fillcolor="#aca899" stroked="f"/>
        </w:pict>
      </w:r>
    </w:p>
    <w:p w:rsidR="00222A29" w:rsidRDefault="007109A2">
      <w:pPr>
        <w:pStyle w:val="Subtitle"/>
        <w:rPr>
          <w:sz w:val="27"/>
          <w:szCs w:val="27"/>
        </w:rPr>
      </w:pPr>
      <w:bookmarkStart w:id="169" w:name="getWhetherThisWindowMatchWindowExpressio"/>
      <w:bookmarkEnd w:id="169"/>
      <w:proofErr w:type="gramStart"/>
      <w:r>
        <w:t>getWhetherThisWindowMatchWindowExpression</w:t>
      </w:r>
      <w:proofErr w:type="gramEnd"/>
    </w:p>
    <w:p w:rsidR="009C1FB2" w:rsidRDefault="007109A2" w:rsidP="007109A2">
      <w:pPr>
        <w:pStyle w:val="HTMLPreformatted"/>
        <w:shd w:val="clear" w:color="auto" w:fill="FFFFFF"/>
        <w:rPr>
          <w:b/>
          <w:bCs/>
          <w:color w:val="000000"/>
        </w:rPr>
      </w:pPr>
      <w:proofErr w:type="gramStart"/>
      <w:r>
        <w:rPr>
          <w:color w:val="000000"/>
        </w:rPr>
        <w:t>boolean</w:t>
      </w:r>
      <w:proofErr w:type="gramEnd"/>
      <w:r>
        <w:rPr>
          <w:color w:val="000000"/>
        </w:rPr>
        <w:t xml:space="preserve"> </w:t>
      </w:r>
      <w:r>
        <w:rPr>
          <w:b/>
          <w:bCs/>
          <w:color w:val="000000"/>
        </w:rPr>
        <w:t>getWhetherThisWindowMatchWindowExpression</w:t>
      </w:r>
    </w:p>
    <w:p w:rsidR="007109A2" w:rsidRDefault="009C1FB2" w:rsidP="007109A2">
      <w:pPr>
        <w:pStyle w:val="HTMLPreformatted"/>
        <w:shd w:val="clear" w:color="auto" w:fill="FFFFFF"/>
        <w:rPr>
          <w:color w:val="000000"/>
        </w:rPr>
      </w:pPr>
      <w:r>
        <w:rPr>
          <w:b/>
          <w:bCs/>
          <w:color w:val="000000"/>
        </w:rPr>
        <w:tab/>
      </w:r>
      <w:r w:rsidR="007109A2">
        <w:rPr>
          <w:color w:val="000000"/>
        </w:rPr>
        <w:t>(</w:t>
      </w:r>
      <w:proofErr w:type="gramStart"/>
      <w:r w:rsidR="007109A2">
        <w:rPr>
          <w:color w:val="000000"/>
        </w:rPr>
        <w:t>java.lang.String</w:t>
      </w:r>
      <w:proofErr w:type="gramEnd"/>
      <w:r w:rsidR="007109A2">
        <w:rPr>
          <w:color w:val="000000"/>
        </w:rPr>
        <w:t> currentWindowString,java.lang.String target)</w:t>
      </w:r>
    </w:p>
    <w:p w:rsidR="009C1FB2" w:rsidRDefault="009C1FB2" w:rsidP="007109A2">
      <w:pPr>
        <w:pStyle w:val="HTMLPreformatted"/>
        <w:shd w:val="clear" w:color="auto" w:fill="FFFFFF"/>
        <w:rPr>
          <w:color w:val="000000"/>
        </w:rPr>
      </w:pPr>
    </w:p>
    <w:p w:rsidR="00222A29" w:rsidRDefault="007109A2">
      <w:r>
        <w:t>Determine whether currentWindowString plus target identify the window containing this running code.</w:t>
      </w:r>
    </w:p>
    <w:p w:rsidR="00222A29" w:rsidRDefault="007109A2">
      <w:r>
        <w:t>This is useful in proxy injection mode, where this code runs in every browser frame and window, and sometimes the selenium server needs to identify the "current" window. In this case, when the test calls selectWindow, this routine is called for each window to figure out which one has been selected. The selected window will return true, while all others will return false.</w:t>
      </w:r>
    </w:p>
    <w:p w:rsidR="00222A29" w:rsidRDefault="007109A2">
      <w:pPr>
        <w:rPr>
          <w:color w:val="000000"/>
          <w:sz w:val="27"/>
          <w:szCs w:val="27"/>
        </w:rPr>
      </w:pPr>
      <w:r>
        <w:rPr>
          <w:b/>
          <w:bCs/>
          <w:color w:val="000000"/>
          <w:sz w:val="27"/>
          <w:szCs w:val="27"/>
        </w:rPr>
        <w:t>Parameters:</w:t>
      </w:r>
    </w:p>
    <w:p w:rsidR="00222A29" w:rsidRDefault="007109A2">
      <w:pPr>
        <w:rPr>
          <w:color w:val="000000"/>
          <w:sz w:val="27"/>
          <w:szCs w:val="27"/>
        </w:rPr>
      </w:pPr>
      <w:proofErr w:type="gramStart"/>
      <w:r>
        <w:rPr>
          <w:rStyle w:val="HTMLCode"/>
          <w:rFonts w:eastAsiaTheme="minorHAnsi"/>
          <w:color w:val="000000"/>
        </w:rPr>
        <w:t>currentWindowString</w:t>
      </w:r>
      <w:proofErr w:type="gramEnd"/>
      <w:r>
        <w:rPr>
          <w:rStyle w:val="apple-converted-space"/>
          <w:color w:val="000000"/>
          <w:sz w:val="27"/>
          <w:szCs w:val="27"/>
        </w:rPr>
        <w:t> </w:t>
      </w:r>
      <w:r>
        <w:rPr>
          <w:color w:val="000000"/>
          <w:sz w:val="27"/>
          <w:szCs w:val="27"/>
        </w:rPr>
        <w:t>- starting window</w:t>
      </w:r>
    </w:p>
    <w:p w:rsidR="00222A29" w:rsidRDefault="007109A2">
      <w:pPr>
        <w:rPr>
          <w:color w:val="000000"/>
          <w:sz w:val="27"/>
          <w:szCs w:val="27"/>
        </w:rPr>
      </w:pPr>
      <w:proofErr w:type="gramStart"/>
      <w:r>
        <w:rPr>
          <w:rStyle w:val="HTMLCode"/>
          <w:rFonts w:eastAsiaTheme="minorHAnsi"/>
          <w:color w:val="000000"/>
        </w:rPr>
        <w:t>target</w:t>
      </w:r>
      <w:proofErr w:type="gramEnd"/>
      <w:r>
        <w:rPr>
          <w:rStyle w:val="apple-converted-space"/>
          <w:color w:val="000000"/>
          <w:sz w:val="27"/>
          <w:szCs w:val="27"/>
        </w:rPr>
        <w:t> </w:t>
      </w:r>
      <w:r>
        <w:rPr>
          <w:color w:val="000000"/>
          <w:sz w:val="27"/>
          <w:szCs w:val="27"/>
        </w:rPr>
        <w:t>- new window (which might be relative to the current one, e.g., "_parent")</w:t>
      </w:r>
    </w:p>
    <w:p w:rsidR="00222A29" w:rsidRDefault="007109A2">
      <w:pPr>
        <w:rPr>
          <w:color w:val="000000"/>
          <w:sz w:val="27"/>
          <w:szCs w:val="27"/>
        </w:rPr>
      </w:pPr>
      <w:r>
        <w:rPr>
          <w:b/>
          <w:bCs/>
          <w:color w:val="000000"/>
          <w:sz w:val="27"/>
          <w:szCs w:val="27"/>
        </w:rPr>
        <w:t>Returns:</w:t>
      </w:r>
      <w:r w:rsidR="005D1673">
        <w:rPr>
          <w:color w:val="000000"/>
          <w:sz w:val="27"/>
          <w:szCs w:val="27"/>
        </w:rPr>
        <w:t xml:space="preserve"> T</w:t>
      </w:r>
      <w:r>
        <w:rPr>
          <w:color w:val="000000"/>
          <w:sz w:val="27"/>
          <w:szCs w:val="27"/>
        </w:rPr>
        <w:t>rue if the new window is this code's window</w:t>
      </w:r>
    </w:p>
    <w:p w:rsidR="007109A2" w:rsidRDefault="00C95774" w:rsidP="007109A2">
      <w:pPr>
        <w:shd w:val="clear" w:color="auto" w:fill="FFFFFF"/>
        <w:rPr>
          <w:color w:val="000000"/>
          <w:sz w:val="27"/>
          <w:szCs w:val="27"/>
        </w:rPr>
      </w:pPr>
      <w:r>
        <w:rPr>
          <w:color w:val="000000"/>
          <w:sz w:val="27"/>
          <w:szCs w:val="27"/>
        </w:rPr>
        <w:pict>
          <v:rect id="_x0000_i1109" style="width:0;height:1.5pt" o:hralign="center" o:hrstd="t" o:hr="t" fillcolor="#aca899" stroked="f"/>
        </w:pict>
      </w:r>
    </w:p>
    <w:p w:rsidR="00222A29" w:rsidRDefault="007109A2">
      <w:pPr>
        <w:pStyle w:val="Subtitle"/>
        <w:rPr>
          <w:sz w:val="27"/>
          <w:szCs w:val="27"/>
        </w:rPr>
      </w:pPr>
      <w:bookmarkStart w:id="170" w:name="waitForPopUp(java.lang.String,_java.lang"/>
      <w:bookmarkEnd w:id="170"/>
      <w:proofErr w:type="gramStart"/>
      <w:r>
        <w:t>waitForPopUp</w:t>
      </w:r>
      <w:proofErr w:type="gramEnd"/>
    </w:p>
    <w:p w:rsidR="007109A2" w:rsidRDefault="005D1673" w:rsidP="007109A2">
      <w:pPr>
        <w:pStyle w:val="HTMLPreformatted"/>
        <w:shd w:val="clear" w:color="auto" w:fill="FFFFFF"/>
        <w:rPr>
          <w:color w:val="000000"/>
        </w:rPr>
      </w:pPr>
      <w:proofErr w:type="gramStart"/>
      <w:r>
        <w:rPr>
          <w:color w:val="000000"/>
        </w:rPr>
        <w:t>v</w:t>
      </w:r>
      <w:r w:rsidR="007109A2">
        <w:rPr>
          <w:color w:val="000000"/>
        </w:rPr>
        <w:t>oid</w:t>
      </w:r>
      <w:proofErr w:type="gramEnd"/>
      <w:r w:rsidR="007109A2">
        <w:rPr>
          <w:color w:val="000000"/>
        </w:rPr>
        <w:t xml:space="preserve"> </w:t>
      </w:r>
      <w:r w:rsidR="007109A2">
        <w:rPr>
          <w:b/>
          <w:bCs/>
          <w:color w:val="000000"/>
        </w:rPr>
        <w:t>waitForPopUp</w:t>
      </w:r>
      <w:r w:rsidR="007109A2">
        <w:rPr>
          <w:color w:val="000000"/>
        </w:rPr>
        <w:t>(java.lang.String windowID, java.lang.String timeout)</w:t>
      </w:r>
    </w:p>
    <w:p w:rsidR="005D1673" w:rsidRDefault="005D1673" w:rsidP="007109A2">
      <w:pPr>
        <w:pStyle w:val="HTMLPreformatted"/>
        <w:shd w:val="clear" w:color="auto" w:fill="FFFFFF"/>
        <w:rPr>
          <w:color w:val="000000"/>
        </w:rPr>
      </w:pPr>
    </w:p>
    <w:p w:rsidR="00222A29" w:rsidRDefault="007109A2">
      <w:r>
        <w:t>Waits for a popup window to appear and load up.</w:t>
      </w:r>
    </w:p>
    <w:p w:rsidR="00222A29" w:rsidRDefault="007109A2">
      <w:r>
        <w:rPr>
          <w:b/>
          <w:bCs/>
        </w:rPr>
        <w:t>Parameters:</w:t>
      </w:r>
    </w:p>
    <w:p w:rsidR="00222A29" w:rsidRDefault="007109A2">
      <w:r>
        <w:rPr>
          <w:rStyle w:val="HTMLCode"/>
          <w:rFonts w:eastAsiaTheme="minorHAnsi"/>
          <w:color w:val="000000"/>
        </w:rPr>
        <w:t>windowID</w:t>
      </w:r>
      <w:r>
        <w:rPr>
          <w:rStyle w:val="apple-converted-space"/>
          <w:color w:val="000000"/>
          <w:sz w:val="27"/>
          <w:szCs w:val="27"/>
        </w:rPr>
        <w:t> </w:t>
      </w:r>
      <w:r>
        <w:t>- the JavaScript window "name" of the window that will appear (not the text of the title bar)</w:t>
      </w:r>
    </w:p>
    <w:p w:rsidR="00222A29" w:rsidRDefault="007109A2">
      <w:proofErr w:type="gramStart"/>
      <w:r>
        <w:rPr>
          <w:rStyle w:val="HTMLCode"/>
          <w:rFonts w:eastAsiaTheme="minorHAnsi"/>
          <w:color w:val="000000"/>
        </w:rPr>
        <w:t>timeout</w:t>
      </w:r>
      <w:proofErr w:type="gramEnd"/>
      <w:r>
        <w:rPr>
          <w:rStyle w:val="apple-converted-space"/>
          <w:color w:val="000000"/>
          <w:sz w:val="27"/>
          <w:szCs w:val="27"/>
        </w:rPr>
        <w:t> </w:t>
      </w:r>
      <w:r>
        <w:t>- a timeout in milliseconds, after which the action will return with an error</w:t>
      </w:r>
    </w:p>
    <w:p w:rsidR="007109A2" w:rsidRDefault="00C95774" w:rsidP="007109A2">
      <w:pPr>
        <w:shd w:val="clear" w:color="auto" w:fill="FFFFFF"/>
        <w:rPr>
          <w:color w:val="000000"/>
          <w:sz w:val="27"/>
          <w:szCs w:val="27"/>
        </w:rPr>
      </w:pPr>
      <w:r>
        <w:rPr>
          <w:color w:val="000000"/>
          <w:sz w:val="27"/>
          <w:szCs w:val="27"/>
        </w:rPr>
        <w:pict>
          <v:rect id="_x0000_i1110" style="width:0;height:1.5pt" o:hralign="center" o:hrstd="t" o:hr="t" fillcolor="#aca899" stroked="f"/>
        </w:pict>
      </w:r>
    </w:p>
    <w:p w:rsidR="00222A29" w:rsidRDefault="007109A2">
      <w:pPr>
        <w:pStyle w:val="Subtitle"/>
        <w:rPr>
          <w:sz w:val="27"/>
          <w:szCs w:val="27"/>
        </w:rPr>
      </w:pPr>
      <w:bookmarkStart w:id="171" w:name="chooseCancelOnNextConfirmation()"/>
      <w:bookmarkEnd w:id="171"/>
      <w:proofErr w:type="gramStart"/>
      <w:r>
        <w:t>chooseCancelOnNextConfirmation</w:t>
      </w:r>
      <w:proofErr w:type="gramEnd"/>
    </w:p>
    <w:p w:rsidR="00222A29" w:rsidRDefault="007109A2">
      <w:proofErr w:type="gramStart"/>
      <w:r>
        <w:t>void</w:t>
      </w:r>
      <w:proofErr w:type="gramEnd"/>
      <w:r>
        <w:t xml:space="preserve"> chooseCancelOnNextConfirmation()</w:t>
      </w:r>
    </w:p>
    <w:p w:rsidR="00222A29" w:rsidRDefault="007109A2">
      <w:r>
        <w:t>By default, Selenium's overridden window.confirm() function will return true, as if the user had manually clicked OK; after running this command, the next call to confirm() will return false, as if the user had clicked Cancel. Selenium will then resume using the default behavior for future confirmations, automatically returning true (OK) unless/until you explicitly call this command for each confirmation.</w:t>
      </w:r>
    </w:p>
    <w:p w:rsidR="00222A29" w:rsidRDefault="007109A2">
      <w:r>
        <w:t>Take note - every time a confirmation comes up, you must consume it with a corresponding getConfirmation, or else the next selenium operation will fail.</w:t>
      </w:r>
    </w:p>
    <w:p w:rsidR="007109A2" w:rsidRDefault="00C95774" w:rsidP="007109A2">
      <w:pPr>
        <w:shd w:val="clear" w:color="auto" w:fill="FFFFFF"/>
        <w:rPr>
          <w:color w:val="000000"/>
          <w:sz w:val="27"/>
          <w:szCs w:val="27"/>
        </w:rPr>
      </w:pPr>
      <w:r>
        <w:rPr>
          <w:color w:val="000000"/>
          <w:sz w:val="27"/>
          <w:szCs w:val="27"/>
        </w:rPr>
        <w:pict>
          <v:rect id="_x0000_i1111" style="width:0;height:1.5pt" o:hralign="center" o:hrstd="t" o:hr="t" fillcolor="#aca899" stroked="f"/>
        </w:pict>
      </w:r>
    </w:p>
    <w:p w:rsidR="00222A29" w:rsidRDefault="007109A2">
      <w:pPr>
        <w:pStyle w:val="Subtitle"/>
        <w:rPr>
          <w:sz w:val="27"/>
          <w:szCs w:val="27"/>
        </w:rPr>
      </w:pPr>
      <w:bookmarkStart w:id="172" w:name="chooseOkOnNextConfirmation()"/>
      <w:bookmarkEnd w:id="172"/>
      <w:proofErr w:type="gramStart"/>
      <w:r>
        <w:t>chooseOkOnNextConfirmation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chooseOkOnNextConfirmation</w:t>
      </w:r>
      <w:r>
        <w:rPr>
          <w:color w:val="000000"/>
        </w:rPr>
        <w:t>()</w:t>
      </w:r>
    </w:p>
    <w:p w:rsidR="009C1FB2" w:rsidRDefault="009C1FB2" w:rsidP="007109A2">
      <w:pPr>
        <w:pStyle w:val="HTMLPreformatted"/>
        <w:shd w:val="clear" w:color="auto" w:fill="FFFFFF"/>
        <w:rPr>
          <w:color w:val="000000"/>
        </w:rPr>
      </w:pPr>
    </w:p>
    <w:p w:rsidR="00222A29" w:rsidRDefault="007109A2">
      <w:r>
        <w:t>Undo the effect of calling chooseCancelOnNextConfirmation. Note that Selenium's overridden window.confirm() function will normally automatically return true, as if the user had manually clicked OK, so you shouldn't need to use this command unless for some reason you need to change your mind prior to the next confirmation. After any confirmation, Selenium will resume using the default behavior for future confirmations, automatically returning true (OK) unless/until you explicitly call chooseCancelOnNextConfirmation for each confirmation.</w:t>
      </w:r>
    </w:p>
    <w:p w:rsidR="00222A29" w:rsidRDefault="007109A2">
      <w:r>
        <w:t>Take note - every time a confirmation comes up, you must consume it with a corresponding getConfirmation, or else the next selenium operation will fail.</w:t>
      </w:r>
    </w:p>
    <w:p w:rsidR="007109A2" w:rsidRDefault="00C95774" w:rsidP="007109A2">
      <w:pPr>
        <w:shd w:val="clear" w:color="auto" w:fill="FFFFFF"/>
        <w:rPr>
          <w:color w:val="000000"/>
          <w:sz w:val="27"/>
          <w:szCs w:val="27"/>
        </w:rPr>
      </w:pPr>
      <w:r>
        <w:rPr>
          <w:color w:val="000000"/>
          <w:sz w:val="27"/>
          <w:szCs w:val="27"/>
        </w:rPr>
        <w:pict>
          <v:rect id="_x0000_i1112" style="width:0;height:1.5pt" o:hralign="center" o:hrstd="t" o:hr="t" fillcolor="#aca899" stroked="f"/>
        </w:pict>
      </w:r>
    </w:p>
    <w:p w:rsidR="00222A29" w:rsidRDefault="007109A2">
      <w:pPr>
        <w:pStyle w:val="Subtitle"/>
        <w:rPr>
          <w:sz w:val="27"/>
          <w:szCs w:val="27"/>
        </w:rPr>
      </w:pPr>
      <w:bookmarkStart w:id="173" w:name="answerOnNextPrompt(java.lang.String)"/>
      <w:bookmarkEnd w:id="173"/>
      <w:proofErr w:type="gramStart"/>
      <w:r>
        <w:t>answerOnNextPrompt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answerOnNextPrompt</w:t>
      </w:r>
      <w:r>
        <w:rPr>
          <w:color w:val="000000"/>
        </w:rPr>
        <w:t>(java.lang.String answer)</w:t>
      </w:r>
    </w:p>
    <w:p w:rsidR="009C1FB2" w:rsidRDefault="009C1FB2" w:rsidP="007109A2">
      <w:pPr>
        <w:pStyle w:val="HTMLPreformatted"/>
        <w:shd w:val="clear" w:color="auto" w:fill="FFFFFF"/>
        <w:rPr>
          <w:color w:val="000000"/>
        </w:rPr>
      </w:pPr>
    </w:p>
    <w:p w:rsidR="00222A29" w:rsidRDefault="007109A2">
      <w:r>
        <w:t>Instructs Selenium to return the specified answer string in response to the next JavaScript prompt [</w:t>
      </w:r>
      <w:proofErr w:type="gramStart"/>
      <w:r>
        <w:t>window.prompt(</w:t>
      </w:r>
      <w:proofErr w:type="gramEnd"/>
      <w:r>
        <w:t>)].</w:t>
      </w:r>
    </w:p>
    <w:p w:rsidR="00222A29" w:rsidRDefault="007109A2">
      <w:pPr>
        <w:rPr>
          <w:color w:val="000000"/>
          <w:sz w:val="27"/>
          <w:szCs w:val="27"/>
        </w:rPr>
      </w:pPr>
      <w:r>
        <w:rPr>
          <w:b/>
          <w:bCs/>
          <w:color w:val="000000"/>
          <w:sz w:val="27"/>
          <w:szCs w:val="27"/>
        </w:rPr>
        <w:t>Parameters:</w:t>
      </w:r>
      <w:r w:rsidR="00827D89">
        <w:rPr>
          <w:rStyle w:val="HTMLCode"/>
          <w:rFonts w:eastAsiaTheme="minorHAnsi"/>
          <w:color w:val="000000"/>
        </w:rPr>
        <w:t xml:space="preserve"> </w:t>
      </w:r>
      <w:r>
        <w:rPr>
          <w:rStyle w:val="HTMLCode"/>
          <w:rFonts w:eastAsiaTheme="minorHAnsi"/>
          <w:color w:val="000000"/>
        </w:rPr>
        <w:t>answer</w:t>
      </w:r>
      <w:r>
        <w:rPr>
          <w:rStyle w:val="apple-converted-space"/>
          <w:color w:val="000000"/>
          <w:sz w:val="27"/>
          <w:szCs w:val="27"/>
        </w:rPr>
        <w:t> </w:t>
      </w:r>
      <w:r>
        <w:rPr>
          <w:color w:val="000000"/>
          <w:sz w:val="27"/>
          <w:szCs w:val="27"/>
        </w:rPr>
        <w:t>- the answer to give in response to the prompt pop-up</w:t>
      </w:r>
    </w:p>
    <w:p w:rsidR="007109A2" w:rsidRDefault="00C95774" w:rsidP="007109A2">
      <w:pPr>
        <w:shd w:val="clear" w:color="auto" w:fill="FFFFFF"/>
        <w:rPr>
          <w:color w:val="000000"/>
          <w:sz w:val="27"/>
          <w:szCs w:val="27"/>
        </w:rPr>
      </w:pPr>
      <w:r>
        <w:rPr>
          <w:color w:val="000000"/>
          <w:sz w:val="27"/>
          <w:szCs w:val="27"/>
        </w:rPr>
        <w:pict>
          <v:rect id="_x0000_i1113" style="width:0;height:1.5pt" o:hralign="center" o:hrstd="t" o:hr="t" fillcolor="#aca899" stroked="f"/>
        </w:pict>
      </w:r>
    </w:p>
    <w:p w:rsidR="00222A29" w:rsidRDefault="007109A2">
      <w:pPr>
        <w:pStyle w:val="Subtitle"/>
        <w:rPr>
          <w:sz w:val="27"/>
          <w:szCs w:val="27"/>
        </w:rPr>
      </w:pPr>
      <w:bookmarkStart w:id="174" w:name="goBack()"/>
      <w:bookmarkEnd w:id="174"/>
      <w:proofErr w:type="gramStart"/>
      <w:r>
        <w:t>goBack</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goBack</w:t>
      </w:r>
      <w:r>
        <w:rPr>
          <w:color w:val="000000"/>
        </w:rPr>
        <w:t>()</w:t>
      </w:r>
    </w:p>
    <w:p w:rsidR="005D1673" w:rsidRDefault="005D1673" w:rsidP="007109A2">
      <w:pPr>
        <w:pStyle w:val="HTMLPreformatted"/>
        <w:shd w:val="clear" w:color="auto" w:fill="FFFFFF"/>
        <w:rPr>
          <w:color w:val="000000"/>
        </w:rPr>
      </w:pPr>
    </w:p>
    <w:p w:rsidR="00222A29" w:rsidRDefault="007109A2">
      <w:r>
        <w:t>Simulate</w:t>
      </w:r>
      <w:r w:rsidR="00827D89">
        <w:t xml:space="preserve"> a</w:t>
      </w:r>
      <w:r>
        <w:t xml:space="preserve"> user clicking the "back" button on their browser.</w:t>
      </w:r>
    </w:p>
    <w:p w:rsidR="007109A2" w:rsidRDefault="00C95774" w:rsidP="007109A2">
      <w:pPr>
        <w:shd w:val="clear" w:color="auto" w:fill="FFFFFF"/>
        <w:rPr>
          <w:color w:val="000000"/>
          <w:sz w:val="27"/>
          <w:szCs w:val="27"/>
        </w:rPr>
      </w:pPr>
      <w:r>
        <w:rPr>
          <w:color w:val="000000"/>
          <w:sz w:val="27"/>
          <w:szCs w:val="27"/>
        </w:rPr>
        <w:pict>
          <v:rect id="_x0000_i1114" style="width:0;height:1.5pt" o:hralign="center" o:hrstd="t" o:hr="t" fillcolor="#aca899" stroked="f"/>
        </w:pict>
      </w:r>
    </w:p>
    <w:p w:rsidR="00222A29" w:rsidRDefault="007109A2">
      <w:pPr>
        <w:pStyle w:val="Subtitle"/>
        <w:rPr>
          <w:sz w:val="27"/>
          <w:szCs w:val="27"/>
        </w:rPr>
      </w:pPr>
      <w:bookmarkStart w:id="175" w:name="refresh()"/>
      <w:bookmarkEnd w:id="175"/>
      <w:proofErr w:type="gramStart"/>
      <w:r>
        <w:t>refresh</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refresh</w:t>
      </w:r>
      <w:r>
        <w:rPr>
          <w:color w:val="000000"/>
        </w:rPr>
        <w:t>()</w:t>
      </w:r>
    </w:p>
    <w:p w:rsidR="005D1673" w:rsidRDefault="005D1673" w:rsidP="007109A2">
      <w:pPr>
        <w:pStyle w:val="HTMLPreformatted"/>
        <w:shd w:val="clear" w:color="auto" w:fill="FFFFFF"/>
        <w:rPr>
          <w:color w:val="000000"/>
        </w:rPr>
      </w:pPr>
    </w:p>
    <w:p w:rsidR="00222A29" w:rsidRDefault="007109A2">
      <w:r>
        <w:t>Simulate</w:t>
      </w:r>
      <w:r w:rsidR="00827D89">
        <w:t xml:space="preserve"> a</w:t>
      </w:r>
      <w:r>
        <w:t xml:space="preserve"> user click</w:t>
      </w:r>
      <w:r w:rsidR="00827D89">
        <w:t xml:space="preserve"> of </w:t>
      </w:r>
      <w:r>
        <w:t>the "Refresh" button on their browser.</w:t>
      </w:r>
    </w:p>
    <w:p w:rsidR="007109A2" w:rsidRDefault="00C95774" w:rsidP="007109A2">
      <w:pPr>
        <w:shd w:val="clear" w:color="auto" w:fill="FFFFFF"/>
        <w:rPr>
          <w:color w:val="000000"/>
          <w:sz w:val="27"/>
          <w:szCs w:val="27"/>
        </w:rPr>
      </w:pPr>
      <w:r>
        <w:rPr>
          <w:color w:val="000000"/>
          <w:sz w:val="27"/>
          <w:szCs w:val="27"/>
        </w:rPr>
        <w:pict>
          <v:rect id="_x0000_i1115" style="width:0;height:1.5pt" o:hralign="center" o:hrstd="t" o:hr="t" fillcolor="#aca899" stroked="f"/>
        </w:pict>
      </w:r>
    </w:p>
    <w:p w:rsidR="00222A29" w:rsidRDefault="007109A2">
      <w:pPr>
        <w:pStyle w:val="Subtitle"/>
        <w:rPr>
          <w:sz w:val="27"/>
          <w:szCs w:val="27"/>
        </w:rPr>
      </w:pPr>
      <w:bookmarkStart w:id="176" w:name="close()"/>
      <w:bookmarkEnd w:id="176"/>
      <w:proofErr w:type="gramStart"/>
      <w:r>
        <w:t>close</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close</w:t>
      </w:r>
      <w:r>
        <w:rPr>
          <w:color w:val="000000"/>
        </w:rPr>
        <w:t>()</w:t>
      </w:r>
    </w:p>
    <w:p w:rsidR="005D1673" w:rsidRDefault="005D1673" w:rsidP="007109A2">
      <w:pPr>
        <w:pStyle w:val="HTMLPreformatted"/>
        <w:shd w:val="clear" w:color="auto" w:fill="FFFFFF"/>
        <w:rPr>
          <w:color w:val="000000"/>
        </w:rPr>
      </w:pPr>
    </w:p>
    <w:p w:rsidR="00222A29" w:rsidRDefault="007109A2">
      <w:r>
        <w:t xml:space="preserve">Simulates </w:t>
      </w:r>
      <w:r w:rsidR="00827D89">
        <w:t xml:space="preserve">a </w:t>
      </w:r>
      <w:r>
        <w:t>user click</w:t>
      </w:r>
      <w:r w:rsidR="00827D89">
        <w:t>ing</w:t>
      </w:r>
      <w:r>
        <w:t xml:space="preserve"> the "close" button in the title</w:t>
      </w:r>
      <w:r w:rsidR="00827D89">
        <w:t xml:space="preserve"> </w:t>
      </w:r>
      <w:r>
        <w:t>bar of a popup window or tab.</w:t>
      </w:r>
    </w:p>
    <w:p w:rsidR="007109A2" w:rsidRDefault="00C95774" w:rsidP="007109A2">
      <w:pPr>
        <w:shd w:val="clear" w:color="auto" w:fill="FFFFFF"/>
        <w:rPr>
          <w:color w:val="000000"/>
          <w:sz w:val="27"/>
          <w:szCs w:val="27"/>
        </w:rPr>
      </w:pPr>
      <w:r>
        <w:rPr>
          <w:color w:val="000000"/>
          <w:sz w:val="27"/>
          <w:szCs w:val="27"/>
        </w:rPr>
        <w:pict>
          <v:rect id="_x0000_i1116" style="width:0;height:1.5pt" o:hralign="center" o:hrstd="t" o:hr="t" fillcolor="#aca899" stroked="f"/>
        </w:pict>
      </w:r>
    </w:p>
    <w:p w:rsidR="00222A29" w:rsidRDefault="007109A2">
      <w:pPr>
        <w:pStyle w:val="Subtitle"/>
        <w:rPr>
          <w:sz w:val="27"/>
          <w:szCs w:val="27"/>
        </w:rPr>
      </w:pPr>
      <w:bookmarkStart w:id="177" w:name="isAlertPresent()"/>
      <w:bookmarkEnd w:id="177"/>
      <w:proofErr w:type="gramStart"/>
      <w:r>
        <w:t>isAlertPresent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isAlertPresent</w:t>
      </w:r>
      <w:r>
        <w:rPr>
          <w:color w:val="000000"/>
        </w:rPr>
        <w:t>()</w:t>
      </w:r>
    </w:p>
    <w:p w:rsidR="005D1673" w:rsidRDefault="005D1673" w:rsidP="007109A2">
      <w:pPr>
        <w:pStyle w:val="HTMLPreformatted"/>
        <w:shd w:val="clear" w:color="auto" w:fill="FFFFFF"/>
        <w:rPr>
          <w:color w:val="000000"/>
        </w:rPr>
      </w:pPr>
    </w:p>
    <w:p w:rsidR="00222A29" w:rsidRDefault="007109A2">
      <w:r>
        <w:t>Has an alert occurred?</w:t>
      </w:r>
      <w:r w:rsidR="005D1673">
        <w:t xml:space="preserve"> </w:t>
      </w:r>
      <w:r>
        <w:t>This function never throws an exception</w:t>
      </w:r>
    </w:p>
    <w:p w:rsidR="00222A29" w:rsidRDefault="007109A2">
      <w:r>
        <w:rPr>
          <w:b/>
          <w:bCs/>
        </w:rPr>
        <w:t>Returns:</w:t>
      </w:r>
      <w:r w:rsidR="005D1673">
        <w:t xml:space="preserve"> T</w:t>
      </w:r>
      <w:r>
        <w:t>rue if there is an alert</w:t>
      </w:r>
    </w:p>
    <w:p w:rsidR="007109A2" w:rsidRDefault="00C95774" w:rsidP="007109A2">
      <w:pPr>
        <w:shd w:val="clear" w:color="auto" w:fill="FFFFFF"/>
        <w:rPr>
          <w:color w:val="000000"/>
          <w:sz w:val="27"/>
          <w:szCs w:val="27"/>
        </w:rPr>
      </w:pPr>
      <w:r>
        <w:rPr>
          <w:color w:val="000000"/>
          <w:sz w:val="27"/>
          <w:szCs w:val="27"/>
        </w:rPr>
        <w:pict>
          <v:rect id="_x0000_i1117" style="width:0;height:1.5pt" o:hralign="center" o:hrstd="t" o:hr="t" fillcolor="#aca899" stroked="f"/>
        </w:pict>
      </w:r>
    </w:p>
    <w:p w:rsidR="00222A29" w:rsidRDefault="007109A2">
      <w:pPr>
        <w:pStyle w:val="Subtitle"/>
        <w:rPr>
          <w:sz w:val="27"/>
          <w:szCs w:val="27"/>
        </w:rPr>
      </w:pPr>
      <w:bookmarkStart w:id="178" w:name="isPromptPresent()"/>
      <w:bookmarkEnd w:id="178"/>
      <w:proofErr w:type="gramStart"/>
      <w:r>
        <w:t>isPromptPresent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isPromptPresent</w:t>
      </w:r>
      <w:r>
        <w:rPr>
          <w:color w:val="000000"/>
        </w:rPr>
        <w:t>()</w:t>
      </w:r>
    </w:p>
    <w:p w:rsidR="00222A29" w:rsidRDefault="007109A2">
      <w:r>
        <w:t>Has a prompt occurred?</w:t>
      </w:r>
      <w:r w:rsidR="005D1673">
        <w:t xml:space="preserve"> </w:t>
      </w:r>
      <w:r>
        <w:t>This function never throws an exception</w:t>
      </w:r>
    </w:p>
    <w:p w:rsidR="00222A29" w:rsidRDefault="007109A2">
      <w:r>
        <w:rPr>
          <w:b/>
          <w:bCs/>
        </w:rPr>
        <w:t>Returns:</w:t>
      </w:r>
      <w:r w:rsidR="005D1673">
        <w:t xml:space="preserve"> T</w:t>
      </w:r>
      <w:r>
        <w:t>rue if there is a pending prompt</w:t>
      </w:r>
    </w:p>
    <w:p w:rsidR="007109A2" w:rsidRDefault="00C95774" w:rsidP="007109A2">
      <w:pPr>
        <w:shd w:val="clear" w:color="auto" w:fill="FFFFFF"/>
        <w:rPr>
          <w:color w:val="000000"/>
          <w:sz w:val="27"/>
          <w:szCs w:val="27"/>
        </w:rPr>
      </w:pPr>
      <w:r>
        <w:rPr>
          <w:color w:val="000000"/>
          <w:sz w:val="27"/>
          <w:szCs w:val="27"/>
        </w:rPr>
        <w:pict>
          <v:rect id="_x0000_i1118" style="width:0;height:1.5pt" o:hralign="center" o:hrstd="t" o:hr="t" fillcolor="#aca899" stroked="f"/>
        </w:pict>
      </w:r>
    </w:p>
    <w:p w:rsidR="00222A29" w:rsidRDefault="007109A2">
      <w:pPr>
        <w:pStyle w:val="Subtitle"/>
        <w:rPr>
          <w:sz w:val="27"/>
          <w:szCs w:val="27"/>
        </w:rPr>
      </w:pPr>
      <w:bookmarkStart w:id="179" w:name="isConfirmationPresent()"/>
      <w:bookmarkEnd w:id="179"/>
      <w:proofErr w:type="gramStart"/>
      <w:r>
        <w:t>isConfirmationPresent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isConfirmationPresent</w:t>
      </w:r>
      <w:r>
        <w:rPr>
          <w:color w:val="000000"/>
        </w:rPr>
        <w:t>()</w:t>
      </w:r>
    </w:p>
    <w:p w:rsidR="005D1673" w:rsidRDefault="005D1673" w:rsidP="007109A2">
      <w:pPr>
        <w:pStyle w:val="HTMLPreformatted"/>
        <w:shd w:val="clear" w:color="auto" w:fill="FFFFFF"/>
        <w:rPr>
          <w:color w:val="000000"/>
        </w:rPr>
      </w:pPr>
    </w:p>
    <w:p w:rsidR="00222A29" w:rsidRDefault="007109A2">
      <w:r>
        <w:t xml:space="preserve">Has </w:t>
      </w:r>
      <w:r w:rsidR="00827D89">
        <w:t xml:space="preserve">JavaScript </w:t>
      </w:r>
      <w:proofErr w:type="gramStart"/>
      <w:r>
        <w:t>confirm(</w:t>
      </w:r>
      <w:proofErr w:type="gramEnd"/>
      <w:r>
        <w:t>) been called?</w:t>
      </w:r>
      <w:r w:rsidR="005D1673">
        <w:t xml:space="preserve">  </w:t>
      </w:r>
      <w:r>
        <w:t>This function never throws an exception</w:t>
      </w:r>
    </w:p>
    <w:p w:rsidR="00222A29" w:rsidRDefault="007109A2">
      <w:r>
        <w:rPr>
          <w:b/>
          <w:bCs/>
        </w:rPr>
        <w:t>Returns:</w:t>
      </w:r>
      <w:r w:rsidR="005D1673">
        <w:t xml:space="preserve"> T</w:t>
      </w:r>
      <w:r>
        <w:t>rue if there is a pending confirmation</w:t>
      </w:r>
    </w:p>
    <w:p w:rsidR="007109A2" w:rsidRDefault="00C95774" w:rsidP="007109A2">
      <w:pPr>
        <w:shd w:val="clear" w:color="auto" w:fill="FFFFFF"/>
        <w:rPr>
          <w:color w:val="000000"/>
          <w:sz w:val="27"/>
          <w:szCs w:val="27"/>
        </w:rPr>
      </w:pPr>
      <w:r>
        <w:rPr>
          <w:color w:val="000000"/>
          <w:sz w:val="27"/>
          <w:szCs w:val="27"/>
        </w:rPr>
        <w:pict>
          <v:rect id="_x0000_i1119" style="width:0;height:1.5pt" o:hralign="center" o:hrstd="t" o:hr="t" fillcolor="#aca899" stroked="f"/>
        </w:pict>
      </w:r>
    </w:p>
    <w:p w:rsidR="00222A29" w:rsidRDefault="007109A2">
      <w:pPr>
        <w:pStyle w:val="Subtitle"/>
        <w:rPr>
          <w:sz w:val="27"/>
          <w:szCs w:val="27"/>
        </w:rPr>
      </w:pPr>
      <w:bookmarkStart w:id="180" w:name="getAlert()"/>
      <w:bookmarkEnd w:id="180"/>
      <w:proofErr w:type="gramStart"/>
      <w:r>
        <w:t>getAlert</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getAlert</w:t>
      </w:r>
      <w:r>
        <w:rPr>
          <w:color w:val="000000"/>
        </w:rPr>
        <w:t>()</w:t>
      </w:r>
    </w:p>
    <w:p w:rsidR="005D1673" w:rsidRDefault="005D1673" w:rsidP="007109A2">
      <w:pPr>
        <w:pStyle w:val="HTMLPreformatted"/>
        <w:shd w:val="clear" w:color="auto" w:fill="FFFFFF"/>
        <w:rPr>
          <w:color w:val="000000"/>
        </w:rPr>
      </w:pPr>
    </w:p>
    <w:p w:rsidR="00222A29" w:rsidRDefault="007109A2">
      <w:r>
        <w:t>Retrieves the message of a JavaScript alert generated during the previous action, or fail if there were no alerts.</w:t>
      </w:r>
    </w:p>
    <w:p w:rsidR="00222A29" w:rsidRDefault="007109A2">
      <w:r>
        <w:t>Getting an alert has the same effect as manually clicking OK. If an alert is generated but you do not consume it with getAlert, the next Selenium action will fail.</w:t>
      </w:r>
    </w:p>
    <w:p w:rsidR="00222A29" w:rsidRDefault="007109A2">
      <w:r>
        <w:t>Under Selenium, JavaScript alerts will NOT pop up a visible alert dialog.</w:t>
      </w:r>
    </w:p>
    <w:p w:rsidR="00222A29" w:rsidRDefault="007109A2">
      <w:r>
        <w:t xml:space="preserve">Selenium does NOT support JavaScript alerts that are generated in a page's </w:t>
      </w:r>
      <w:proofErr w:type="gramStart"/>
      <w:r>
        <w:t>onload(</w:t>
      </w:r>
      <w:proofErr w:type="gramEnd"/>
      <w:r>
        <w:t>) event handler. In this case a visible dialog WILL be generated and Selenium will hang until someone manually clicks OK.</w:t>
      </w:r>
    </w:p>
    <w:p w:rsidR="00222A29" w:rsidRDefault="007109A2">
      <w:r>
        <w:rPr>
          <w:b/>
          <w:bCs/>
        </w:rPr>
        <w:t>Returns:</w:t>
      </w:r>
      <w:r w:rsidR="005D1673">
        <w:t xml:space="preserve"> </w:t>
      </w:r>
      <w:r>
        <w:t>The message of the most recent JavaScript alert</w:t>
      </w:r>
    </w:p>
    <w:p w:rsidR="007109A2" w:rsidRDefault="00C95774" w:rsidP="007109A2">
      <w:pPr>
        <w:shd w:val="clear" w:color="auto" w:fill="FFFFFF"/>
        <w:rPr>
          <w:color w:val="000000"/>
          <w:sz w:val="27"/>
          <w:szCs w:val="27"/>
        </w:rPr>
      </w:pPr>
      <w:r>
        <w:rPr>
          <w:color w:val="000000"/>
          <w:sz w:val="27"/>
          <w:szCs w:val="27"/>
        </w:rPr>
        <w:pict>
          <v:rect id="_x0000_i1120" style="width:0;height:1.5pt" o:hralign="center" o:hrstd="t" o:hr="t" fillcolor="#aca899" stroked="f"/>
        </w:pict>
      </w:r>
    </w:p>
    <w:p w:rsidR="00222A29" w:rsidRDefault="007109A2">
      <w:pPr>
        <w:pStyle w:val="Subtitle"/>
        <w:rPr>
          <w:sz w:val="27"/>
          <w:szCs w:val="27"/>
        </w:rPr>
      </w:pPr>
      <w:bookmarkStart w:id="181" w:name="getConfirmation()"/>
      <w:bookmarkEnd w:id="181"/>
      <w:proofErr w:type="gramStart"/>
      <w:r>
        <w:t>getConfirmation</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getConfirmation</w:t>
      </w:r>
      <w:r>
        <w:rPr>
          <w:color w:val="000000"/>
        </w:rPr>
        <w:t>()</w:t>
      </w:r>
    </w:p>
    <w:p w:rsidR="005D1673" w:rsidRDefault="005D1673" w:rsidP="007109A2">
      <w:pPr>
        <w:pStyle w:val="HTMLPreformatted"/>
        <w:shd w:val="clear" w:color="auto" w:fill="FFFFFF"/>
        <w:rPr>
          <w:color w:val="000000"/>
        </w:rPr>
      </w:pPr>
    </w:p>
    <w:p w:rsidR="00222A29" w:rsidRDefault="007109A2">
      <w:r>
        <w:t>Retrieves the message of a JavaScript confirmation dialog generated during the previous action.</w:t>
      </w:r>
    </w:p>
    <w:p w:rsidR="00222A29" w:rsidRDefault="007109A2">
      <w:r>
        <w:t>By default, the confirm function will return true, having the same effect as manually clicking OK. This can be changed by prior execution of the chooseCancelOnNextConfirmation command.</w:t>
      </w:r>
    </w:p>
    <w:p w:rsidR="00222A29" w:rsidRDefault="007109A2">
      <w:r>
        <w:t xml:space="preserve">If </w:t>
      </w:r>
      <w:proofErr w:type="gramStart"/>
      <w:r>
        <w:t>an</w:t>
      </w:r>
      <w:proofErr w:type="gramEnd"/>
      <w:r>
        <w:t xml:space="preserve"> confirmation is generated but you do not consume it with getConfirmation, the next Selenium action will fail.</w:t>
      </w:r>
    </w:p>
    <w:p w:rsidR="00222A29" w:rsidRDefault="007109A2">
      <w:r>
        <w:t>NOTE: under Selenium, JavaScript confirmations will NOT pop up a visible dialog.</w:t>
      </w:r>
    </w:p>
    <w:p w:rsidR="00222A29" w:rsidRDefault="007109A2">
      <w:r>
        <w:t xml:space="preserve">NOTE: Selenium does NOT support JavaScript confirmations that are generated in a page's </w:t>
      </w:r>
      <w:proofErr w:type="gramStart"/>
      <w:r>
        <w:t>onload(</w:t>
      </w:r>
      <w:proofErr w:type="gramEnd"/>
      <w:r>
        <w:t>) event handler. In this case a visible dialog WILL be generated and Selenium will hang until you manually click OK.</w:t>
      </w:r>
    </w:p>
    <w:p w:rsidR="00222A29" w:rsidRDefault="007109A2">
      <w:r>
        <w:rPr>
          <w:b/>
          <w:bCs/>
        </w:rPr>
        <w:t>Returns:</w:t>
      </w:r>
      <w:r w:rsidR="005D1673">
        <w:t xml:space="preserve"> T</w:t>
      </w:r>
      <w:r>
        <w:t>he message of the most recent JavaScript confirmation dialog</w:t>
      </w:r>
    </w:p>
    <w:p w:rsidR="007109A2" w:rsidRDefault="00C95774" w:rsidP="007109A2">
      <w:pPr>
        <w:shd w:val="clear" w:color="auto" w:fill="FFFFFF"/>
        <w:rPr>
          <w:color w:val="000000"/>
          <w:sz w:val="27"/>
          <w:szCs w:val="27"/>
        </w:rPr>
      </w:pPr>
      <w:r>
        <w:rPr>
          <w:color w:val="000000"/>
          <w:sz w:val="27"/>
          <w:szCs w:val="27"/>
        </w:rPr>
        <w:pict>
          <v:rect id="_x0000_i1121" style="width:0;height:1.5pt" o:hralign="center" o:hrstd="t" o:hr="t" fillcolor="#aca899" stroked="f"/>
        </w:pict>
      </w:r>
    </w:p>
    <w:p w:rsidR="00222A29" w:rsidRDefault="007109A2">
      <w:pPr>
        <w:pStyle w:val="Subtitle"/>
        <w:rPr>
          <w:sz w:val="27"/>
          <w:szCs w:val="27"/>
        </w:rPr>
      </w:pPr>
      <w:bookmarkStart w:id="182" w:name="getPrompt()"/>
      <w:bookmarkEnd w:id="182"/>
      <w:proofErr w:type="gramStart"/>
      <w:r>
        <w:t>getPrompt</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getPrompt</w:t>
      </w:r>
      <w:r>
        <w:rPr>
          <w:color w:val="000000"/>
        </w:rPr>
        <w:t>()</w:t>
      </w:r>
    </w:p>
    <w:p w:rsidR="005D1673" w:rsidRDefault="005D1673" w:rsidP="007109A2">
      <w:pPr>
        <w:pStyle w:val="HTMLPreformatted"/>
        <w:shd w:val="clear" w:color="auto" w:fill="FFFFFF"/>
        <w:rPr>
          <w:color w:val="000000"/>
        </w:rPr>
      </w:pPr>
    </w:p>
    <w:p w:rsidR="00222A29" w:rsidRDefault="007109A2">
      <w:r>
        <w:t>Retrieves the message of a JavaScript question prompt dialog generated during the previous action.</w:t>
      </w:r>
    </w:p>
    <w:p w:rsidR="00222A29" w:rsidRDefault="007109A2">
      <w:r>
        <w:t>Successful handling of the prompt requires prior execution of the answerOnNextPrompt command. If a prompt is generated but you do not get/verify it, the next Selenium action will fail.</w:t>
      </w:r>
    </w:p>
    <w:p w:rsidR="00222A29" w:rsidRDefault="007109A2">
      <w:r>
        <w:t>NOTE: under Selenium, JavaScript prompts will NOT pop up a visible dialog.</w:t>
      </w:r>
    </w:p>
    <w:p w:rsidR="00222A29" w:rsidRDefault="007109A2">
      <w:r>
        <w:t xml:space="preserve">NOTE: Selenium does NOT support JavaScript prompts that are generated in a page's </w:t>
      </w:r>
      <w:proofErr w:type="gramStart"/>
      <w:r>
        <w:t>onload(</w:t>
      </w:r>
      <w:proofErr w:type="gramEnd"/>
      <w:r>
        <w:t>) event handler. In this case a visible dialog WILL be generated and Selenium will hang until someone manually clicks OK.</w:t>
      </w:r>
    </w:p>
    <w:p w:rsidR="00222A29" w:rsidRDefault="007109A2">
      <w:r>
        <w:rPr>
          <w:b/>
          <w:bCs/>
        </w:rPr>
        <w:t>Returns:</w:t>
      </w:r>
      <w:r w:rsidR="005D1673">
        <w:t xml:space="preserve"> The</w:t>
      </w:r>
      <w:r>
        <w:t xml:space="preserve"> message of the most recent JavaScript question prompt</w:t>
      </w:r>
    </w:p>
    <w:p w:rsidR="007109A2" w:rsidRDefault="00C95774" w:rsidP="007109A2">
      <w:pPr>
        <w:shd w:val="clear" w:color="auto" w:fill="FFFFFF"/>
        <w:rPr>
          <w:color w:val="000000"/>
          <w:sz w:val="27"/>
          <w:szCs w:val="27"/>
        </w:rPr>
      </w:pPr>
      <w:r>
        <w:rPr>
          <w:color w:val="000000"/>
          <w:sz w:val="27"/>
          <w:szCs w:val="27"/>
        </w:rPr>
        <w:pict>
          <v:rect id="_x0000_i1122" style="width:0;height:1.5pt" o:hralign="center" o:hrstd="t" o:hr="t" fillcolor="#aca899" stroked="f"/>
        </w:pict>
      </w:r>
    </w:p>
    <w:p w:rsidR="008A1753" w:rsidRDefault="008A1753">
      <w:pPr>
        <w:spacing w:after="0" w:line="240" w:lineRule="auto"/>
        <w:rPr>
          <w:b/>
          <w:i/>
          <w:sz w:val="28"/>
        </w:rPr>
      </w:pPr>
      <w:r>
        <w:br w:type="page"/>
      </w:r>
    </w:p>
    <w:p w:rsidR="008A1753" w:rsidRDefault="008A1753" w:rsidP="00946FB3">
      <w:pPr>
        <w:pStyle w:val="Heading3"/>
      </w:pPr>
      <w:bookmarkStart w:id="183" w:name="_Toc295720487"/>
      <w:r>
        <w:t>Get commands</w:t>
      </w:r>
      <w:bookmarkEnd w:id="183"/>
    </w:p>
    <w:p w:rsidR="008C485A" w:rsidRPr="008C485A" w:rsidRDefault="008C485A" w:rsidP="00946FB3">
      <w:pPr>
        <w:pStyle w:val="NormalIndent"/>
      </w:pPr>
    </w:p>
    <w:p w:rsidR="00222A29" w:rsidRDefault="007109A2">
      <w:pPr>
        <w:pStyle w:val="Subtitle"/>
        <w:rPr>
          <w:sz w:val="27"/>
          <w:szCs w:val="27"/>
        </w:rPr>
      </w:pPr>
      <w:bookmarkStart w:id="184" w:name="getLocation()"/>
      <w:bookmarkEnd w:id="184"/>
      <w:proofErr w:type="gramStart"/>
      <w:r>
        <w:t>getLocation</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getLocation</w:t>
      </w:r>
      <w:r>
        <w:rPr>
          <w:color w:val="000000"/>
        </w:rPr>
        <w:t>()</w:t>
      </w:r>
    </w:p>
    <w:p w:rsidR="005D1673" w:rsidRDefault="005D1673" w:rsidP="007109A2">
      <w:pPr>
        <w:pStyle w:val="HTMLPreformatted"/>
        <w:shd w:val="clear" w:color="auto" w:fill="FFFFFF"/>
        <w:rPr>
          <w:color w:val="000000"/>
        </w:rPr>
      </w:pPr>
    </w:p>
    <w:p w:rsidR="00222A29" w:rsidRDefault="007109A2">
      <w:r>
        <w:rPr>
          <w:b/>
          <w:bCs/>
        </w:rPr>
        <w:t>Returns:</w:t>
      </w:r>
      <w:r w:rsidR="005D1673">
        <w:t xml:space="preserve">   The</w:t>
      </w:r>
      <w:r>
        <w:t xml:space="preserve"> absolute URL of the current page</w:t>
      </w:r>
    </w:p>
    <w:p w:rsidR="007109A2" w:rsidRDefault="00C95774" w:rsidP="007109A2">
      <w:pPr>
        <w:shd w:val="clear" w:color="auto" w:fill="FFFFFF"/>
        <w:rPr>
          <w:color w:val="000000"/>
          <w:sz w:val="27"/>
          <w:szCs w:val="27"/>
        </w:rPr>
      </w:pPr>
      <w:r>
        <w:rPr>
          <w:color w:val="000000"/>
          <w:sz w:val="27"/>
          <w:szCs w:val="27"/>
        </w:rPr>
        <w:pict>
          <v:rect id="_x0000_i1123" style="width:0;height:1.5pt" o:hralign="center" o:hrstd="t" o:hr="t" fillcolor="#aca899" stroked="f"/>
        </w:pict>
      </w:r>
    </w:p>
    <w:p w:rsidR="008C485A" w:rsidRDefault="008C485A" w:rsidP="008C485A">
      <w:pPr>
        <w:pStyle w:val="Subtitle"/>
        <w:rPr>
          <w:sz w:val="27"/>
          <w:szCs w:val="27"/>
        </w:rPr>
      </w:pPr>
      <w:proofErr w:type="gramStart"/>
      <w:r>
        <w:t>getHtmlSource</w:t>
      </w:r>
      <w:proofErr w:type="gramEnd"/>
    </w:p>
    <w:p w:rsidR="008C485A" w:rsidRDefault="008C485A" w:rsidP="008C485A">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getHtmlSource</w:t>
      </w:r>
      <w:r>
        <w:rPr>
          <w:color w:val="000000"/>
        </w:rPr>
        <w:t>()</w:t>
      </w:r>
    </w:p>
    <w:p w:rsidR="008C485A" w:rsidRDefault="008C485A" w:rsidP="008C485A">
      <w:pPr>
        <w:pStyle w:val="HTMLPreformatted"/>
        <w:shd w:val="clear" w:color="auto" w:fill="FFFFFF"/>
        <w:rPr>
          <w:color w:val="000000"/>
        </w:rPr>
      </w:pPr>
    </w:p>
    <w:p w:rsidR="008C485A" w:rsidRDefault="008C485A" w:rsidP="008C485A">
      <w:r>
        <w:rPr>
          <w:b/>
          <w:bCs/>
        </w:rPr>
        <w:t>Returns:</w:t>
      </w:r>
      <w:r>
        <w:t xml:space="preserve"> The entire HTML source</w:t>
      </w:r>
      <w:r w:rsidRPr="00292381">
        <w:t xml:space="preserve"> </w:t>
      </w:r>
      <w:r>
        <w:t>between the opening and closing "html" tags.</w:t>
      </w:r>
    </w:p>
    <w:p w:rsidR="008C485A" w:rsidRDefault="00C95774" w:rsidP="008C485A">
      <w:pPr>
        <w:shd w:val="clear" w:color="auto" w:fill="FFFFFF"/>
        <w:rPr>
          <w:color w:val="000000"/>
          <w:sz w:val="27"/>
          <w:szCs w:val="27"/>
        </w:rPr>
      </w:pPr>
      <w:r>
        <w:rPr>
          <w:color w:val="000000"/>
          <w:sz w:val="27"/>
          <w:szCs w:val="27"/>
        </w:rPr>
        <w:pict>
          <v:rect id="_x0000_i1124" style="width:0;height:1.5pt" o:hralign="center" o:hrstd="t" o:hr="t" fillcolor="#aca899" stroked="f"/>
        </w:pict>
      </w:r>
    </w:p>
    <w:p w:rsidR="00222A29" w:rsidRDefault="007109A2">
      <w:pPr>
        <w:pStyle w:val="Subtitle"/>
        <w:rPr>
          <w:sz w:val="27"/>
          <w:szCs w:val="27"/>
        </w:rPr>
      </w:pPr>
      <w:bookmarkStart w:id="185" w:name="getTitle()"/>
      <w:bookmarkEnd w:id="185"/>
      <w:proofErr w:type="gramStart"/>
      <w:r>
        <w:t>getTitle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getTitle</w:t>
      </w:r>
      <w:r>
        <w:rPr>
          <w:color w:val="000000"/>
        </w:rPr>
        <w:t>()</w:t>
      </w:r>
    </w:p>
    <w:p w:rsidR="005D1673" w:rsidRDefault="005D1673" w:rsidP="007109A2">
      <w:pPr>
        <w:pStyle w:val="HTMLPreformatted"/>
        <w:shd w:val="clear" w:color="auto" w:fill="FFFFFF"/>
        <w:rPr>
          <w:color w:val="000000"/>
        </w:rPr>
      </w:pPr>
    </w:p>
    <w:p w:rsidR="00222A29" w:rsidRDefault="007109A2">
      <w:r>
        <w:rPr>
          <w:b/>
          <w:bCs/>
        </w:rPr>
        <w:t>Returns:</w:t>
      </w:r>
      <w:r w:rsidR="005D1673">
        <w:t xml:space="preserve"> </w:t>
      </w:r>
      <w:r w:rsidR="00827D89">
        <w:t>The</w:t>
      </w:r>
      <w:r>
        <w:t xml:space="preserve"> title of the current page</w:t>
      </w:r>
    </w:p>
    <w:p w:rsidR="007109A2" w:rsidRDefault="00C95774" w:rsidP="007109A2">
      <w:pPr>
        <w:shd w:val="clear" w:color="auto" w:fill="FFFFFF"/>
        <w:rPr>
          <w:color w:val="000000"/>
          <w:sz w:val="27"/>
          <w:szCs w:val="27"/>
        </w:rPr>
      </w:pPr>
      <w:r>
        <w:rPr>
          <w:color w:val="000000"/>
          <w:sz w:val="27"/>
          <w:szCs w:val="27"/>
        </w:rPr>
        <w:pict>
          <v:rect id="_x0000_i1125" style="width:0;height:1.5pt" o:hralign="center" o:hrstd="t" o:hr="t" fillcolor="#aca899" stroked="f"/>
        </w:pict>
      </w:r>
    </w:p>
    <w:p w:rsidR="00222A29" w:rsidRDefault="007109A2">
      <w:pPr>
        <w:pStyle w:val="Subtitle"/>
        <w:rPr>
          <w:sz w:val="27"/>
          <w:szCs w:val="27"/>
        </w:rPr>
      </w:pPr>
      <w:bookmarkStart w:id="186" w:name="getBodyText()"/>
      <w:bookmarkEnd w:id="186"/>
      <w:proofErr w:type="gramStart"/>
      <w:r>
        <w:t>getBodyText</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getBodyText</w:t>
      </w:r>
      <w:r>
        <w:rPr>
          <w:color w:val="000000"/>
        </w:rPr>
        <w:t>()</w:t>
      </w:r>
    </w:p>
    <w:p w:rsidR="00827D89" w:rsidRDefault="00827D89" w:rsidP="007109A2">
      <w:pPr>
        <w:pStyle w:val="HTMLPreformatted"/>
        <w:shd w:val="clear" w:color="auto" w:fill="FFFFFF"/>
        <w:rPr>
          <w:color w:val="000000"/>
        </w:rPr>
      </w:pPr>
    </w:p>
    <w:p w:rsidR="00222A29" w:rsidRDefault="007109A2">
      <w:r>
        <w:rPr>
          <w:b/>
          <w:bCs/>
        </w:rPr>
        <w:t>Returns:</w:t>
      </w:r>
      <w:r w:rsidR="005D1673">
        <w:t xml:space="preserve"> </w:t>
      </w:r>
      <w:r w:rsidR="00827D89">
        <w:t>The</w:t>
      </w:r>
      <w:r>
        <w:t xml:space="preserve"> entire text of the page</w:t>
      </w:r>
    </w:p>
    <w:p w:rsidR="007109A2" w:rsidRDefault="00C95774" w:rsidP="007109A2">
      <w:pPr>
        <w:shd w:val="clear" w:color="auto" w:fill="FFFFFF"/>
        <w:rPr>
          <w:color w:val="000000"/>
          <w:sz w:val="27"/>
          <w:szCs w:val="27"/>
        </w:rPr>
      </w:pPr>
      <w:r>
        <w:rPr>
          <w:color w:val="000000"/>
          <w:sz w:val="27"/>
          <w:szCs w:val="27"/>
        </w:rPr>
        <w:pict>
          <v:rect id="_x0000_i1126" style="width:0;height:1.5pt" o:hralign="center" o:hrstd="t" o:hr="t" fillcolor="#aca899" stroked="f"/>
        </w:pict>
      </w:r>
    </w:p>
    <w:p w:rsidR="00222A29" w:rsidRDefault="007109A2">
      <w:pPr>
        <w:pStyle w:val="Subtitle"/>
        <w:rPr>
          <w:sz w:val="27"/>
          <w:szCs w:val="27"/>
        </w:rPr>
      </w:pPr>
      <w:bookmarkStart w:id="187" w:name="getValue(java.lang.String)"/>
      <w:bookmarkEnd w:id="187"/>
      <w:proofErr w:type="gramStart"/>
      <w:r>
        <w:t>getValue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getValue</w:t>
      </w:r>
      <w:r>
        <w:rPr>
          <w:color w:val="000000"/>
        </w:rPr>
        <w:t>(java.lang.String locator)</w:t>
      </w:r>
    </w:p>
    <w:p w:rsidR="005D1673" w:rsidRDefault="005D1673" w:rsidP="007109A2">
      <w:pPr>
        <w:pStyle w:val="HTMLPreformatted"/>
        <w:shd w:val="clear" w:color="auto" w:fill="FFFFFF"/>
        <w:rPr>
          <w:color w:val="000000"/>
        </w:rPr>
      </w:pPr>
    </w:p>
    <w:p w:rsidR="00222A29" w:rsidRDefault="007109A2">
      <w:r>
        <w:t>Gets the (whitespace-trimmed) value of an input field (or anything else with a value parameter). For checkbox/radio elements, the value will be "on" or "off" depending on whether the element is checked or not.</w:t>
      </w:r>
    </w:p>
    <w:p w:rsidR="00222A29" w:rsidRDefault="007109A2">
      <w:r>
        <w:rPr>
          <w:b/>
          <w:bCs/>
        </w:rPr>
        <w:t>Parameters:</w:t>
      </w:r>
      <w:r w:rsidR="008525DD">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62" w:anchor="locators" w:history="1">
        <w:r>
          <w:rPr>
            <w:rStyle w:val="Hyperlink"/>
            <w:sz w:val="27"/>
            <w:szCs w:val="27"/>
          </w:rPr>
          <w:t>element locator</w:t>
        </w:r>
      </w:hyperlink>
    </w:p>
    <w:p w:rsidR="00222A29" w:rsidRDefault="007109A2">
      <w:r>
        <w:rPr>
          <w:b/>
          <w:bCs/>
        </w:rPr>
        <w:t>Returns:</w:t>
      </w:r>
      <w:r w:rsidR="005D1673">
        <w:t xml:space="preserve"> </w:t>
      </w:r>
      <w:r w:rsidR="008525DD">
        <w:t>T</w:t>
      </w:r>
      <w:r>
        <w:t>he element value, or "on/off" for checkbox/radio elements</w:t>
      </w:r>
    </w:p>
    <w:p w:rsidR="007109A2" w:rsidRDefault="00C95774" w:rsidP="007109A2">
      <w:pPr>
        <w:shd w:val="clear" w:color="auto" w:fill="FFFFFF"/>
        <w:rPr>
          <w:color w:val="000000"/>
          <w:sz w:val="27"/>
          <w:szCs w:val="27"/>
        </w:rPr>
      </w:pPr>
      <w:r>
        <w:rPr>
          <w:color w:val="000000"/>
          <w:sz w:val="27"/>
          <w:szCs w:val="27"/>
        </w:rPr>
        <w:pict>
          <v:rect id="_x0000_i1127" style="width:0;height:1.5pt" o:hralign="center" o:hrstd="t" o:hr="t" fillcolor="#aca899" stroked="f"/>
        </w:pict>
      </w:r>
    </w:p>
    <w:p w:rsidR="00222A29" w:rsidRDefault="007109A2">
      <w:pPr>
        <w:pStyle w:val="Subtitle"/>
        <w:rPr>
          <w:sz w:val="27"/>
          <w:szCs w:val="27"/>
        </w:rPr>
      </w:pPr>
      <w:bookmarkStart w:id="188" w:name="getText(java.lang.String)"/>
      <w:bookmarkEnd w:id="188"/>
      <w:proofErr w:type="gramStart"/>
      <w:r>
        <w:t>getText</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getText</w:t>
      </w:r>
      <w:r>
        <w:rPr>
          <w:color w:val="000000"/>
        </w:rPr>
        <w:t>(java.lang.String locator)</w:t>
      </w:r>
    </w:p>
    <w:p w:rsidR="005D1673" w:rsidRDefault="005D1673" w:rsidP="007109A2">
      <w:pPr>
        <w:pStyle w:val="HTMLPreformatted"/>
        <w:shd w:val="clear" w:color="auto" w:fill="FFFFFF"/>
        <w:rPr>
          <w:color w:val="000000"/>
        </w:rPr>
      </w:pPr>
    </w:p>
    <w:p w:rsidR="00222A29" w:rsidRDefault="007109A2">
      <w:r>
        <w:t>Gets the text of an element. This works for any element that contains text. This command uses either the textContent (Mozilla-like browsers) or the innerText (IE-like browsers) of the element, which is the rendered text shown to the user.</w:t>
      </w:r>
    </w:p>
    <w:p w:rsidR="00222A29" w:rsidRDefault="007109A2">
      <w:r>
        <w:rPr>
          <w:b/>
          <w:bCs/>
        </w:rPr>
        <w:t>Parameters:</w:t>
      </w:r>
      <w:r w:rsidR="008525DD">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63" w:anchor="locators" w:history="1">
        <w:r>
          <w:rPr>
            <w:rStyle w:val="Hyperlink"/>
            <w:sz w:val="27"/>
            <w:szCs w:val="27"/>
          </w:rPr>
          <w:t>element locator</w:t>
        </w:r>
      </w:hyperlink>
    </w:p>
    <w:p w:rsidR="00222A29" w:rsidRDefault="007109A2">
      <w:r>
        <w:rPr>
          <w:b/>
          <w:bCs/>
        </w:rPr>
        <w:t>Returns:</w:t>
      </w:r>
      <w:r w:rsidR="005D1673">
        <w:t xml:space="preserve"> </w:t>
      </w:r>
      <w:r w:rsidR="008525DD">
        <w:t>T</w:t>
      </w:r>
      <w:r>
        <w:t>he text of the element</w:t>
      </w:r>
    </w:p>
    <w:p w:rsidR="007109A2" w:rsidRDefault="00C95774" w:rsidP="007109A2">
      <w:pPr>
        <w:shd w:val="clear" w:color="auto" w:fill="FFFFFF"/>
        <w:rPr>
          <w:color w:val="000000"/>
          <w:sz w:val="27"/>
          <w:szCs w:val="27"/>
        </w:rPr>
      </w:pPr>
      <w:r>
        <w:rPr>
          <w:color w:val="000000"/>
          <w:sz w:val="27"/>
          <w:szCs w:val="27"/>
        </w:rPr>
        <w:pict>
          <v:rect id="_x0000_i1128" style="width:0;height:1.5pt" o:hralign="center" o:hrstd="t" o:hr="t" fillcolor="#aca899" stroked="f"/>
        </w:pict>
      </w:r>
    </w:p>
    <w:p w:rsidR="00222A29" w:rsidRDefault="007109A2">
      <w:pPr>
        <w:pStyle w:val="Subtitle"/>
        <w:rPr>
          <w:sz w:val="27"/>
          <w:szCs w:val="27"/>
        </w:rPr>
      </w:pPr>
      <w:bookmarkStart w:id="189" w:name="getEval(java.lang.String)"/>
      <w:bookmarkEnd w:id="189"/>
      <w:proofErr w:type="gramStart"/>
      <w:r>
        <w:t>getEval</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getEval</w:t>
      </w:r>
      <w:r>
        <w:rPr>
          <w:color w:val="000000"/>
        </w:rPr>
        <w:t>(java.lang.String script)</w:t>
      </w:r>
    </w:p>
    <w:p w:rsidR="005D1673" w:rsidRDefault="005D1673" w:rsidP="007109A2">
      <w:pPr>
        <w:pStyle w:val="HTMLPreformatted"/>
        <w:shd w:val="clear" w:color="auto" w:fill="FFFFFF"/>
        <w:rPr>
          <w:color w:val="000000"/>
        </w:rPr>
      </w:pPr>
    </w:p>
    <w:p w:rsidR="00222A29" w:rsidRDefault="007109A2">
      <w:r>
        <w:t>Gets the result of evaluating the specified JavaScript snippet. The snippet may have multiple lines, but only the result of the last line will be returned.</w:t>
      </w:r>
    </w:p>
    <w:p w:rsidR="00222A29" w:rsidRDefault="007109A2">
      <w:r>
        <w:t>Note that, by default, the snippet will run in the context of the "selenium" object itself, so</w:t>
      </w:r>
      <w:r>
        <w:rPr>
          <w:rStyle w:val="apple-converted-space"/>
          <w:color w:val="000000"/>
          <w:sz w:val="27"/>
          <w:szCs w:val="27"/>
        </w:rPr>
        <w:t> </w:t>
      </w:r>
      <w:r>
        <w:rPr>
          <w:rStyle w:val="HTMLCode"/>
          <w:rFonts w:eastAsia="Arial Unicode MS"/>
          <w:color w:val="000000"/>
        </w:rPr>
        <w:t>this</w:t>
      </w:r>
      <w:r>
        <w:rPr>
          <w:rStyle w:val="apple-converted-space"/>
          <w:color w:val="000000"/>
          <w:sz w:val="27"/>
          <w:szCs w:val="27"/>
        </w:rPr>
        <w:t> </w:t>
      </w:r>
      <w:r>
        <w:t>will refer to the Selenium object. Use</w:t>
      </w:r>
      <w:r>
        <w:rPr>
          <w:rStyle w:val="apple-converted-space"/>
          <w:color w:val="000000"/>
          <w:sz w:val="27"/>
          <w:szCs w:val="27"/>
        </w:rPr>
        <w:t> </w:t>
      </w:r>
      <w:r>
        <w:rPr>
          <w:rStyle w:val="HTMLCode"/>
          <w:rFonts w:eastAsia="Arial Unicode MS"/>
          <w:color w:val="000000"/>
        </w:rPr>
        <w:t>window</w:t>
      </w:r>
      <w:r>
        <w:rPr>
          <w:rStyle w:val="apple-converted-space"/>
          <w:color w:val="000000"/>
          <w:sz w:val="27"/>
          <w:szCs w:val="27"/>
        </w:rPr>
        <w:t> </w:t>
      </w:r>
      <w:r>
        <w:t>to refer to the window of your application, e.g.</w:t>
      </w:r>
      <w:r>
        <w:rPr>
          <w:rStyle w:val="apple-converted-space"/>
          <w:color w:val="000000"/>
          <w:sz w:val="27"/>
          <w:szCs w:val="27"/>
        </w:rPr>
        <w:t> </w:t>
      </w:r>
      <w:proofErr w:type="gramStart"/>
      <w:r>
        <w:rPr>
          <w:rStyle w:val="HTMLCode"/>
          <w:rFonts w:eastAsia="Arial Unicode MS"/>
          <w:color w:val="000000"/>
        </w:rPr>
        <w:t>window.document.getElementById(</w:t>
      </w:r>
      <w:proofErr w:type="gramEnd"/>
      <w:r>
        <w:rPr>
          <w:rStyle w:val="HTMLCode"/>
          <w:rFonts w:eastAsia="Arial Unicode MS"/>
          <w:color w:val="000000"/>
        </w:rPr>
        <w:t>'foo')</w:t>
      </w:r>
    </w:p>
    <w:p w:rsidR="00222A29" w:rsidRDefault="007109A2">
      <w:r>
        <w:t>If you need to use a locator to refer to a single element in your application page, you can use</w:t>
      </w:r>
      <w:r>
        <w:rPr>
          <w:rStyle w:val="apple-converted-space"/>
          <w:color w:val="000000"/>
          <w:sz w:val="27"/>
          <w:szCs w:val="27"/>
        </w:rPr>
        <w:t> </w:t>
      </w:r>
      <w:proofErr w:type="gramStart"/>
      <w:r>
        <w:rPr>
          <w:rStyle w:val="HTMLCode"/>
          <w:rFonts w:eastAsia="Arial Unicode MS"/>
          <w:color w:val="000000"/>
        </w:rPr>
        <w:t>this.browserbot.findElement(</w:t>
      </w:r>
      <w:proofErr w:type="gramEnd"/>
      <w:r>
        <w:rPr>
          <w:rStyle w:val="HTMLCode"/>
          <w:rFonts w:eastAsia="Arial Unicode MS"/>
          <w:color w:val="000000"/>
        </w:rPr>
        <w:t>"id=foo")</w:t>
      </w:r>
      <w:r>
        <w:rPr>
          <w:rStyle w:val="apple-converted-space"/>
          <w:color w:val="000000"/>
          <w:sz w:val="27"/>
          <w:szCs w:val="27"/>
        </w:rPr>
        <w:t> </w:t>
      </w:r>
      <w:r>
        <w:t>where "id=foo" is your locator.</w:t>
      </w:r>
    </w:p>
    <w:p w:rsidR="00222A29" w:rsidRDefault="007109A2">
      <w:r>
        <w:rPr>
          <w:b/>
          <w:bCs/>
        </w:rPr>
        <w:t>Parameters:</w:t>
      </w:r>
      <w:r w:rsidR="008525DD">
        <w:rPr>
          <w:rStyle w:val="HTMLCode"/>
          <w:rFonts w:eastAsiaTheme="minorHAnsi"/>
          <w:color w:val="000000"/>
        </w:rPr>
        <w:t xml:space="preserve"> </w:t>
      </w:r>
      <w:r>
        <w:rPr>
          <w:rStyle w:val="HTMLCode"/>
          <w:rFonts w:eastAsiaTheme="minorHAnsi"/>
          <w:color w:val="000000"/>
        </w:rPr>
        <w:t>script</w:t>
      </w:r>
      <w:r>
        <w:rPr>
          <w:rStyle w:val="apple-converted-space"/>
          <w:color w:val="000000"/>
          <w:sz w:val="27"/>
          <w:szCs w:val="27"/>
        </w:rPr>
        <w:t> </w:t>
      </w:r>
      <w:r>
        <w:t>- the JavaScript snippet to run</w:t>
      </w:r>
    </w:p>
    <w:p w:rsidR="00222A29" w:rsidRDefault="007109A2">
      <w:r>
        <w:rPr>
          <w:b/>
          <w:bCs/>
        </w:rPr>
        <w:t>Returns:</w:t>
      </w:r>
      <w:r w:rsidR="008525DD">
        <w:t xml:space="preserve"> T</w:t>
      </w:r>
      <w:r>
        <w:t>he results of evaluating the snippet</w:t>
      </w:r>
    </w:p>
    <w:p w:rsidR="007109A2" w:rsidRDefault="00C95774" w:rsidP="007109A2">
      <w:pPr>
        <w:shd w:val="clear" w:color="auto" w:fill="FFFFFF"/>
        <w:rPr>
          <w:color w:val="000000"/>
          <w:sz w:val="27"/>
          <w:szCs w:val="27"/>
        </w:rPr>
      </w:pPr>
      <w:r>
        <w:rPr>
          <w:color w:val="000000"/>
          <w:sz w:val="27"/>
          <w:szCs w:val="27"/>
        </w:rPr>
        <w:pict>
          <v:rect id="_x0000_i1129" style="width:0;height:1.5pt" o:hralign="center" o:hrstd="t" o:hr="t" fillcolor="#aca899" stroked="f"/>
        </w:pict>
      </w:r>
    </w:p>
    <w:p w:rsidR="00222A29" w:rsidRDefault="007109A2">
      <w:pPr>
        <w:pStyle w:val="Subtitle"/>
        <w:rPr>
          <w:sz w:val="27"/>
          <w:szCs w:val="27"/>
        </w:rPr>
      </w:pPr>
      <w:bookmarkStart w:id="190" w:name="getTable(java.lang.String)"/>
      <w:bookmarkEnd w:id="190"/>
      <w:proofErr w:type="gramStart"/>
      <w:r>
        <w:t>getTable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getTable</w:t>
      </w:r>
      <w:r>
        <w:rPr>
          <w:color w:val="000000"/>
        </w:rPr>
        <w:t>(java.lang.String tableCellAddress)</w:t>
      </w:r>
    </w:p>
    <w:p w:rsidR="005D1673" w:rsidRDefault="005D1673" w:rsidP="007109A2">
      <w:pPr>
        <w:pStyle w:val="HTMLPreformatted"/>
        <w:shd w:val="clear" w:color="auto" w:fill="FFFFFF"/>
        <w:rPr>
          <w:color w:val="000000"/>
        </w:rPr>
      </w:pPr>
    </w:p>
    <w:p w:rsidR="00222A29" w:rsidRDefault="007109A2">
      <w:r>
        <w:t>Gets the text from a cell of a table. The cellAddress syntax tableLocator.row.column, where row and column start at 0.</w:t>
      </w:r>
    </w:p>
    <w:p w:rsidR="00222A29" w:rsidRDefault="007109A2">
      <w:r>
        <w:rPr>
          <w:b/>
          <w:bCs/>
        </w:rPr>
        <w:t>Parameters:</w:t>
      </w:r>
      <w:r w:rsidR="008525DD">
        <w:rPr>
          <w:rStyle w:val="HTMLCode"/>
          <w:rFonts w:eastAsiaTheme="minorHAnsi"/>
          <w:color w:val="000000"/>
        </w:rPr>
        <w:t xml:space="preserve"> </w:t>
      </w:r>
      <w:r>
        <w:rPr>
          <w:rStyle w:val="HTMLCode"/>
          <w:rFonts w:eastAsiaTheme="minorHAnsi"/>
          <w:color w:val="000000"/>
        </w:rPr>
        <w:t>tableCellAddress</w:t>
      </w:r>
      <w:r>
        <w:rPr>
          <w:rStyle w:val="apple-converted-space"/>
          <w:color w:val="000000"/>
          <w:sz w:val="27"/>
          <w:szCs w:val="27"/>
        </w:rPr>
        <w:t> </w:t>
      </w:r>
      <w:r>
        <w:t>- a cell address, e.g. "foo.1.4"</w:t>
      </w:r>
    </w:p>
    <w:p w:rsidR="00222A29" w:rsidRDefault="007109A2">
      <w:r>
        <w:rPr>
          <w:b/>
          <w:bCs/>
        </w:rPr>
        <w:t>Returns:</w:t>
      </w:r>
      <w:r w:rsidR="008525DD">
        <w:t xml:space="preserve"> T</w:t>
      </w:r>
      <w:r>
        <w:t>he text from the specified cell</w:t>
      </w:r>
    </w:p>
    <w:p w:rsidR="007109A2" w:rsidRDefault="00C95774" w:rsidP="007109A2">
      <w:pPr>
        <w:shd w:val="clear" w:color="auto" w:fill="FFFFFF"/>
        <w:rPr>
          <w:color w:val="000000"/>
          <w:sz w:val="27"/>
          <w:szCs w:val="27"/>
        </w:rPr>
      </w:pPr>
      <w:r>
        <w:rPr>
          <w:color w:val="000000"/>
          <w:sz w:val="27"/>
          <w:szCs w:val="27"/>
        </w:rPr>
        <w:pict>
          <v:rect id="_x0000_i1130" style="width:0;height:1.5pt" o:hralign="center" o:hrstd="t" o:hr="t" fillcolor="#aca899" stroked="f"/>
        </w:pict>
      </w:r>
    </w:p>
    <w:p w:rsidR="00222A29" w:rsidRDefault="007109A2">
      <w:pPr>
        <w:pStyle w:val="Subtitle"/>
        <w:rPr>
          <w:sz w:val="27"/>
          <w:szCs w:val="27"/>
        </w:rPr>
      </w:pPr>
      <w:bookmarkStart w:id="191" w:name="getSelectedLabels(java.lang.String)"/>
      <w:bookmarkEnd w:id="191"/>
      <w:proofErr w:type="gramStart"/>
      <w:r>
        <w:t>getSelectedLabels</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getSelectedLabels</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t>Gets all option labels (visible text) for selected options in the specified select or multi-select element.</w:t>
      </w:r>
    </w:p>
    <w:p w:rsidR="00222A29" w:rsidRDefault="007109A2">
      <w:r>
        <w:rPr>
          <w:b/>
          <w:bCs/>
        </w:rPr>
        <w:t>Parameter:</w:t>
      </w:r>
      <w:r w:rsidR="008525DD">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4"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A</w:t>
      </w:r>
      <w:r>
        <w:t>n array of all selected option labels in the specified select drop-down</w:t>
      </w:r>
    </w:p>
    <w:p w:rsidR="007109A2" w:rsidRDefault="00C95774" w:rsidP="007109A2">
      <w:pPr>
        <w:shd w:val="clear" w:color="auto" w:fill="FFFFFF"/>
        <w:rPr>
          <w:color w:val="000000"/>
          <w:sz w:val="27"/>
          <w:szCs w:val="27"/>
        </w:rPr>
      </w:pPr>
      <w:r>
        <w:rPr>
          <w:color w:val="000000"/>
          <w:sz w:val="27"/>
          <w:szCs w:val="27"/>
        </w:rPr>
        <w:pict>
          <v:rect id="_x0000_i1131" style="width:0;height:1.5pt" o:hralign="center" o:hrstd="t" o:hr="t" fillcolor="#aca899" stroked="f"/>
        </w:pict>
      </w:r>
    </w:p>
    <w:p w:rsidR="00222A29" w:rsidRDefault="007109A2">
      <w:pPr>
        <w:pStyle w:val="Subtitle"/>
        <w:rPr>
          <w:sz w:val="27"/>
          <w:szCs w:val="27"/>
        </w:rPr>
      </w:pPr>
      <w:bookmarkStart w:id="192" w:name="getSelectedLabel(java.lang.String)"/>
      <w:bookmarkEnd w:id="192"/>
      <w:proofErr w:type="gramStart"/>
      <w:r>
        <w:t>getSelectedLabel</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getSelectedLabel</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t>Gets option label (visible text) for selected option in the specified select element.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5"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T</w:t>
      </w:r>
      <w:r>
        <w:t>he selected option label in the specified select drop-down</w:t>
      </w:r>
    </w:p>
    <w:p w:rsidR="007109A2" w:rsidRDefault="00C95774" w:rsidP="007109A2">
      <w:pPr>
        <w:shd w:val="clear" w:color="auto" w:fill="FFFFFF"/>
        <w:rPr>
          <w:color w:val="000000"/>
          <w:sz w:val="27"/>
          <w:szCs w:val="27"/>
        </w:rPr>
      </w:pPr>
      <w:r>
        <w:rPr>
          <w:color w:val="000000"/>
          <w:sz w:val="27"/>
          <w:szCs w:val="27"/>
        </w:rPr>
        <w:pict>
          <v:rect id="_x0000_i1132" style="width:0;height:1.5pt" o:hralign="center" o:hrstd="t" o:hr="t" fillcolor="#aca899" stroked="f"/>
        </w:pict>
      </w:r>
    </w:p>
    <w:p w:rsidR="00222A29" w:rsidRDefault="007109A2">
      <w:pPr>
        <w:pStyle w:val="Subtitle"/>
        <w:rPr>
          <w:sz w:val="27"/>
          <w:szCs w:val="27"/>
        </w:rPr>
      </w:pPr>
      <w:bookmarkStart w:id="193" w:name="getSelectedValues(java.lang.String)"/>
      <w:bookmarkEnd w:id="193"/>
      <w:proofErr w:type="gramStart"/>
      <w:r>
        <w:t>getSelectedValues</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getSelectedValues</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t>Gets all option values (value attributes) for selected options in the specified select or multi-select element.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6"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A</w:t>
      </w:r>
      <w:r>
        <w:t>n array of all selected option values in the specified select drop-down</w:t>
      </w:r>
    </w:p>
    <w:p w:rsidR="007109A2" w:rsidRDefault="00C95774" w:rsidP="007109A2">
      <w:pPr>
        <w:shd w:val="clear" w:color="auto" w:fill="FFFFFF"/>
        <w:rPr>
          <w:color w:val="000000"/>
          <w:sz w:val="27"/>
          <w:szCs w:val="27"/>
        </w:rPr>
      </w:pPr>
      <w:r>
        <w:rPr>
          <w:color w:val="000000"/>
          <w:sz w:val="27"/>
          <w:szCs w:val="27"/>
        </w:rPr>
        <w:pict>
          <v:rect id="_x0000_i1133" style="width:0;height:1.5pt" o:hralign="center" o:hrstd="t" o:hr="t" fillcolor="#aca899" stroked="f"/>
        </w:pict>
      </w:r>
    </w:p>
    <w:p w:rsidR="00222A29" w:rsidRDefault="007109A2">
      <w:pPr>
        <w:pStyle w:val="Subtitle"/>
        <w:rPr>
          <w:sz w:val="27"/>
          <w:szCs w:val="27"/>
        </w:rPr>
      </w:pPr>
      <w:bookmarkStart w:id="194" w:name="getSelectedValue(java.lang.String)"/>
      <w:bookmarkEnd w:id="194"/>
      <w:proofErr w:type="gramStart"/>
      <w:r>
        <w:t>getSelectedValue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getSelectedValue</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t>Gets option value (value attribute) for selected option in the specified select element.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7"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T</w:t>
      </w:r>
      <w:r>
        <w:t>he selected option value in the specified select drop-down</w:t>
      </w:r>
    </w:p>
    <w:p w:rsidR="007109A2" w:rsidRDefault="00C95774" w:rsidP="007109A2">
      <w:pPr>
        <w:shd w:val="clear" w:color="auto" w:fill="FFFFFF"/>
        <w:rPr>
          <w:color w:val="000000"/>
          <w:sz w:val="27"/>
          <w:szCs w:val="27"/>
        </w:rPr>
      </w:pPr>
      <w:r>
        <w:rPr>
          <w:color w:val="000000"/>
          <w:sz w:val="27"/>
          <w:szCs w:val="27"/>
        </w:rPr>
        <w:pict>
          <v:rect id="_x0000_i1134" style="width:0;height:1.5pt" o:hralign="center" o:hrstd="t" o:hr="t" fillcolor="#aca899" stroked="f"/>
        </w:pict>
      </w:r>
    </w:p>
    <w:p w:rsidR="00222A29" w:rsidRDefault="007109A2">
      <w:pPr>
        <w:pStyle w:val="Subtitle"/>
        <w:rPr>
          <w:sz w:val="27"/>
          <w:szCs w:val="27"/>
        </w:rPr>
      </w:pPr>
      <w:bookmarkStart w:id="195" w:name="getSelectedIndexes(java.lang.String)"/>
      <w:bookmarkEnd w:id="195"/>
      <w:proofErr w:type="gramStart"/>
      <w:r>
        <w:t>getSelectedIndexes</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getSelectedIndexes</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t>Gets all option indexes (option number, starting at 0) for selected options in the specified select or multi-select element.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8"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A</w:t>
      </w:r>
      <w:r>
        <w:t>n array of all selected option indexes in the specified select drop-down</w:t>
      </w:r>
    </w:p>
    <w:p w:rsidR="007109A2" w:rsidRDefault="00C95774" w:rsidP="007109A2">
      <w:pPr>
        <w:shd w:val="clear" w:color="auto" w:fill="FFFFFF"/>
        <w:rPr>
          <w:color w:val="000000"/>
          <w:sz w:val="27"/>
          <w:szCs w:val="27"/>
        </w:rPr>
      </w:pPr>
      <w:r>
        <w:rPr>
          <w:color w:val="000000"/>
          <w:sz w:val="27"/>
          <w:szCs w:val="27"/>
        </w:rPr>
        <w:pict>
          <v:rect id="_x0000_i1135" style="width:0;height:1.5pt" o:hralign="center" o:hrstd="t" o:hr="t" fillcolor="#aca899" stroked="f"/>
        </w:pict>
      </w:r>
    </w:p>
    <w:p w:rsidR="00222A29" w:rsidRDefault="007109A2">
      <w:pPr>
        <w:pStyle w:val="Subtitle"/>
        <w:rPr>
          <w:sz w:val="27"/>
          <w:szCs w:val="27"/>
        </w:rPr>
      </w:pPr>
      <w:bookmarkStart w:id="196" w:name="getSelectedIndex(java.lang.String)"/>
      <w:bookmarkEnd w:id="196"/>
      <w:proofErr w:type="gramStart"/>
      <w:r>
        <w:t>getSelectedIndex</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getSelectedIndex</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69"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T</w:t>
      </w:r>
      <w:r>
        <w:t xml:space="preserve">he selected option index </w:t>
      </w:r>
      <w:r w:rsidR="001A6228">
        <w:t xml:space="preserve">(option number, starting at 0) </w:t>
      </w:r>
      <w:r>
        <w:t>in the specified select drop-down</w:t>
      </w:r>
    </w:p>
    <w:p w:rsidR="007109A2" w:rsidRDefault="00C95774" w:rsidP="007109A2">
      <w:pPr>
        <w:shd w:val="clear" w:color="auto" w:fill="FFFFFF"/>
        <w:rPr>
          <w:color w:val="000000"/>
          <w:sz w:val="27"/>
          <w:szCs w:val="27"/>
        </w:rPr>
      </w:pPr>
      <w:r>
        <w:rPr>
          <w:color w:val="000000"/>
          <w:sz w:val="27"/>
          <w:szCs w:val="27"/>
        </w:rPr>
        <w:pict>
          <v:rect id="_x0000_i1136" style="width:0;height:1.5pt" o:hralign="center" o:hrstd="t" o:hr="t" fillcolor="#aca899" stroked="f"/>
        </w:pict>
      </w:r>
    </w:p>
    <w:p w:rsidR="00222A29" w:rsidRDefault="007109A2">
      <w:pPr>
        <w:pStyle w:val="Subtitle"/>
        <w:rPr>
          <w:sz w:val="27"/>
          <w:szCs w:val="27"/>
        </w:rPr>
      </w:pPr>
      <w:bookmarkStart w:id="197" w:name="getSelectedIds(java.lang.String)"/>
      <w:bookmarkEnd w:id="197"/>
      <w:proofErr w:type="gramStart"/>
      <w:r>
        <w:t>getSelectedIds</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getSelectedIds</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rPr>
          <w:b/>
          <w:bCs/>
        </w:rPr>
        <w:t>Parameter</w:t>
      </w:r>
      <w:r w:rsidR="00292381">
        <w:rPr>
          <w:b/>
          <w:bCs/>
        </w:rPr>
        <w:t>:</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70"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A</w:t>
      </w:r>
      <w:r>
        <w:t>n array of all selected option IDs in the specified select drop-down</w:t>
      </w:r>
      <w:r w:rsidR="001A6228">
        <w:t xml:space="preserve"> or multi-select</w:t>
      </w:r>
    </w:p>
    <w:p w:rsidR="007109A2" w:rsidRDefault="00C95774" w:rsidP="007109A2">
      <w:pPr>
        <w:shd w:val="clear" w:color="auto" w:fill="FFFFFF"/>
        <w:rPr>
          <w:color w:val="000000"/>
          <w:sz w:val="27"/>
          <w:szCs w:val="27"/>
        </w:rPr>
      </w:pPr>
      <w:r>
        <w:rPr>
          <w:color w:val="000000"/>
          <w:sz w:val="27"/>
          <w:szCs w:val="27"/>
        </w:rPr>
        <w:pict>
          <v:rect id="_x0000_i1137" style="width:0;height:1.5pt" o:hralign="center" o:hrstd="t" o:hr="t" fillcolor="#aca899" stroked="f"/>
        </w:pict>
      </w:r>
    </w:p>
    <w:p w:rsidR="00222A29" w:rsidRDefault="007109A2">
      <w:pPr>
        <w:pStyle w:val="Subtitle"/>
        <w:rPr>
          <w:sz w:val="27"/>
          <w:szCs w:val="27"/>
        </w:rPr>
      </w:pPr>
      <w:bookmarkStart w:id="198" w:name="getSelectedId(java.lang.String)"/>
      <w:bookmarkEnd w:id="198"/>
      <w:proofErr w:type="gramStart"/>
      <w:r>
        <w:t>getSelectedId</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getSelectedId</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71"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T</w:t>
      </w:r>
      <w:r>
        <w:t>he selected option ID in the specified select drop-down</w:t>
      </w:r>
    </w:p>
    <w:p w:rsidR="007109A2" w:rsidRDefault="00C95774" w:rsidP="007109A2">
      <w:pPr>
        <w:shd w:val="clear" w:color="auto" w:fill="FFFFFF"/>
        <w:rPr>
          <w:color w:val="000000"/>
          <w:sz w:val="27"/>
          <w:szCs w:val="27"/>
        </w:rPr>
      </w:pPr>
      <w:r>
        <w:rPr>
          <w:color w:val="000000"/>
          <w:sz w:val="27"/>
          <w:szCs w:val="27"/>
        </w:rPr>
        <w:pict>
          <v:rect id="_x0000_i1138" style="width:0;height:1.5pt" o:hralign="center" o:hrstd="t" o:hr="t" fillcolor="#aca899" stroked="f"/>
        </w:pict>
      </w:r>
    </w:p>
    <w:p w:rsidR="00222A29" w:rsidRDefault="007109A2">
      <w:pPr>
        <w:pStyle w:val="Subtitle"/>
        <w:rPr>
          <w:sz w:val="27"/>
          <w:szCs w:val="27"/>
        </w:rPr>
      </w:pPr>
      <w:bookmarkStart w:id="199" w:name="getSelectOptions(java.lang.String)"/>
      <w:bookmarkEnd w:id="199"/>
      <w:proofErr w:type="gramStart"/>
      <w:r>
        <w:t>getSelectOptions</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getSelectOptions</w:t>
      </w:r>
      <w:r>
        <w:rPr>
          <w:color w:val="000000"/>
        </w:rPr>
        <w:t>(java.lang.String selectLocator)</w:t>
      </w:r>
    </w:p>
    <w:p w:rsidR="005D1673" w:rsidRDefault="005D1673" w:rsidP="007109A2">
      <w:pPr>
        <w:pStyle w:val="HTMLPreformatted"/>
        <w:shd w:val="clear" w:color="auto" w:fill="FFFFFF"/>
        <w:rPr>
          <w:color w:val="000000"/>
        </w:rPr>
      </w:pP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selectLocator</w:t>
      </w:r>
      <w:r>
        <w:rPr>
          <w:rStyle w:val="apple-converted-space"/>
          <w:color w:val="000000"/>
          <w:sz w:val="27"/>
          <w:szCs w:val="27"/>
        </w:rPr>
        <w:t> </w:t>
      </w:r>
      <w:r>
        <w:t>- an</w:t>
      </w:r>
      <w:r>
        <w:rPr>
          <w:rStyle w:val="apple-converted-space"/>
          <w:color w:val="000000"/>
          <w:sz w:val="27"/>
          <w:szCs w:val="27"/>
        </w:rPr>
        <w:t> </w:t>
      </w:r>
      <w:hyperlink r:id="rId72" w:anchor="locators" w:history="1">
        <w:r>
          <w:rPr>
            <w:rStyle w:val="Hyperlink"/>
            <w:sz w:val="27"/>
            <w:szCs w:val="27"/>
          </w:rPr>
          <w:t>element locator</w:t>
        </w:r>
      </w:hyperlink>
      <w:r>
        <w:rPr>
          <w:rStyle w:val="apple-converted-space"/>
          <w:color w:val="000000"/>
          <w:sz w:val="27"/>
          <w:szCs w:val="27"/>
        </w:rPr>
        <w:t> </w:t>
      </w:r>
      <w:r>
        <w:t>identifying a drop-down menu</w:t>
      </w:r>
    </w:p>
    <w:p w:rsidR="00222A29" w:rsidRDefault="007109A2">
      <w:r>
        <w:rPr>
          <w:b/>
          <w:bCs/>
        </w:rPr>
        <w:t>Returns:</w:t>
      </w:r>
      <w:r w:rsidR="001C6937">
        <w:t xml:space="preserve"> A</w:t>
      </w:r>
      <w:r>
        <w:t>n array of all option labels in the specified select drop-down</w:t>
      </w:r>
    </w:p>
    <w:p w:rsidR="007109A2" w:rsidRDefault="00C95774" w:rsidP="007109A2">
      <w:pPr>
        <w:shd w:val="clear" w:color="auto" w:fill="FFFFFF"/>
        <w:rPr>
          <w:color w:val="000000"/>
          <w:sz w:val="27"/>
          <w:szCs w:val="27"/>
        </w:rPr>
      </w:pPr>
      <w:r>
        <w:rPr>
          <w:color w:val="000000"/>
          <w:sz w:val="27"/>
          <w:szCs w:val="27"/>
        </w:rPr>
        <w:pict>
          <v:rect id="_x0000_i1139" style="width:0;height:1.5pt" o:hralign="center" o:hrstd="t" o:hr="t" fillcolor="#aca899" stroked="f"/>
        </w:pict>
      </w:r>
    </w:p>
    <w:p w:rsidR="00222A29" w:rsidRDefault="007109A2">
      <w:pPr>
        <w:pStyle w:val="Subtitle"/>
        <w:rPr>
          <w:sz w:val="27"/>
          <w:szCs w:val="27"/>
        </w:rPr>
      </w:pPr>
      <w:bookmarkStart w:id="200" w:name="getAttribute(java.lang.String)"/>
      <w:bookmarkEnd w:id="200"/>
      <w:proofErr w:type="gramStart"/>
      <w:r>
        <w:t>getAttribute</w:t>
      </w:r>
      <w:proofErr w:type="gramEnd"/>
    </w:p>
    <w:p w:rsidR="001A6228"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getAttribute</w:t>
      </w:r>
      <w:r>
        <w:rPr>
          <w:color w:val="000000"/>
        </w:rPr>
        <w:t>(java.lang.String attributeLocator)</w:t>
      </w:r>
    </w:p>
    <w:p w:rsidR="00222A29" w:rsidRDefault="00222A29" w:rsidP="00946FB3">
      <w:pPr>
        <w:pStyle w:val="HTMLPreformatted"/>
        <w:shd w:val="clear" w:color="auto" w:fill="FFFFFF"/>
      </w:pP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attributeLocator</w:t>
      </w:r>
      <w:r>
        <w:rPr>
          <w:rStyle w:val="apple-converted-space"/>
          <w:color w:val="000000"/>
          <w:sz w:val="27"/>
          <w:szCs w:val="27"/>
        </w:rPr>
        <w:t> </w:t>
      </w:r>
      <w:r>
        <w:t>- an element locator followed by an @ sign and then the name of the attribute, e.g. "foo@bar"</w:t>
      </w:r>
    </w:p>
    <w:p w:rsidR="00222A29" w:rsidRDefault="007109A2">
      <w:r>
        <w:rPr>
          <w:b/>
          <w:bCs/>
        </w:rPr>
        <w:t>Returns:</w:t>
      </w:r>
      <w:r w:rsidR="001C6937">
        <w:t xml:space="preserve"> </w:t>
      </w:r>
      <w:r w:rsidR="001A6228">
        <w:t xml:space="preserve"> The value of an element attribute. The value of the attribute may differ across browsers (this is the case for the "style" attribute, for example).</w:t>
      </w:r>
    </w:p>
    <w:p w:rsidR="007109A2" w:rsidRDefault="00C95774" w:rsidP="007109A2">
      <w:pPr>
        <w:shd w:val="clear" w:color="auto" w:fill="FFFFFF"/>
        <w:rPr>
          <w:color w:val="000000"/>
          <w:sz w:val="27"/>
          <w:szCs w:val="27"/>
        </w:rPr>
      </w:pPr>
      <w:r>
        <w:rPr>
          <w:color w:val="000000"/>
          <w:sz w:val="27"/>
          <w:szCs w:val="27"/>
        </w:rPr>
        <w:pict>
          <v:rect id="_x0000_i1140" style="width:0;height:1.5pt" o:hralign="center" o:hrstd="t" o:hr="t" fillcolor="#aca899" stroked="f"/>
        </w:pict>
      </w:r>
    </w:p>
    <w:p w:rsidR="008A1753" w:rsidRDefault="008A1753" w:rsidP="008A1753">
      <w:pPr>
        <w:pStyle w:val="Subtitle"/>
        <w:rPr>
          <w:sz w:val="27"/>
          <w:szCs w:val="27"/>
        </w:rPr>
      </w:pPr>
      <w:proofErr w:type="gramStart"/>
      <w:r>
        <w:t>getAllButtons</w:t>
      </w:r>
      <w:proofErr w:type="gramEnd"/>
    </w:p>
    <w:p w:rsidR="008A1753" w:rsidRDefault="008A1753" w:rsidP="008A1753">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getAllButtons</w:t>
      </w:r>
      <w:r>
        <w:rPr>
          <w:color w:val="000000"/>
        </w:rPr>
        <w:t>()</w:t>
      </w:r>
    </w:p>
    <w:p w:rsidR="008A1753" w:rsidRDefault="008A1753" w:rsidP="008A1753">
      <w:pPr>
        <w:pStyle w:val="HTMLPreformatted"/>
      </w:pPr>
    </w:p>
    <w:p w:rsidR="008A1753" w:rsidRDefault="008A1753" w:rsidP="008A1753">
      <w:r>
        <w:rPr>
          <w:b/>
          <w:bCs/>
        </w:rPr>
        <w:t>Returns:</w:t>
      </w:r>
      <w:r>
        <w:t xml:space="preserve"> A string array of IDs for all buttons on the page. If a given button has no ID, it will appear as "" in this array.</w:t>
      </w:r>
    </w:p>
    <w:p w:rsidR="008A1753" w:rsidRDefault="00C95774" w:rsidP="008A1753">
      <w:pPr>
        <w:shd w:val="clear" w:color="auto" w:fill="FFFFFF"/>
        <w:rPr>
          <w:color w:val="000000"/>
          <w:sz w:val="27"/>
          <w:szCs w:val="27"/>
        </w:rPr>
      </w:pPr>
      <w:r>
        <w:rPr>
          <w:color w:val="000000"/>
          <w:sz w:val="27"/>
          <w:szCs w:val="27"/>
        </w:rPr>
        <w:pict>
          <v:rect id="_x0000_i1141" style="width:0;height:1.5pt" o:hralign="center" o:hrstd="t" o:hr="t" fillcolor="#aca899" stroked="f"/>
        </w:pict>
      </w:r>
    </w:p>
    <w:p w:rsidR="008A1753" w:rsidRDefault="008A1753" w:rsidP="008A1753">
      <w:pPr>
        <w:pStyle w:val="Subtitle"/>
        <w:rPr>
          <w:sz w:val="27"/>
          <w:szCs w:val="27"/>
        </w:rPr>
      </w:pPr>
      <w:proofErr w:type="gramStart"/>
      <w:r>
        <w:t>getAllLinks</w:t>
      </w:r>
      <w:proofErr w:type="gramEnd"/>
    </w:p>
    <w:p w:rsidR="008A1753" w:rsidRDefault="008A1753" w:rsidP="008A1753">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getAllLinks</w:t>
      </w:r>
      <w:r>
        <w:rPr>
          <w:color w:val="000000"/>
        </w:rPr>
        <w:t>()</w:t>
      </w:r>
    </w:p>
    <w:p w:rsidR="008A1753" w:rsidRDefault="008A1753" w:rsidP="008A1753">
      <w:pPr>
        <w:pStyle w:val="HTMLPreformatted"/>
        <w:shd w:val="clear" w:color="auto" w:fill="FFFFFF"/>
        <w:rPr>
          <w:color w:val="000000"/>
        </w:rPr>
      </w:pPr>
    </w:p>
    <w:p w:rsidR="008A1753" w:rsidRDefault="008A1753" w:rsidP="008A1753">
      <w:r>
        <w:rPr>
          <w:b/>
          <w:bCs/>
        </w:rPr>
        <w:t>Returns:</w:t>
      </w:r>
      <w:r>
        <w:t xml:space="preserve"> The IDs of all links on the page.</w:t>
      </w:r>
      <w:r w:rsidRPr="00292381">
        <w:t xml:space="preserve"> </w:t>
      </w:r>
      <w:r>
        <w:t>If a given link has no ID, it will appear as "" in this array.</w:t>
      </w:r>
    </w:p>
    <w:p w:rsidR="008A1753" w:rsidRDefault="00C95774" w:rsidP="008A1753">
      <w:pPr>
        <w:shd w:val="clear" w:color="auto" w:fill="FFFFFF"/>
        <w:rPr>
          <w:color w:val="000000"/>
          <w:sz w:val="27"/>
          <w:szCs w:val="27"/>
        </w:rPr>
      </w:pPr>
      <w:r>
        <w:rPr>
          <w:color w:val="000000"/>
          <w:sz w:val="27"/>
          <w:szCs w:val="27"/>
        </w:rPr>
        <w:pict>
          <v:rect id="_x0000_i1142" style="width:0;height:1.5pt" o:hralign="center" o:hrstd="t" o:hr="t" fillcolor="#aca899" stroked="f"/>
        </w:pict>
      </w:r>
    </w:p>
    <w:p w:rsidR="008A1753" w:rsidRDefault="008A1753" w:rsidP="008A1753">
      <w:pPr>
        <w:pStyle w:val="Subtitle"/>
        <w:rPr>
          <w:sz w:val="27"/>
          <w:szCs w:val="27"/>
        </w:rPr>
      </w:pPr>
      <w:proofErr w:type="gramStart"/>
      <w:r>
        <w:t>getAllFields</w:t>
      </w:r>
      <w:proofErr w:type="gramEnd"/>
    </w:p>
    <w:p w:rsidR="008A1753" w:rsidRDefault="008A1753" w:rsidP="008A1753">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getAllFields</w:t>
      </w:r>
      <w:r>
        <w:rPr>
          <w:color w:val="000000"/>
        </w:rPr>
        <w:t>()</w:t>
      </w:r>
    </w:p>
    <w:p w:rsidR="008A1753" w:rsidRDefault="008A1753" w:rsidP="008A1753">
      <w:pPr>
        <w:pStyle w:val="HTMLPreformatted"/>
        <w:shd w:val="clear" w:color="auto" w:fill="FFFFFF"/>
        <w:rPr>
          <w:color w:val="000000"/>
        </w:rPr>
      </w:pPr>
    </w:p>
    <w:p w:rsidR="008A1753" w:rsidRDefault="008A1753" w:rsidP="008A1753">
      <w:r>
        <w:rPr>
          <w:b/>
          <w:bCs/>
        </w:rPr>
        <w:t>Returns:</w:t>
      </w:r>
      <w:r>
        <w:t xml:space="preserve"> The IDs of all input fields on the </w:t>
      </w:r>
      <w:proofErr w:type="gramStart"/>
      <w:r>
        <w:t>page</w:t>
      </w:r>
      <w:r w:rsidRPr="00292381">
        <w:t xml:space="preserve"> </w:t>
      </w:r>
      <w:r>
        <w:t>.</w:t>
      </w:r>
      <w:proofErr w:type="gramEnd"/>
      <w:r>
        <w:t xml:space="preserve"> If a given field has no ID, it will appear as "" in this array</w:t>
      </w:r>
    </w:p>
    <w:p w:rsidR="008A1753" w:rsidRDefault="00C95774" w:rsidP="008A1753">
      <w:pPr>
        <w:shd w:val="clear" w:color="auto" w:fill="FFFFFF"/>
        <w:rPr>
          <w:color w:val="000000"/>
          <w:sz w:val="27"/>
          <w:szCs w:val="27"/>
        </w:rPr>
      </w:pPr>
      <w:r>
        <w:rPr>
          <w:color w:val="000000"/>
          <w:sz w:val="27"/>
          <w:szCs w:val="27"/>
        </w:rPr>
        <w:pict>
          <v:rect id="_x0000_i1143" style="width:0;height:1.5pt" o:hralign="center" o:hrstd="t" o:hr="t" fillcolor="#aca899" stroked="f"/>
        </w:pict>
      </w:r>
    </w:p>
    <w:p w:rsidR="008A1753" w:rsidRDefault="008A1753" w:rsidP="008A1753">
      <w:pPr>
        <w:pStyle w:val="Subtitle"/>
        <w:rPr>
          <w:sz w:val="27"/>
          <w:szCs w:val="27"/>
        </w:rPr>
      </w:pPr>
      <w:proofErr w:type="gramStart"/>
      <w:r>
        <w:t>getAttributeFromAllWindows</w:t>
      </w:r>
      <w:proofErr w:type="gramEnd"/>
    </w:p>
    <w:p w:rsidR="008A1753" w:rsidRDefault="008A1753" w:rsidP="008A1753">
      <w:pPr>
        <w:pStyle w:val="HTMLPreformatted"/>
        <w:shd w:val="clear" w:color="auto" w:fill="FFFFFF"/>
        <w:rPr>
          <w:color w:val="000000"/>
        </w:rPr>
      </w:pPr>
      <w:proofErr w:type="gramStart"/>
      <w:r>
        <w:rPr>
          <w:color w:val="000000"/>
        </w:rPr>
        <w:t>java.lang.String[</w:t>
      </w:r>
      <w:proofErr w:type="gramEnd"/>
      <w:r>
        <w:rPr>
          <w:color w:val="000000"/>
        </w:rPr>
        <w:t>]</w:t>
      </w:r>
      <w:r w:rsidR="001A6228">
        <w:rPr>
          <w:color w:val="000000"/>
        </w:rPr>
        <w:t xml:space="preserve"> </w:t>
      </w:r>
      <w:r w:rsidR="008C485A">
        <w:rPr>
          <w:b/>
          <w:bCs/>
          <w:color w:val="000000"/>
        </w:rPr>
        <w:t>g</w:t>
      </w:r>
      <w:r>
        <w:rPr>
          <w:b/>
          <w:bCs/>
          <w:color w:val="000000"/>
        </w:rPr>
        <w:t>etAttributeFromAllWindows</w:t>
      </w:r>
      <w:r>
        <w:rPr>
          <w:color w:val="000000"/>
        </w:rPr>
        <w:t>(java.lang.String attributeName)</w:t>
      </w:r>
    </w:p>
    <w:p w:rsidR="008A1753" w:rsidRDefault="008A1753" w:rsidP="008A1753">
      <w:pPr>
        <w:pStyle w:val="HTMLPreformatted"/>
        <w:shd w:val="clear" w:color="auto" w:fill="FFFFFF"/>
        <w:rPr>
          <w:color w:val="000000"/>
        </w:rPr>
      </w:pPr>
    </w:p>
    <w:p w:rsidR="008A1753" w:rsidRDefault="008A1753" w:rsidP="008A1753">
      <w:r>
        <w:rPr>
          <w:b/>
          <w:bCs/>
        </w:rPr>
        <w:t>Parameters:</w:t>
      </w:r>
      <w:r>
        <w:rPr>
          <w:rStyle w:val="HTMLCode"/>
          <w:rFonts w:eastAsiaTheme="minorHAnsi"/>
          <w:color w:val="000000"/>
        </w:rPr>
        <w:t xml:space="preserve"> attributeName</w:t>
      </w:r>
      <w:r>
        <w:rPr>
          <w:rStyle w:val="apple-converted-space"/>
          <w:color w:val="000000"/>
          <w:sz w:val="27"/>
          <w:szCs w:val="27"/>
        </w:rPr>
        <w:t> </w:t>
      </w:r>
      <w:r>
        <w:t>- name of an attribute on the windows</w:t>
      </w:r>
    </w:p>
    <w:p w:rsidR="008A1753" w:rsidRDefault="008A1753" w:rsidP="008A1753">
      <w:r>
        <w:rPr>
          <w:b/>
          <w:bCs/>
        </w:rPr>
        <w:t>Returns:</w:t>
      </w:r>
      <w:r>
        <w:t xml:space="preserve"> The set of values of this attribute from all known windows.</w:t>
      </w:r>
    </w:p>
    <w:p w:rsidR="008A1753" w:rsidRDefault="00C95774" w:rsidP="008A1753">
      <w:pPr>
        <w:shd w:val="clear" w:color="auto" w:fill="FFFFFF"/>
        <w:rPr>
          <w:color w:val="000000"/>
          <w:sz w:val="27"/>
          <w:szCs w:val="27"/>
        </w:rPr>
      </w:pPr>
      <w:r>
        <w:rPr>
          <w:color w:val="000000"/>
          <w:sz w:val="27"/>
          <w:szCs w:val="27"/>
        </w:rPr>
        <w:pict>
          <v:rect id="_x0000_i1144" style="width:0;height:1.5pt" o:hralign="center" o:hrstd="t" o:hr="t" fillcolor="#aca899" stroked="f"/>
        </w:pict>
      </w:r>
    </w:p>
    <w:p w:rsidR="008C485A" w:rsidRDefault="008C485A" w:rsidP="008C485A">
      <w:pPr>
        <w:pStyle w:val="Subtitle"/>
        <w:rPr>
          <w:sz w:val="27"/>
          <w:szCs w:val="27"/>
        </w:rPr>
      </w:pPr>
      <w:proofErr w:type="gramStart"/>
      <w:r>
        <w:t>getElementIndex</w:t>
      </w:r>
      <w:proofErr w:type="gramEnd"/>
    </w:p>
    <w:p w:rsidR="008C485A" w:rsidRDefault="008C485A" w:rsidP="008C485A">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getElementIndex</w:t>
      </w:r>
      <w:r>
        <w:rPr>
          <w:color w:val="000000"/>
        </w:rPr>
        <w:t>(java.lang.String locator)</w:t>
      </w:r>
    </w:p>
    <w:p w:rsidR="008C485A" w:rsidRDefault="008C485A" w:rsidP="008C485A">
      <w:pPr>
        <w:pStyle w:val="HTMLPreformatted"/>
        <w:shd w:val="clear" w:color="auto" w:fill="FFFFFF"/>
        <w:rPr>
          <w:color w:val="000000"/>
        </w:rPr>
      </w:pPr>
    </w:p>
    <w:p w:rsidR="008C485A" w:rsidRDefault="008C485A" w:rsidP="008C485A">
      <w:r>
        <w:t>Get the relative index of an element to its parent (starting from 0). The comment node and empty text node will be ignored.</w:t>
      </w:r>
    </w:p>
    <w:p w:rsidR="008C485A" w:rsidRDefault="008C485A" w:rsidP="008C485A">
      <w:r>
        <w:rPr>
          <w:b/>
          <w:bCs/>
        </w:rPr>
        <w:t>Parameter:</w:t>
      </w:r>
      <w:r>
        <w:rPr>
          <w:rStyle w:val="HTMLCode"/>
          <w:rFonts w:eastAsiaTheme="minorHAnsi"/>
          <w:color w:val="000000"/>
        </w:rPr>
        <w:t xml:space="preserve"> locator</w:t>
      </w:r>
      <w:r>
        <w:rPr>
          <w:rStyle w:val="apple-converted-space"/>
          <w:color w:val="000000"/>
          <w:sz w:val="27"/>
          <w:szCs w:val="27"/>
        </w:rPr>
        <w:t> </w:t>
      </w:r>
      <w:r>
        <w:t>- an</w:t>
      </w:r>
      <w:r>
        <w:rPr>
          <w:rStyle w:val="apple-converted-space"/>
          <w:color w:val="000000"/>
          <w:sz w:val="27"/>
          <w:szCs w:val="27"/>
        </w:rPr>
        <w:t> </w:t>
      </w:r>
      <w:hyperlink r:id="rId73" w:anchor="locators" w:history="1">
        <w:r>
          <w:rPr>
            <w:rStyle w:val="Hyperlink"/>
            <w:sz w:val="27"/>
            <w:szCs w:val="27"/>
          </w:rPr>
          <w:t>element locator</w:t>
        </w:r>
      </w:hyperlink>
      <w:r>
        <w:rPr>
          <w:rStyle w:val="apple-converted-space"/>
          <w:color w:val="000000"/>
          <w:sz w:val="27"/>
          <w:szCs w:val="27"/>
        </w:rPr>
        <w:t> </w:t>
      </w:r>
      <w:r>
        <w:t>pointing to an element</w:t>
      </w:r>
    </w:p>
    <w:p w:rsidR="008C485A" w:rsidRDefault="008C485A" w:rsidP="008C485A">
      <w:r>
        <w:rPr>
          <w:b/>
          <w:bCs/>
        </w:rPr>
        <w:t>Returns:</w:t>
      </w:r>
      <w:r>
        <w:t xml:space="preserve"> Number of relative index of the element to its parent (starting from 0)</w:t>
      </w:r>
    </w:p>
    <w:p w:rsidR="008C485A" w:rsidRDefault="00C95774" w:rsidP="008A1753">
      <w:pPr>
        <w:shd w:val="clear" w:color="auto" w:fill="FFFFFF"/>
        <w:rPr>
          <w:color w:val="000000"/>
          <w:sz w:val="27"/>
          <w:szCs w:val="27"/>
        </w:rPr>
      </w:pPr>
      <w:r>
        <w:rPr>
          <w:color w:val="000000"/>
          <w:sz w:val="27"/>
          <w:szCs w:val="27"/>
        </w:rPr>
        <w:pict>
          <v:rect id="_x0000_i1145" style="width:0;height:1.5pt" o:hralign="center" o:hrstd="t" o:hr="t" fillcolor="#aca899" stroked="f"/>
        </w:pict>
      </w:r>
    </w:p>
    <w:p w:rsidR="008C485A" w:rsidRDefault="008C485A" w:rsidP="008C485A">
      <w:pPr>
        <w:pStyle w:val="Subtitle"/>
        <w:rPr>
          <w:sz w:val="27"/>
          <w:szCs w:val="27"/>
        </w:rPr>
      </w:pPr>
      <w:proofErr w:type="gramStart"/>
      <w:r>
        <w:t>getExpression</w:t>
      </w:r>
      <w:proofErr w:type="gramEnd"/>
    </w:p>
    <w:p w:rsidR="008C485A" w:rsidRDefault="008C485A" w:rsidP="008C485A">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getExpression</w:t>
      </w:r>
      <w:r>
        <w:rPr>
          <w:color w:val="000000"/>
        </w:rPr>
        <w:t>(java.lang.String expression)</w:t>
      </w:r>
    </w:p>
    <w:p w:rsidR="008C485A" w:rsidRDefault="008C485A" w:rsidP="008C485A">
      <w:pPr>
        <w:pStyle w:val="HTMLPreformatted"/>
        <w:shd w:val="clear" w:color="auto" w:fill="FFFFFF"/>
        <w:rPr>
          <w:color w:val="000000"/>
        </w:rPr>
      </w:pPr>
    </w:p>
    <w:p w:rsidR="008C485A" w:rsidRDefault="008C485A" w:rsidP="008C485A">
      <w:r>
        <w:t>Returns the specified expression. This is useful because of JavaScript preprocessing. It is used to generate commands like assertExpression and waitForExpression.</w:t>
      </w:r>
    </w:p>
    <w:p w:rsidR="008C485A" w:rsidRDefault="008C485A" w:rsidP="008C485A">
      <w:r>
        <w:rPr>
          <w:b/>
          <w:bCs/>
        </w:rPr>
        <w:t>Parameters:</w:t>
      </w:r>
      <w:r>
        <w:rPr>
          <w:rStyle w:val="HTMLCode"/>
          <w:rFonts w:eastAsiaTheme="minorHAnsi"/>
          <w:color w:val="000000"/>
        </w:rPr>
        <w:t xml:space="preserve"> expression</w:t>
      </w:r>
      <w:r>
        <w:rPr>
          <w:rStyle w:val="apple-converted-space"/>
          <w:color w:val="000000"/>
          <w:sz w:val="27"/>
          <w:szCs w:val="27"/>
        </w:rPr>
        <w:t> </w:t>
      </w:r>
      <w:r>
        <w:t>- the value to return</w:t>
      </w:r>
    </w:p>
    <w:p w:rsidR="008C485A" w:rsidRDefault="008C485A" w:rsidP="008C485A">
      <w:r>
        <w:rPr>
          <w:b/>
          <w:bCs/>
        </w:rPr>
        <w:t>Returns:</w:t>
      </w:r>
      <w:r>
        <w:t xml:space="preserve"> The value passed in</w:t>
      </w:r>
    </w:p>
    <w:p w:rsidR="008C485A" w:rsidRDefault="00C95774" w:rsidP="008C485A">
      <w:pPr>
        <w:shd w:val="clear" w:color="auto" w:fill="FFFFFF"/>
        <w:rPr>
          <w:color w:val="000000"/>
          <w:sz w:val="27"/>
          <w:szCs w:val="27"/>
        </w:rPr>
      </w:pPr>
      <w:r>
        <w:rPr>
          <w:color w:val="000000"/>
          <w:sz w:val="27"/>
          <w:szCs w:val="27"/>
        </w:rPr>
        <w:pict>
          <v:rect id="_x0000_i1146" style="width:0;height:1.5pt" o:hralign="center" o:hrstd="t" o:hr="t" fillcolor="#aca899" stroked="f"/>
        </w:pict>
      </w:r>
    </w:p>
    <w:p w:rsidR="008C485A" w:rsidRDefault="008C485A" w:rsidP="008C485A">
      <w:pPr>
        <w:pStyle w:val="Subtitle"/>
        <w:rPr>
          <w:sz w:val="27"/>
          <w:szCs w:val="27"/>
        </w:rPr>
      </w:pPr>
      <w:proofErr w:type="gramStart"/>
      <w:r>
        <w:t>getXpathCount</w:t>
      </w:r>
      <w:proofErr w:type="gramEnd"/>
    </w:p>
    <w:p w:rsidR="008C485A" w:rsidRDefault="008C485A" w:rsidP="008C485A">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getXpathCount</w:t>
      </w:r>
      <w:r>
        <w:rPr>
          <w:color w:val="000000"/>
        </w:rPr>
        <w:t>(java.lang.String xpath)</w:t>
      </w:r>
    </w:p>
    <w:p w:rsidR="008C485A" w:rsidRDefault="008C485A" w:rsidP="008C485A">
      <w:pPr>
        <w:pStyle w:val="HTMLPreformatted"/>
        <w:shd w:val="clear" w:color="auto" w:fill="FFFFFF"/>
        <w:rPr>
          <w:color w:val="000000"/>
        </w:rPr>
      </w:pPr>
    </w:p>
    <w:p w:rsidR="008C485A" w:rsidRDefault="008C485A" w:rsidP="008C485A">
      <w:r>
        <w:t>Returns the number of nodes that match the specified xpath, e.g. "//table" would give the number of tables.</w:t>
      </w:r>
    </w:p>
    <w:p w:rsidR="008C485A" w:rsidRDefault="008C485A" w:rsidP="008C485A">
      <w:r>
        <w:rPr>
          <w:b/>
          <w:bCs/>
        </w:rPr>
        <w:t>Parameter:</w:t>
      </w:r>
      <w:r>
        <w:rPr>
          <w:rStyle w:val="HTMLCode"/>
          <w:rFonts w:eastAsiaTheme="minorHAnsi"/>
          <w:color w:val="000000"/>
        </w:rPr>
        <w:t xml:space="preserve"> xpath</w:t>
      </w:r>
      <w:r>
        <w:rPr>
          <w:rStyle w:val="apple-converted-space"/>
          <w:color w:val="000000"/>
          <w:sz w:val="27"/>
          <w:szCs w:val="27"/>
        </w:rPr>
        <w:t> </w:t>
      </w:r>
      <w:r>
        <w:t>- the xpath expression to evaluate. Do NOT wrap this expression in a 'count()' function; we will do that for you.</w:t>
      </w:r>
    </w:p>
    <w:p w:rsidR="008A1753" w:rsidRDefault="008C485A" w:rsidP="008C485A">
      <w:pPr>
        <w:spacing w:after="0" w:line="240" w:lineRule="auto"/>
        <w:rPr>
          <w:b/>
          <w:i/>
          <w:sz w:val="28"/>
        </w:rPr>
      </w:pPr>
      <w:r>
        <w:rPr>
          <w:b/>
          <w:bCs/>
        </w:rPr>
        <w:t>Returns:</w:t>
      </w:r>
      <w:r>
        <w:t xml:space="preserve"> The number of nodes that match the specified xpath</w:t>
      </w:r>
      <w:r w:rsidR="008A1753">
        <w:br w:type="page"/>
      </w:r>
    </w:p>
    <w:p w:rsidR="008A1753" w:rsidRDefault="008A1753" w:rsidP="00946FB3">
      <w:pPr>
        <w:pStyle w:val="Heading3"/>
      </w:pPr>
      <w:bookmarkStart w:id="201" w:name="_Toc295720488"/>
      <w:r>
        <w:t>Is Queries</w:t>
      </w:r>
      <w:bookmarkEnd w:id="201"/>
    </w:p>
    <w:p w:rsidR="008A1753" w:rsidRDefault="008A1753" w:rsidP="008A1753">
      <w:pPr>
        <w:pStyle w:val="Subtitle"/>
        <w:rPr>
          <w:sz w:val="27"/>
          <w:szCs w:val="27"/>
        </w:rPr>
      </w:pPr>
      <w:proofErr w:type="gramStart"/>
      <w:r>
        <w:t>isChecked</w:t>
      </w:r>
      <w:proofErr w:type="gramEnd"/>
    </w:p>
    <w:p w:rsidR="008A1753" w:rsidRDefault="008A1753" w:rsidP="008A1753">
      <w:pPr>
        <w:pStyle w:val="HTMLPreformatted"/>
        <w:shd w:val="clear" w:color="auto" w:fill="FFFFFF"/>
        <w:rPr>
          <w:color w:val="000000"/>
        </w:rPr>
      </w:pPr>
      <w:r>
        <w:rPr>
          <w:color w:val="000000"/>
        </w:rPr>
        <w:t xml:space="preserve">boolean </w:t>
      </w:r>
      <w:r>
        <w:rPr>
          <w:b/>
          <w:bCs/>
          <w:color w:val="000000"/>
        </w:rPr>
        <w:t>isChecked</w:t>
      </w:r>
      <w:r>
        <w:rPr>
          <w:color w:val="000000"/>
        </w:rPr>
        <w:t>(java.lang.String locator)</w:t>
      </w:r>
    </w:p>
    <w:p w:rsidR="008A1753" w:rsidRDefault="008A1753" w:rsidP="008A1753">
      <w:pPr>
        <w:pStyle w:val="HTMLPreformatted"/>
        <w:shd w:val="clear" w:color="auto" w:fill="FFFFFF"/>
        <w:rPr>
          <w:color w:val="000000"/>
        </w:rPr>
      </w:pPr>
    </w:p>
    <w:p w:rsidR="008A1753" w:rsidRDefault="008A1753" w:rsidP="008A1753">
      <w:r>
        <w:t>Gets whether a toggle-button (checkbox/radio) is checked. Fails if the specified element doesn't exist or isn't a toggle-button.</w:t>
      </w:r>
    </w:p>
    <w:p w:rsidR="008A1753" w:rsidRDefault="008A1753" w:rsidP="008A1753">
      <w:r>
        <w:rPr>
          <w:b/>
          <w:bCs/>
        </w:rPr>
        <w:t>Parameters:</w:t>
      </w:r>
      <w:r>
        <w:rPr>
          <w:rStyle w:val="HTMLCode"/>
          <w:rFonts w:eastAsiaTheme="minorHAnsi"/>
          <w:color w:val="000000"/>
        </w:rPr>
        <w:t xml:space="preserve"> locator</w:t>
      </w:r>
      <w:r>
        <w:rPr>
          <w:rStyle w:val="apple-converted-space"/>
          <w:color w:val="000000"/>
          <w:sz w:val="27"/>
          <w:szCs w:val="27"/>
        </w:rPr>
        <w:t> </w:t>
      </w:r>
      <w:r>
        <w:t>- an</w:t>
      </w:r>
      <w:r>
        <w:rPr>
          <w:rStyle w:val="apple-converted-space"/>
          <w:color w:val="000000"/>
          <w:sz w:val="27"/>
          <w:szCs w:val="27"/>
        </w:rPr>
        <w:t> </w:t>
      </w:r>
      <w:hyperlink r:id="rId74" w:anchor="locators" w:history="1">
        <w:r>
          <w:rPr>
            <w:rStyle w:val="Hyperlink"/>
            <w:sz w:val="27"/>
            <w:szCs w:val="27"/>
          </w:rPr>
          <w:t>element locator</w:t>
        </w:r>
      </w:hyperlink>
      <w:r>
        <w:rPr>
          <w:rStyle w:val="apple-converted-space"/>
          <w:color w:val="000000"/>
          <w:sz w:val="27"/>
          <w:szCs w:val="27"/>
        </w:rPr>
        <w:t> </w:t>
      </w:r>
      <w:r>
        <w:t>pointing to a checkbox or radio button</w:t>
      </w:r>
    </w:p>
    <w:p w:rsidR="008A1753" w:rsidRDefault="008A1753" w:rsidP="008A1753">
      <w:r>
        <w:rPr>
          <w:b/>
          <w:bCs/>
        </w:rPr>
        <w:t>Returns:</w:t>
      </w:r>
      <w:r>
        <w:t xml:space="preserve"> True if the checkbox is checked, false otherwise</w:t>
      </w:r>
    </w:p>
    <w:p w:rsidR="008A1753" w:rsidRDefault="00C95774" w:rsidP="007109A2">
      <w:pPr>
        <w:shd w:val="clear" w:color="auto" w:fill="FFFFFF"/>
        <w:rPr>
          <w:color w:val="000000"/>
          <w:sz w:val="27"/>
          <w:szCs w:val="27"/>
        </w:rPr>
      </w:pPr>
      <w:r>
        <w:rPr>
          <w:color w:val="000000"/>
          <w:sz w:val="27"/>
          <w:szCs w:val="27"/>
        </w:rPr>
        <w:pict>
          <v:rect id="_x0000_i1147" style="width:0;height:1.5pt" o:hralign="center" o:hrstd="t" o:hr="t" fillcolor="#aca899" stroked="f"/>
        </w:pict>
      </w:r>
    </w:p>
    <w:p w:rsidR="00222A29" w:rsidRDefault="007109A2">
      <w:pPr>
        <w:pStyle w:val="Subtitle"/>
        <w:rPr>
          <w:sz w:val="27"/>
          <w:szCs w:val="27"/>
        </w:rPr>
      </w:pPr>
      <w:bookmarkStart w:id="202" w:name="isTextPresent(java.lang.String)"/>
      <w:bookmarkEnd w:id="202"/>
      <w:proofErr w:type="gramStart"/>
      <w:r>
        <w:t>isTextPresent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isTextPresent</w:t>
      </w:r>
      <w:r>
        <w:rPr>
          <w:color w:val="000000"/>
        </w:rPr>
        <w:t>(java.lang.String pattern)</w:t>
      </w:r>
    </w:p>
    <w:p w:rsidR="005D1673" w:rsidRDefault="005D1673" w:rsidP="007109A2">
      <w:pPr>
        <w:pStyle w:val="HTMLPreformatted"/>
        <w:shd w:val="clear" w:color="auto" w:fill="FFFFFF"/>
        <w:rPr>
          <w:color w:val="000000"/>
        </w:rPr>
      </w:pPr>
    </w:p>
    <w:p w:rsidR="00222A29" w:rsidRDefault="007109A2">
      <w:r>
        <w:t>Verifies that the specified text pattern appears somewhere on the rendered page shown to the user.</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pattern</w:t>
      </w:r>
      <w:r>
        <w:rPr>
          <w:rStyle w:val="apple-converted-space"/>
          <w:color w:val="000000"/>
          <w:sz w:val="27"/>
          <w:szCs w:val="27"/>
        </w:rPr>
        <w:t> </w:t>
      </w:r>
      <w:r>
        <w:t>- a</w:t>
      </w:r>
      <w:r>
        <w:rPr>
          <w:rStyle w:val="apple-converted-space"/>
          <w:color w:val="000000"/>
          <w:sz w:val="27"/>
          <w:szCs w:val="27"/>
        </w:rPr>
        <w:t> </w:t>
      </w:r>
      <w:hyperlink r:id="rId75" w:anchor="patterns" w:history="1">
        <w:r>
          <w:rPr>
            <w:rStyle w:val="Hyperlink"/>
            <w:sz w:val="27"/>
            <w:szCs w:val="27"/>
          </w:rPr>
          <w:t>pattern</w:t>
        </w:r>
      </w:hyperlink>
      <w:r>
        <w:rPr>
          <w:rStyle w:val="apple-converted-space"/>
          <w:color w:val="000000"/>
          <w:sz w:val="27"/>
          <w:szCs w:val="27"/>
        </w:rPr>
        <w:t> </w:t>
      </w:r>
      <w:r>
        <w:t>to match with the text of the page</w:t>
      </w:r>
    </w:p>
    <w:p w:rsidR="00222A29" w:rsidRDefault="007109A2">
      <w:r>
        <w:rPr>
          <w:b/>
          <w:bCs/>
        </w:rPr>
        <w:t>Returns:</w:t>
      </w:r>
      <w:r w:rsidR="001C6937">
        <w:t xml:space="preserve"> T</w:t>
      </w:r>
      <w:r>
        <w:t>rue if the pattern matches the text, false otherwise</w:t>
      </w:r>
    </w:p>
    <w:p w:rsidR="007109A2" w:rsidRDefault="00C95774" w:rsidP="007109A2">
      <w:pPr>
        <w:shd w:val="clear" w:color="auto" w:fill="FFFFFF"/>
        <w:rPr>
          <w:color w:val="000000"/>
          <w:sz w:val="27"/>
          <w:szCs w:val="27"/>
        </w:rPr>
      </w:pPr>
      <w:r>
        <w:rPr>
          <w:color w:val="000000"/>
          <w:sz w:val="27"/>
          <w:szCs w:val="27"/>
        </w:rPr>
        <w:pict>
          <v:rect id="_x0000_i1148" style="width:0;height:1.5pt" o:hralign="center" o:hrstd="t" o:hr="t" fillcolor="#aca899" stroked="f"/>
        </w:pict>
      </w:r>
    </w:p>
    <w:p w:rsidR="00222A29" w:rsidRDefault="007109A2">
      <w:pPr>
        <w:pStyle w:val="Subtitle"/>
        <w:rPr>
          <w:sz w:val="27"/>
          <w:szCs w:val="27"/>
        </w:rPr>
      </w:pPr>
      <w:bookmarkStart w:id="203" w:name="isElementPresent(java.lang.String)"/>
      <w:bookmarkEnd w:id="203"/>
      <w:proofErr w:type="gramStart"/>
      <w:r>
        <w:t>isElementPresent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isElementPresent</w:t>
      </w:r>
      <w:r>
        <w:rPr>
          <w:color w:val="000000"/>
        </w:rPr>
        <w:t>(java.lang.String locator)</w:t>
      </w:r>
    </w:p>
    <w:p w:rsidR="005D1673" w:rsidRDefault="005D1673" w:rsidP="007109A2">
      <w:pPr>
        <w:pStyle w:val="HTMLPreformatted"/>
        <w:shd w:val="clear" w:color="auto" w:fill="FFFFFF"/>
        <w:rPr>
          <w:color w:val="000000"/>
        </w:rPr>
      </w:pPr>
    </w:p>
    <w:p w:rsidR="00222A29" w:rsidRDefault="007109A2">
      <w:r>
        <w:t>Verifies that the specified element is somewhere on the page.</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76" w:anchor="locators" w:history="1">
        <w:r>
          <w:rPr>
            <w:rStyle w:val="Hyperlink"/>
            <w:sz w:val="27"/>
            <w:szCs w:val="27"/>
          </w:rPr>
          <w:t>element locator</w:t>
        </w:r>
      </w:hyperlink>
    </w:p>
    <w:p w:rsidR="00222A29" w:rsidRDefault="007109A2">
      <w:r>
        <w:rPr>
          <w:b/>
          <w:bCs/>
        </w:rPr>
        <w:t>Returns:</w:t>
      </w:r>
      <w:r w:rsidR="001C6937">
        <w:t xml:space="preserve"> T</w:t>
      </w:r>
      <w:r>
        <w:t>rue if the element is present, false otherwise</w:t>
      </w:r>
    </w:p>
    <w:p w:rsidR="007109A2" w:rsidRDefault="00C95774" w:rsidP="007109A2">
      <w:pPr>
        <w:shd w:val="clear" w:color="auto" w:fill="FFFFFF"/>
        <w:rPr>
          <w:color w:val="000000"/>
          <w:sz w:val="27"/>
          <w:szCs w:val="27"/>
        </w:rPr>
      </w:pPr>
      <w:r>
        <w:rPr>
          <w:color w:val="000000"/>
          <w:sz w:val="27"/>
          <w:szCs w:val="27"/>
        </w:rPr>
        <w:pict>
          <v:rect id="_x0000_i1149" style="width:0;height:1.5pt" o:hralign="center" o:hrstd="t" o:hr="t" fillcolor="#aca899" stroked="f"/>
        </w:pict>
      </w:r>
    </w:p>
    <w:p w:rsidR="00222A29" w:rsidRDefault="007109A2">
      <w:pPr>
        <w:pStyle w:val="Subtitle"/>
        <w:rPr>
          <w:sz w:val="27"/>
          <w:szCs w:val="27"/>
        </w:rPr>
      </w:pPr>
      <w:bookmarkStart w:id="204" w:name="isVisible(java.lang.String)"/>
      <w:bookmarkEnd w:id="204"/>
      <w:proofErr w:type="gramStart"/>
      <w:r>
        <w:t>isVisible</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isVisible</w:t>
      </w:r>
      <w:r>
        <w:rPr>
          <w:color w:val="000000"/>
        </w:rPr>
        <w:t>(java.lang.String locator)</w:t>
      </w:r>
    </w:p>
    <w:p w:rsidR="005D1673" w:rsidRDefault="005D1673" w:rsidP="007109A2">
      <w:pPr>
        <w:pStyle w:val="HTMLPreformatted"/>
        <w:shd w:val="clear" w:color="auto" w:fill="FFFFFF"/>
        <w:rPr>
          <w:color w:val="000000"/>
        </w:rPr>
      </w:pPr>
    </w:p>
    <w:p w:rsidR="00222A29" w:rsidRDefault="007109A2">
      <w:r>
        <w:t>Determines if the specified element is visible. An element can be rendered invisible by setting the CSS "visibility" property to "hidden", or the "display" property to "none", either for the element itself or one if its ancestors. This method will fail if the element is not present.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77" w:anchor="locators" w:history="1">
        <w:r>
          <w:rPr>
            <w:rStyle w:val="Hyperlink"/>
            <w:sz w:val="27"/>
            <w:szCs w:val="27"/>
          </w:rPr>
          <w:t>element locator</w:t>
        </w:r>
      </w:hyperlink>
    </w:p>
    <w:p w:rsidR="00222A29" w:rsidRDefault="007109A2">
      <w:r>
        <w:rPr>
          <w:b/>
          <w:bCs/>
        </w:rPr>
        <w:t>Returns:</w:t>
      </w:r>
      <w:r w:rsidR="001C6937">
        <w:t xml:space="preserve"> T</w:t>
      </w:r>
      <w:r>
        <w:t>rue if the specified element is visible, false otherwise</w:t>
      </w:r>
    </w:p>
    <w:p w:rsidR="007109A2" w:rsidRDefault="00C95774" w:rsidP="007109A2">
      <w:pPr>
        <w:shd w:val="clear" w:color="auto" w:fill="FFFFFF"/>
        <w:rPr>
          <w:color w:val="000000"/>
          <w:sz w:val="27"/>
          <w:szCs w:val="27"/>
        </w:rPr>
      </w:pPr>
      <w:r>
        <w:rPr>
          <w:color w:val="000000"/>
          <w:sz w:val="27"/>
          <w:szCs w:val="27"/>
        </w:rPr>
        <w:pict>
          <v:rect id="_x0000_i1150" style="width:0;height:1.5pt" o:hralign="center" o:hrstd="t" o:hr="t" fillcolor="#aca899" stroked="f"/>
        </w:pict>
      </w:r>
    </w:p>
    <w:p w:rsidR="00222A29" w:rsidRDefault="007109A2">
      <w:pPr>
        <w:pStyle w:val="Subtitle"/>
        <w:rPr>
          <w:sz w:val="27"/>
          <w:szCs w:val="27"/>
        </w:rPr>
      </w:pPr>
      <w:bookmarkStart w:id="205" w:name="isEditable(java.lang.String)"/>
      <w:bookmarkEnd w:id="205"/>
      <w:proofErr w:type="gramStart"/>
      <w:r>
        <w:t>isEditable</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isEditable</w:t>
      </w:r>
      <w:r>
        <w:rPr>
          <w:color w:val="000000"/>
        </w:rPr>
        <w:t>(java.lang.String locator)</w:t>
      </w:r>
    </w:p>
    <w:p w:rsidR="005D1673" w:rsidRDefault="005D1673" w:rsidP="007109A2">
      <w:pPr>
        <w:pStyle w:val="HTMLPreformatted"/>
        <w:shd w:val="clear" w:color="auto" w:fill="FFFFFF"/>
        <w:rPr>
          <w:color w:val="000000"/>
        </w:rPr>
      </w:pPr>
    </w:p>
    <w:p w:rsidR="00222A29" w:rsidRDefault="007109A2">
      <w:r>
        <w:t>Determines whether the specified input element is editable, ie hasn't been disabled. This method will fail if the specified element isn't an input element.</w:t>
      </w:r>
    </w:p>
    <w:p w:rsidR="00222A29" w:rsidRDefault="007109A2">
      <w:r>
        <w:rPr>
          <w:b/>
          <w:bCs/>
        </w:rPr>
        <w:t>Parameter:</w:t>
      </w:r>
      <w:r w:rsidR="001C6937">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78" w:anchor="locators" w:history="1">
        <w:r>
          <w:rPr>
            <w:rStyle w:val="Hyperlink"/>
            <w:sz w:val="27"/>
            <w:szCs w:val="27"/>
          </w:rPr>
          <w:t>element locator</w:t>
        </w:r>
      </w:hyperlink>
    </w:p>
    <w:p w:rsidR="00222A29" w:rsidRDefault="007109A2">
      <w:r>
        <w:rPr>
          <w:b/>
          <w:bCs/>
        </w:rPr>
        <w:t>Returns:</w:t>
      </w:r>
      <w:r w:rsidR="001C6937">
        <w:t xml:space="preserve"> T</w:t>
      </w:r>
      <w:r>
        <w:t>rue if the input element is editable, false otherwise</w:t>
      </w:r>
    </w:p>
    <w:p w:rsidR="008A1753" w:rsidRDefault="00C95774" w:rsidP="008A1753">
      <w:pPr>
        <w:shd w:val="clear" w:color="auto" w:fill="FFFFFF"/>
        <w:rPr>
          <w:color w:val="000000"/>
          <w:sz w:val="27"/>
          <w:szCs w:val="27"/>
        </w:rPr>
      </w:pPr>
      <w:r>
        <w:rPr>
          <w:color w:val="000000"/>
          <w:sz w:val="27"/>
          <w:szCs w:val="27"/>
        </w:rPr>
        <w:pict>
          <v:rect id="_x0000_i1151" style="width:0;height:1.5pt" o:hralign="center" o:hrstd="t" o:hr="t" fillcolor="#aca899" stroked="f"/>
        </w:pict>
      </w:r>
    </w:p>
    <w:p w:rsidR="008A1753" w:rsidRDefault="008A1753" w:rsidP="008A1753">
      <w:pPr>
        <w:pStyle w:val="Subtitle"/>
        <w:rPr>
          <w:sz w:val="27"/>
          <w:szCs w:val="27"/>
        </w:rPr>
      </w:pPr>
      <w:proofErr w:type="gramStart"/>
      <w:r>
        <w:t>isSomethingSelected</w:t>
      </w:r>
      <w:proofErr w:type="gramEnd"/>
    </w:p>
    <w:p w:rsidR="008A1753" w:rsidRDefault="008A1753" w:rsidP="008A1753">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isSomethingSelected</w:t>
      </w:r>
      <w:r>
        <w:rPr>
          <w:color w:val="000000"/>
        </w:rPr>
        <w:t>(java.lang.String selectLocator)</w:t>
      </w:r>
    </w:p>
    <w:p w:rsidR="008A1753" w:rsidRDefault="008A1753" w:rsidP="008A1753">
      <w:pPr>
        <w:pStyle w:val="HTMLPreformatted"/>
        <w:shd w:val="clear" w:color="auto" w:fill="FFFFFF"/>
        <w:rPr>
          <w:color w:val="000000"/>
        </w:rPr>
      </w:pPr>
    </w:p>
    <w:p w:rsidR="008A1753" w:rsidRDefault="008A1753" w:rsidP="008A1753">
      <w:r>
        <w:t>Determines whether some option in a drop-down menu is selected.</w:t>
      </w:r>
    </w:p>
    <w:p w:rsidR="008A1753" w:rsidRDefault="008A1753" w:rsidP="008A1753">
      <w:r>
        <w:rPr>
          <w:b/>
          <w:bCs/>
        </w:rPr>
        <w:t>Parameter:</w:t>
      </w:r>
      <w:r>
        <w:rPr>
          <w:rStyle w:val="HTMLCode"/>
          <w:rFonts w:eastAsiaTheme="minorHAnsi"/>
          <w:color w:val="000000"/>
        </w:rPr>
        <w:t xml:space="preserve"> selectLocator</w:t>
      </w:r>
      <w:r>
        <w:rPr>
          <w:rStyle w:val="apple-converted-space"/>
          <w:color w:val="000000"/>
          <w:sz w:val="27"/>
          <w:szCs w:val="27"/>
        </w:rPr>
        <w:t> </w:t>
      </w:r>
      <w:r>
        <w:t>- an</w:t>
      </w:r>
      <w:r>
        <w:rPr>
          <w:rStyle w:val="apple-converted-space"/>
          <w:color w:val="000000"/>
          <w:sz w:val="27"/>
          <w:szCs w:val="27"/>
        </w:rPr>
        <w:t> </w:t>
      </w:r>
      <w:hyperlink r:id="rId79" w:anchor="locators" w:history="1">
        <w:r>
          <w:rPr>
            <w:rStyle w:val="Hyperlink"/>
            <w:sz w:val="27"/>
            <w:szCs w:val="27"/>
          </w:rPr>
          <w:t>element locator</w:t>
        </w:r>
      </w:hyperlink>
      <w:r>
        <w:rPr>
          <w:rStyle w:val="apple-converted-space"/>
          <w:color w:val="000000"/>
          <w:sz w:val="27"/>
          <w:szCs w:val="27"/>
        </w:rPr>
        <w:t> </w:t>
      </w:r>
      <w:r>
        <w:t>identifying a drop-down menu</w:t>
      </w:r>
    </w:p>
    <w:p w:rsidR="008A1753" w:rsidRDefault="008A1753" w:rsidP="008A1753">
      <w:r>
        <w:rPr>
          <w:b/>
          <w:bCs/>
        </w:rPr>
        <w:t>Returns:</w:t>
      </w:r>
      <w:r>
        <w:t xml:space="preserve"> True if some option has been selected, false otherwise</w:t>
      </w:r>
    </w:p>
    <w:p w:rsidR="00FA1F68" w:rsidRDefault="00C95774" w:rsidP="00FA1F68">
      <w:pPr>
        <w:shd w:val="clear" w:color="auto" w:fill="FFFFFF"/>
        <w:rPr>
          <w:color w:val="000000"/>
          <w:sz w:val="27"/>
          <w:szCs w:val="27"/>
        </w:rPr>
      </w:pPr>
      <w:r>
        <w:rPr>
          <w:color w:val="000000"/>
          <w:sz w:val="27"/>
          <w:szCs w:val="27"/>
        </w:rPr>
        <w:pict>
          <v:rect id="_x0000_i1152" style="width:0;height:1.5pt" o:hralign="center" o:hrstd="t" o:hr="t" fillcolor="#aca899" stroked="f"/>
        </w:pict>
      </w:r>
    </w:p>
    <w:p w:rsidR="00FA1F68" w:rsidRDefault="00FA1F68" w:rsidP="00FA1F68">
      <w:pPr>
        <w:pStyle w:val="Subtitle"/>
        <w:rPr>
          <w:sz w:val="27"/>
          <w:szCs w:val="27"/>
        </w:rPr>
      </w:pPr>
      <w:proofErr w:type="gramStart"/>
      <w:r>
        <w:t>isOrdered</w:t>
      </w:r>
      <w:proofErr w:type="gramEnd"/>
    </w:p>
    <w:p w:rsidR="00FA1F68" w:rsidRDefault="00FA1F68" w:rsidP="00FA1F68">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isOrdered</w:t>
      </w:r>
      <w:r>
        <w:rPr>
          <w:color w:val="000000"/>
        </w:rPr>
        <w:t>(java.lang.String locator1, java.lang.String locator2)</w:t>
      </w:r>
    </w:p>
    <w:p w:rsidR="00FA1F68" w:rsidRDefault="00FA1F68" w:rsidP="00FA1F68">
      <w:pPr>
        <w:pStyle w:val="HTMLPreformatted"/>
        <w:shd w:val="clear" w:color="auto" w:fill="FFFFFF"/>
        <w:rPr>
          <w:color w:val="000000"/>
        </w:rPr>
      </w:pPr>
    </w:p>
    <w:p w:rsidR="00FA1F68" w:rsidRDefault="00FA1F68" w:rsidP="00FA1F68">
      <w:r>
        <w:t>Check if these two elements have same parent and are ordered siblings in the DOM. Two same elements will not be considered ordered.</w:t>
      </w:r>
    </w:p>
    <w:p w:rsidR="00FA1F68" w:rsidRDefault="00FA1F68" w:rsidP="00FA1F68">
      <w:r>
        <w:rPr>
          <w:b/>
          <w:bCs/>
        </w:rPr>
        <w:t>Parameters:</w:t>
      </w:r>
    </w:p>
    <w:p w:rsidR="00FA1F68" w:rsidRDefault="00FA1F68" w:rsidP="00FA1F68">
      <w:r>
        <w:rPr>
          <w:rStyle w:val="HTMLCode"/>
          <w:rFonts w:eastAsiaTheme="minorHAnsi"/>
          <w:color w:val="000000"/>
        </w:rPr>
        <w:t>locator1</w:t>
      </w:r>
      <w:r>
        <w:rPr>
          <w:rStyle w:val="apple-converted-space"/>
          <w:color w:val="000000"/>
          <w:sz w:val="27"/>
          <w:szCs w:val="27"/>
        </w:rPr>
        <w:t> </w:t>
      </w:r>
      <w:r>
        <w:t>- an</w:t>
      </w:r>
      <w:r>
        <w:rPr>
          <w:rStyle w:val="apple-converted-space"/>
          <w:color w:val="000000"/>
          <w:sz w:val="27"/>
          <w:szCs w:val="27"/>
        </w:rPr>
        <w:t> </w:t>
      </w:r>
      <w:hyperlink r:id="rId80" w:anchor="locators" w:history="1">
        <w:r>
          <w:rPr>
            <w:rStyle w:val="Hyperlink"/>
            <w:sz w:val="27"/>
            <w:szCs w:val="27"/>
          </w:rPr>
          <w:t>element locator</w:t>
        </w:r>
      </w:hyperlink>
      <w:r>
        <w:rPr>
          <w:rStyle w:val="apple-converted-space"/>
          <w:color w:val="000000"/>
          <w:sz w:val="27"/>
          <w:szCs w:val="27"/>
        </w:rPr>
        <w:t> </w:t>
      </w:r>
      <w:r>
        <w:t>pointing to the first element</w:t>
      </w:r>
    </w:p>
    <w:p w:rsidR="00FA1F68" w:rsidRDefault="00FA1F68" w:rsidP="00FA1F68">
      <w:r>
        <w:rPr>
          <w:rStyle w:val="HTMLCode"/>
          <w:rFonts w:eastAsiaTheme="minorHAnsi"/>
          <w:color w:val="000000"/>
        </w:rPr>
        <w:t>locator2</w:t>
      </w:r>
      <w:r>
        <w:rPr>
          <w:rStyle w:val="apple-converted-space"/>
          <w:color w:val="000000"/>
          <w:sz w:val="27"/>
          <w:szCs w:val="27"/>
        </w:rPr>
        <w:t> </w:t>
      </w:r>
      <w:r>
        <w:t>- an</w:t>
      </w:r>
      <w:r>
        <w:rPr>
          <w:rStyle w:val="apple-converted-space"/>
          <w:color w:val="000000"/>
          <w:sz w:val="27"/>
          <w:szCs w:val="27"/>
        </w:rPr>
        <w:t> </w:t>
      </w:r>
      <w:hyperlink r:id="rId81" w:anchor="locators" w:history="1">
        <w:r>
          <w:rPr>
            <w:rStyle w:val="Hyperlink"/>
            <w:sz w:val="27"/>
            <w:szCs w:val="27"/>
          </w:rPr>
          <w:t>element locator</w:t>
        </w:r>
      </w:hyperlink>
      <w:r>
        <w:rPr>
          <w:rStyle w:val="apple-converted-space"/>
          <w:color w:val="000000"/>
          <w:sz w:val="27"/>
          <w:szCs w:val="27"/>
        </w:rPr>
        <w:t> </w:t>
      </w:r>
      <w:r>
        <w:t>pointing to the second element</w:t>
      </w:r>
    </w:p>
    <w:p w:rsidR="00FA1F68" w:rsidRDefault="00FA1F68" w:rsidP="00FA1F68">
      <w:r>
        <w:rPr>
          <w:b/>
          <w:bCs/>
        </w:rPr>
        <w:t>Returns:</w:t>
      </w:r>
      <w:r>
        <w:t xml:space="preserve"> True if element1 is the previous sibling of element2, false otherwise</w:t>
      </w:r>
    </w:p>
    <w:p w:rsidR="008A1753" w:rsidRDefault="008A1753" w:rsidP="007109A2">
      <w:pPr>
        <w:shd w:val="clear" w:color="auto" w:fill="FFFFFF"/>
        <w:rPr>
          <w:color w:val="000000"/>
          <w:sz w:val="27"/>
          <w:szCs w:val="27"/>
        </w:rPr>
      </w:pPr>
    </w:p>
    <w:p w:rsidR="008A1753" w:rsidRDefault="008A1753">
      <w:pPr>
        <w:spacing w:after="0" w:line="240" w:lineRule="auto"/>
        <w:rPr>
          <w:b/>
          <w:i/>
          <w:sz w:val="28"/>
        </w:rPr>
      </w:pPr>
      <w:r>
        <w:br w:type="page"/>
      </w:r>
    </w:p>
    <w:p w:rsidR="008A1753" w:rsidRDefault="008C485A" w:rsidP="00946FB3">
      <w:pPr>
        <w:pStyle w:val="Heading3"/>
      </w:pPr>
      <w:bookmarkStart w:id="206" w:name="_Toc295720489"/>
      <w:r>
        <w:t>Element Position and Sizing</w:t>
      </w:r>
      <w:bookmarkEnd w:id="206"/>
    </w:p>
    <w:p w:rsidR="008C485A" w:rsidRPr="008C485A" w:rsidRDefault="008C485A" w:rsidP="00946FB3">
      <w:pPr>
        <w:pStyle w:val="NormalIndent"/>
      </w:pPr>
    </w:p>
    <w:p w:rsidR="00222A29" w:rsidRDefault="007109A2">
      <w:pPr>
        <w:pStyle w:val="Subtitle"/>
        <w:rPr>
          <w:sz w:val="27"/>
          <w:szCs w:val="27"/>
        </w:rPr>
      </w:pPr>
      <w:bookmarkStart w:id="207" w:name="getAllButtons()"/>
      <w:bookmarkStart w:id="208" w:name="dragdrop(java.lang.String,_java.lang.Str"/>
      <w:bookmarkStart w:id="209" w:name="windowFocus()"/>
      <w:bookmarkStart w:id="210" w:name="windowMaximize()"/>
      <w:bookmarkStart w:id="211" w:name="getAllWindowIds()"/>
      <w:bookmarkStart w:id="212" w:name="getHtmlSource()"/>
      <w:bookmarkStart w:id="213" w:name="setCursorPosition(java.lang.String,_java"/>
      <w:bookmarkEnd w:id="207"/>
      <w:bookmarkEnd w:id="208"/>
      <w:bookmarkEnd w:id="209"/>
      <w:bookmarkEnd w:id="210"/>
      <w:bookmarkEnd w:id="211"/>
      <w:bookmarkEnd w:id="212"/>
      <w:bookmarkEnd w:id="213"/>
      <w:proofErr w:type="gramStart"/>
      <w:r>
        <w:t>setCursorPosition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setCursorPosition</w:t>
      </w:r>
      <w:r>
        <w:rPr>
          <w:color w:val="000000"/>
        </w:rPr>
        <w:t>(java.lang.String locator, java.lang.String position)</w:t>
      </w:r>
    </w:p>
    <w:p w:rsidR="008572FA" w:rsidRDefault="008572FA" w:rsidP="007109A2">
      <w:pPr>
        <w:pStyle w:val="HTMLPreformatted"/>
        <w:shd w:val="clear" w:color="auto" w:fill="FFFFFF"/>
        <w:rPr>
          <w:color w:val="000000"/>
        </w:rPr>
      </w:pPr>
    </w:p>
    <w:p w:rsidR="00222A29" w:rsidRDefault="007109A2">
      <w:r>
        <w:t>Moves the text cursor to the specified position in the given input element or textarea. This method will fail if the specified element isn't an input element or textarea.</w:t>
      </w:r>
    </w:p>
    <w:p w:rsidR="00222A29" w:rsidRDefault="007109A2">
      <w:r>
        <w:rPr>
          <w:b/>
          <w:bCs/>
        </w:rPr>
        <w:t>Parameters:</w:t>
      </w:r>
    </w:p>
    <w:p w:rsidR="00222A29" w:rsidRDefault="007109A2">
      <w:proofErr w:type="gramStart"/>
      <w:r>
        <w:rPr>
          <w:rStyle w:val="HTMLCode"/>
          <w:rFonts w:eastAsiaTheme="minorHAnsi"/>
          <w:color w:val="000000"/>
        </w:rPr>
        <w:t>locator</w:t>
      </w:r>
      <w:proofErr w:type="gramEnd"/>
      <w:r>
        <w:rPr>
          <w:rStyle w:val="apple-converted-space"/>
          <w:color w:val="000000"/>
          <w:sz w:val="27"/>
          <w:szCs w:val="27"/>
        </w:rPr>
        <w:t> </w:t>
      </w:r>
      <w:r>
        <w:t>- an</w:t>
      </w:r>
      <w:r>
        <w:rPr>
          <w:rStyle w:val="apple-converted-space"/>
          <w:color w:val="000000"/>
          <w:sz w:val="27"/>
          <w:szCs w:val="27"/>
        </w:rPr>
        <w:t> </w:t>
      </w:r>
      <w:hyperlink r:id="rId82" w:anchor="locators" w:history="1">
        <w:r>
          <w:rPr>
            <w:rStyle w:val="Hyperlink"/>
            <w:sz w:val="27"/>
            <w:szCs w:val="27"/>
          </w:rPr>
          <w:t>element locator</w:t>
        </w:r>
      </w:hyperlink>
      <w:r>
        <w:rPr>
          <w:rStyle w:val="apple-converted-space"/>
          <w:color w:val="000000"/>
          <w:sz w:val="27"/>
          <w:szCs w:val="27"/>
        </w:rPr>
        <w:t> </w:t>
      </w:r>
      <w:r>
        <w:t>pointing to an input element or textarea</w:t>
      </w:r>
    </w:p>
    <w:p w:rsidR="00222A29" w:rsidRDefault="007109A2">
      <w:proofErr w:type="gramStart"/>
      <w:r>
        <w:rPr>
          <w:rStyle w:val="HTMLCode"/>
          <w:rFonts w:eastAsiaTheme="minorHAnsi"/>
          <w:color w:val="000000"/>
        </w:rPr>
        <w:t>position</w:t>
      </w:r>
      <w:proofErr w:type="gramEnd"/>
      <w:r>
        <w:rPr>
          <w:rStyle w:val="apple-converted-space"/>
          <w:color w:val="000000"/>
          <w:sz w:val="27"/>
          <w:szCs w:val="27"/>
        </w:rPr>
        <w:t> </w:t>
      </w:r>
      <w:r>
        <w:t>- the numerical position of the cursor in the field; position should be 0 to move the position to the beginning of the field. You can also set the cursor to -1 to move it to the end of the field.</w:t>
      </w:r>
    </w:p>
    <w:p w:rsidR="007109A2" w:rsidRDefault="00C95774" w:rsidP="007109A2">
      <w:pPr>
        <w:shd w:val="clear" w:color="auto" w:fill="FFFFFF"/>
        <w:rPr>
          <w:color w:val="000000"/>
          <w:sz w:val="27"/>
          <w:szCs w:val="27"/>
        </w:rPr>
      </w:pPr>
      <w:bookmarkStart w:id="214" w:name="getElementIndex(java.lang.String)"/>
      <w:bookmarkEnd w:id="214"/>
      <w:r>
        <w:rPr>
          <w:color w:val="000000"/>
          <w:sz w:val="27"/>
          <w:szCs w:val="27"/>
        </w:rPr>
        <w:pict>
          <v:rect id="_x0000_i1153" style="width:0;height:1.5pt" o:hralign="center" o:hrstd="t" o:hr="t" fillcolor="#aca899" stroked="f"/>
        </w:pict>
      </w:r>
    </w:p>
    <w:p w:rsidR="00222A29" w:rsidRDefault="007109A2">
      <w:pPr>
        <w:pStyle w:val="Subtitle"/>
        <w:rPr>
          <w:sz w:val="27"/>
          <w:szCs w:val="27"/>
        </w:rPr>
      </w:pPr>
      <w:bookmarkStart w:id="215" w:name="getElementPositionLeft(java.lang.String)"/>
      <w:bookmarkEnd w:id="215"/>
      <w:proofErr w:type="gramStart"/>
      <w:r>
        <w:t>getElementPositionLeft</w:t>
      </w:r>
      <w:proofErr w:type="gramEnd"/>
    </w:p>
    <w:p w:rsidR="007109A2" w:rsidRDefault="007109A2" w:rsidP="007109A2">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getElementPositionLeft</w:t>
      </w:r>
      <w:r>
        <w:rPr>
          <w:color w:val="000000"/>
        </w:rPr>
        <w:t>(java.lang.String locator)</w:t>
      </w:r>
    </w:p>
    <w:p w:rsidR="008572FA" w:rsidRDefault="008572FA" w:rsidP="007109A2">
      <w:pPr>
        <w:pStyle w:val="HTMLPreformatted"/>
        <w:shd w:val="clear" w:color="auto" w:fill="FFFFFF"/>
        <w:rPr>
          <w:color w:val="000000"/>
        </w:rPr>
      </w:pPr>
    </w:p>
    <w:p w:rsidR="00222A29" w:rsidRDefault="007109A2">
      <w:r>
        <w:t>Retrieves the horizontal position of an element</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83" w:anchor="locators" w:history="1">
        <w:r>
          <w:rPr>
            <w:rStyle w:val="Hyperlink"/>
            <w:sz w:val="27"/>
            <w:szCs w:val="27"/>
          </w:rPr>
          <w:t>element locator</w:t>
        </w:r>
      </w:hyperlink>
      <w:r>
        <w:rPr>
          <w:rStyle w:val="apple-converted-space"/>
          <w:color w:val="000000"/>
          <w:sz w:val="27"/>
          <w:szCs w:val="27"/>
        </w:rPr>
        <w:t> </w:t>
      </w:r>
      <w:r>
        <w:t>pointing to an element OR an element itself</w:t>
      </w:r>
    </w:p>
    <w:p w:rsidR="00222A29" w:rsidRDefault="007109A2">
      <w:r>
        <w:rPr>
          <w:b/>
          <w:bCs/>
        </w:rPr>
        <w:t>Returns:</w:t>
      </w:r>
      <w:r w:rsidR="001A4980">
        <w:t xml:space="preserve"> Number </w:t>
      </w:r>
      <w:r>
        <w:t>of pixels from the edge of the frame.</w:t>
      </w:r>
    </w:p>
    <w:p w:rsidR="007109A2" w:rsidRDefault="00C95774" w:rsidP="007109A2">
      <w:pPr>
        <w:shd w:val="clear" w:color="auto" w:fill="FFFFFF"/>
        <w:rPr>
          <w:color w:val="000000"/>
          <w:sz w:val="27"/>
          <w:szCs w:val="27"/>
        </w:rPr>
      </w:pPr>
      <w:r>
        <w:rPr>
          <w:color w:val="000000"/>
          <w:sz w:val="27"/>
          <w:szCs w:val="27"/>
        </w:rPr>
        <w:pict>
          <v:rect id="_x0000_i1154" style="width:0;height:1.5pt" o:hralign="center" o:hrstd="t" o:hr="t" fillcolor="#aca899" stroked="f"/>
        </w:pict>
      </w:r>
    </w:p>
    <w:p w:rsidR="00222A29" w:rsidRDefault="007109A2">
      <w:pPr>
        <w:pStyle w:val="Subtitle"/>
        <w:rPr>
          <w:sz w:val="27"/>
          <w:szCs w:val="27"/>
        </w:rPr>
      </w:pPr>
      <w:bookmarkStart w:id="216" w:name="getElementPositionTop(java.lang.String)"/>
      <w:bookmarkEnd w:id="216"/>
      <w:proofErr w:type="gramStart"/>
      <w:r>
        <w:t>getElementPositionTop</w:t>
      </w:r>
      <w:proofErr w:type="gramEnd"/>
    </w:p>
    <w:p w:rsidR="007109A2" w:rsidRDefault="007109A2" w:rsidP="007109A2">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getElementPositionTop</w:t>
      </w:r>
      <w:r>
        <w:rPr>
          <w:color w:val="000000"/>
        </w:rPr>
        <w:t>(java.lang.String locator)</w:t>
      </w:r>
    </w:p>
    <w:p w:rsidR="008572FA" w:rsidRDefault="008572FA" w:rsidP="007109A2">
      <w:pPr>
        <w:pStyle w:val="HTMLPreformatted"/>
        <w:shd w:val="clear" w:color="auto" w:fill="FFFFFF"/>
        <w:rPr>
          <w:color w:val="000000"/>
        </w:rPr>
      </w:pPr>
    </w:p>
    <w:p w:rsidR="00222A29" w:rsidRDefault="007109A2">
      <w:r>
        <w:t>Retrieves the vertical position of an element</w:t>
      </w:r>
    </w:p>
    <w:p w:rsidR="00222A29" w:rsidRDefault="007109A2">
      <w:r>
        <w:rPr>
          <w:b/>
          <w:bCs/>
        </w:rPr>
        <w:t>Parameters:</w:t>
      </w:r>
      <w:r w:rsidR="001A4980">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84" w:anchor="locators" w:history="1">
        <w:r>
          <w:rPr>
            <w:rStyle w:val="Hyperlink"/>
            <w:sz w:val="27"/>
            <w:szCs w:val="27"/>
          </w:rPr>
          <w:t>element locator</w:t>
        </w:r>
      </w:hyperlink>
      <w:r>
        <w:rPr>
          <w:rStyle w:val="apple-converted-space"/>
          <w:color w:val="000000"/>
          <w:sz w:val="27"/>
          <w:szCs w:val="27"/>
        </w:rPr>
        <w:t> </w:t>
      </w:r>
      <w:r>
        <w:t>pointing to an element OR an element itself</w:t>
      </w:r>
    </w:p>
    <w:p w:rsidR="00222A29" w:rsidRDefault="007109A2">
      <w:r>
        <w:rPr>
          <w:b/>
          <w:bCs/>
        </w:rPr>
        <w:t>Returns:</w:t>
      </w:r>
      <w:r w:rsidR="001A4980">
        <w:t xml:space="preserve"> Number o</w:t>
      </w:r>
      <w:r>
        <w:t>f pixels from the edge of the frame.</w:t>
      </w:r>
    </w:p>
    <w:p w:rsidR="007109A2" w:rsidRDefault="00C95774" w:rsidP="007109A2">
      <w:pPr>
        <w:shd w:val="clear" w:color="auto" w:fill="FFFFFF"/>
        <w:rPr>
          <w:color w:val="000000"/>
          <w:sz w:val="27"/>
          <w:szCs w:val="27"/>
        </w:rPr>
      </w:pPr>
      <w:r>
        <w:rPr>
          <w:color w:val="000000"/>
          <w:sz w:val="27"/>
          <w:szCs w:val="27"/>
        </w:rPr>
        <w:pict>
          <v:rect id="_x0000_i1155" style="width:0;height:1.5pt" o:hralign="center" o:hrstd="t" o:hr="t" fillcolor="#aca899" stroked="f"/>
        </w:pict>
      </w:r>
    </w:p>
    <w:p w:rsidR="00222A29" w:rsidRDefault="007109A2">
      <w:pPr>
        <w:pStyle w:val="Subtitle"/>
        <w:rPr>
          <w:sz w:val="27"/>
          <w:szCs w:val="27"/>
        </w:rPr>
      </w:pPr>
      <w:bookmarkStart w:id="217" w:name="getElementWidth(java.lang.String)"/>
      <w:bookmarkEnd w:id="217"/>
      <w:proofErr w:type="gramStart"/>
      <w:r>
        <w:t>getElementWidth</w:t>
      </w:r>
      <w:proofErr w:type="gramEnd"/>
    </w:p>
    <w:p w:rsidR="007109A2" w:rsidRDefault="007109A2" w:rsidP="007109A2">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getElementWidth</w:t>
      </w:r>
      <w:r>
        <w:rPr>
          <w:color w:val="000000"/>
        </w:rPr>
        <w:t>(java.lang.String locator)</w:t>
      </w:r>
    </w:p>
    <w:p w:rsidR="008572FA" w:rsidRDefault="008572FA" w:rsidP="007109A2">
      <w:pPr>
        <w:pStyle w:val="HTMLPreformatted"/>
        <w:shd w:val="clear" w:color="auto" w:fill="FFFFFF"/>
        <w:rPr>
          <w:color w:val="000000"/>
        </w:rPr>
      </w:pPr>
    </w:p>
    <w:p w:rsidR="00222A29" w:rsidRDefault="007109A2">
      <w:r>
        <w:t>Retrieves the width of an element</w:t>
      </w:r>
    </w:p>
    <w:p w:rsidR="00222A29" w:rsidRDefault="007109A2">
      <w:r>
        <w:rPr>
          <w:b/>
          <w:bCs/>
        </w:rPr>
        <w:t>Parameters:</w:t>
      </w:r>
      <w:r w:rsidR="001A4980">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85" w:anchor="locators" w:history="1">
        <w:r>
          <w:rPr>
            <w:rStyle w:val="Hyperlink"/>
            <w:sz w:val="27"/>
            <w:szCs w:val="27"/>
          </w:rPr>
          <w:t>element locator</w:t>
        </w:r>
      </w:hyperlink>
      <w:r>
        <w:rPr>
          <w:rStyle w:val="apple-converted-space"/>
          <w:color w:val="000000"/>
          <w:sz w:val="27"/>
          <w:szCs w:val="27"/>
        </w:rPr>
        <w:t> </w:t>
      </w:r>
      <w:r>
        <w:t>pointing to an element</w:t>
      </w:r>
    </w:p>
    <w:p w:rsidR="00222A29" w:rsidRDefault="007109A2">
      <w:r>
        <w:rPr>
          <w:b/>
          <w:bCs/>
        </w:rPr>
        <w:t>Returns:</w:t>
      </w:r>
      <w:r w:rsidR="001A4980">
        <w:t xml:space="preserve"> W</w:t>
      </w:r>
      <w:r>
        <w:t>idth of an element in pixels</w:t>
      </w:r>
    </w:p>
    <w:p w:rsidR="007109A2" w:rsidRDefault="00C95774" w:rsidP="007109A2">
      <w:pPr>
        <w:shd w:val="clear" w:color="auto" w:fill="FFFFFF"/>
        <w:rPr>
          <w:color w:val="000000"/>
          <w:sz w:val="27"/>
          <w:szCs w:val="27"/>
        </w:rPr>
      </w:pPr>
      <w:r>
        <w:rPr>
          <w:color w:val="000000"/>
          <w:sz w:val="27"/>
          <w:szCs w:val="27"/>
        </w:rPr>
        <w:pict>
          <v:rect id="_x0000_i1156" style="width:0;height:1.5pt" o:hralign="center" o:hrstd="t" o:hr="t" fillcolor="#aca899" stroked="f"/>
        </w:pict>
      </w:r>
    </w:p>
    <w:p w:rsidR="00222A29" w:rsidRDefault="007109A2">
      <w:pPr>
        <w:pStyle w:val="Subtitle"/>
        <w:rPr>
          <w:sz w:val="27"/>
          <w:szCs w:val="27"/>
        </w:rPr>
      </w:pPr>
      <w:bookmarkStart w:id="218" w:name="getElementHeight(java.lang.String)"/>
      <w:bookmarkEnd w:id="218"/>
      <w:proofErr w:type="gramStart"/>
      <w:r>
        <w:t>getElementHeight</w:t>
      </w:r>
      <w:proofErr w:type="gramEnd"/>
    </w:p>
    <w:p w:rsidR="007109A2" w:rsidRDefault="007109A2" w:rsidP="007109A2">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getElementHeight</w:t>
      </w:r>
      <w:r>
        <w:rPr>
          <w:color w:val="000000"/>
        </w:rPr>
        <w:t>(java.lang.String locator)</w:t>
      </w:r>
    </w:p>
    <w:p w:rsidR="008572FA" w:rsidRDefault="008572FA" w:rsidP="007109A2">
      <w:pPr>
        <w:pStyle w:val="HTMLPreformatted"/>
        <w:shd w:val="clear" w:color="auto" w:fill="FFFFFF"/>
        <w:rPr>
          <w:color w:val="000000"/>
        </w:rPr>
      </w:pPr>
    </w:p>
    <w:p w:rsidR="00222A29" w:rsidRDefault="007109A2">
      <w:r>
        <w:t>Retrieves the height of an element</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86" w:anchor="locators" w:history="1">
        <w:r>
          <w:rPr>
            <w:rStyle w:val="Hyperlink"/>
            <w:sz w:val="27"/>
            <w:szCs w:val="27"/>
          </w:rPr>
          <w:t>element locator</w:t>
        </w:r>
      </w:hyperlink>
      <w:r>
        <w:rPr>
          <w:rStyle w:val="apple-converted-space"/>
          <w:color w:val="000000"/>
          <w:sz w:val="27"/>
          <w:szCs w:val="27"/>
        </w:rPr>
        <w:t> </w:t>
      </w:r>
      <w:r>
        <w:t>pointing to an element</w:t>
      </w:r>
    </w:p>
    <w:p w:rsidR="00222A29" w:rsidRDefault="007109A2">
      <w:r>
        <w:rPr>
          <w:b/>
          <w:bCs/>
        </w:rPr>
        <w:t>Returns:</w:t>
      </w:r>
      <w:r w:rsidR="001A4980">
        <w:t xml:space="preserve"> H</w:t>
      </w:r>
      <w:r>
        <w:t>eight of an element in pixels</w:t>
      </w:r>
    </w:p>
    <w:p w:rsidR="007109A2" w:rsidRDefault="00C95774" w:rsidP="007109A2">
      <w:pPr>
        <w:shd w:val="clear" w:color="auto" w:fill="FFFFFF"/>
        <w:rPr>
          <w:color w:val="000000"/>
          <w:sz w:val="27"/>
          <w:szCs w:val="27"/>
        </w:rPr>
      </w:pPr>
      <w:r>
        <w:rPr>
          <w:color w:val="000000"/>
          <w:sz w:val="27"/>
          <w:szCs w:val="27"/>
        </w:rPr>
        <w:pict>
          <v:rect id="_x0000_i1157" style="width:0;height:1.5pt" o:hralign="center" o:hrstd="t" o:hr="t" fillcolor="#aca899" stroked="f"/>
        </w:pict>
      </w:r>
    </w:p>
    <w:p w:rsidR="00222A29" w:rsidRDefault="007109A2">
      <w:pPr>
        <w:pStyle w:val="Subtitle"/>
        <w:rPr>
          <w:sz w:val="27"/>
          <w:szCs w:val="27"/>
        </w:rPr>
      </w:pPr>
      <w:bookmarkStart w:id="219" w:name="getCursorPosition(java.lang.String)"/>
      <w:bookmarkEnd w:id="219"/>
      <w:proofErr w:type="gramStart"/>
      <w:r>
        <w:t>getCursorPosition</w:t>
      </w:r>
      <w:proofErr w:type="gramEnd"/>
    </w:p>
    <w:p w:rsidR="007109A2" w:rsidRDefault="007109A2" w:rsidP="007109A2">
      <w:pPr>
        <w:pStyle w:val="HTMLPreformatted"/>
        <w:shd w:val="clear" w:color="auto" w:fill="FFFFFF"/>
        <w:rPr>
          <w:color w:val="000000"/>
        </w:rPr>
      </w:pPr>
      <w:proofErr w:type="gramStart"/>
      <w:r>
        <w:rPr>
          <w:color w:val="000000"/>
        </w:rPr>
        <w:t>java.lang.Number</w:t>
      </w:r>
      <w:proofErr w:type="gramEnd"/>
      <w:r>
        <w:rPr>
          <w:color w:val="000000"/>
        </w:rPr>
        <w:t xml:space="preserve"> </w:t>
      </w:r>
      <w:r>
        <w:rPr>
          <w:b/>
          <w:bCs/>
          <w:color w:val="000000"/>
        </w:rPr>
        <w:t>getCursorPosition</w:t>
      </w:r>
      <w:r>
        <w:rPr>
          <w:color w:val="000000"/>
        </w:rPr>
        <w:t>(java.lang.String locator)</w:t>
      </w:r>
    </w:p>
    <w:p w:rsidR="008572FA" w:rsidRDefault="008572FA" w:rsidP="007109A2">
      <w:pPr>
        <w:pStyle w:val="HTMLPreformatted"/>
        <w:shd w:val="clear" w:color="auto" w:fill="FFFFFF"/>
        <w:rPr>
          <w:color w:val="000000"/>
        </w:rPr>
      </w:pPr>
    </w:p>
    <w:p w:rsidR="00222A29" w:rsidRDefault="007109A2">
      <w:r>
        <w:t>Retrieves the text cursor position in the given input element or textarea; beware, this may not work perfectly on all browsers.</w:t>
      </w:r>
    </w:p>
    <w:p w:rsidR="00222A29" w:rsidRDefault="007109A2">
      <w:r>
        <w:t>Specifically, if the cursor/selection has been cleared by JavaScript, this command will tend to return the position of the last location of the cursor, even though the cursor is now gone from the page. This is filed as</w:t>
      </w:r>
      <w:r>
        <w:rPr>
          <w:rStyle w:val="apple-converted-space"/>
          <w:color w:val="000000"/>
          <w:sz w:val="27"/>
          <w:szCs w:val="27"/>
        </w:rPr>
        <w:t> </w:t>
      </w:r>
      <w:hyperlink r:id="rId87" w:history="1">
        <w:r>
          <w:rPr>
            <w:rStyle w:val="Hyperlink"/>
            <w:sz w:val="27"/>
            <w:szCs w:val="27"/>
          </w:rPr>
          <w:t>SEL-243</w:t>
        </w:r>
      </w:hyperlink>
      <w:r>
        <w:t>.</w:t>
      </w:r>
    </w:p>
    <w:p w:rsidR="00222A29" w:rsidRDefault="007109A2">
      <w:r>
        <w:t>This method will fail if the specified element isn't an input element or textarea, or there is no cursor in the element.</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locator</w:t>
      </w:r>
      <w:r>
        <w:rPr>
          <w:rStyle w:val="apple-converted-space"/>
          <w:color w:val="000000"/>
          <w:sz w:val="27"/>
          <w:szCs w:val="27"/>
        </w:rPr>
        <w:t> </w:t>
      </w:r>
      <w:r>
        <w:t>- an</w:t>
      </w:r>
      <w:r>
        <w:rPr>
          <w:rStyle w:val="apple-converted-space"/>
          <w:color w:val="000000"/>
          <w:sz w:val="27"/>
          <w:szCs w:val="27"/>
        </w:rPr>
        <w:t> </w:t>
      </w:r>
      <w:hyperlink r:id="rId88" w:anchor="locators" w:history="1">
        <w:r>
          <w:rPr>
            <w:rStyle w:val="Hyperlink"/>
            <w:sz w:val="27"/>
            <w:szCs w:val="27"/>
          </w:rPr>
          <w:t>element locator</w:t>
        </w:r>
      </w:hyperlink>
      <w:r>
        <w:rPr>
          <w:rStyle w:val="apple-converted-space"/>
          <w:color w:val="000000"/>
          <w:sz w:val="27"/>
          <w:szCs w:val="27"/>
        </w:rPr>
        <w:t> </w:t>
      </w:r>
      <w:r>
        <w:t>pointing to an input element or textarea</w:t>
      </w:r>
    </w:p>
    <w:p w:rsidR="00222A29" w:rsidRDefault="007109A2">
      <w:r>
        <w:rPr>
          <w:b/>
          <w:bCs/>
        </w:rPr>
        <w:t>Returns:</w:t>
      </w:r>
      <w:r w:rsidR="001A4980">
        <w:t xml:space="preserve"> T</w:t>
      </w:r>
      <w:r>
        <w:t>he numerical position of the cursor in the field</w:t>
      </w:r>
    </w:p>
    <w:p w:rsidR="007109A2" w:rsidRDefault="00C95774" w:rsidP="007109A2">
      <w:pPr>
        <w:shd w:val="clear" w:color="auto" w:fill="FFFFFF"/>
        <w:rPr>
          <w:color w:val="000000"/>
          <w:sz w:val="27"/>
          <w:szCs w:val="27"/>
        </w:rPr>
      </w:pPr>
      <w:r>
        <w:rPr>
          <w:color w:val="000000"/>
          <w:sz w:val="27"/>
          <w:szCs w:val="27"/>
        </w:rPr>
        <w:pict>
          <v:rect id="_x0000_i1158" style="width:0;height:1.5pt" o:hralign="center" o:hrstd="t" o:hr="t" fillcolor="#aca899" stroked="f"/>
        </w:pict>
      </w:r>
    </w:p>
    <w:p w:rsidR="00222A29" w:rsidRDefault="00222A29">
      <w:bookmarkStart w:id="220" w:name="getExpression(java.lang.String)"/>
      <w:bookmarkEnd w:id="220"/>
    </w:p>
    <w:p w:rsidR="00FA1F68" w:rsidRDefault="00FA1F68"/>
    <w:p w:rsidR="00FA1F68" w:rsidRDefault="00FA1F68">
      <w:pPr>
        <w:spacing w:after="0" w:line="240" w:lineRule="auto"/>
      </w:pPr>
      <w:r>
        <w:br w:type="page"/>
      </w:r>
    </w:p>
    <w:p w:rsidR="00FA1F68" w:rsidRDefault="00FA1F68" w:rsidP="00946FB3">
      <w:pPr>
        <w:pStyle w:val="Heading3"/>
      </w:pPr>
      <w:bookmarkStart w:id="221" w:name="_Toc295720490"/>
      <w:r>
        <w:t>Waits and Timeouts</w:t>
      </w:r>
      <w:bookmarkEnd w:id="221"/>
    </w:p>
    <w:p w:rsidR="007109A2" w:rsidRDefault="00C95774" w:rsidP="007109A2">
      <w:pPr>
        <w:shd w:val="clear" w:color="auto" w:fill="FFFFFF"/>
        <w:rPr>
          <w:color w:val="000000"/>
          <w:sz w:val="27"/>
          <w:szCs w:val="27"/>
        </w:rPr>
      </w:pPr>
      <w:r>
        <w:rPr>
          <w:color w:val="000000"/>
          <w:sz w:val="27"/>
          <w:szCs w:val="27"/>
        </w:rPr>
        <w:pict>
          <v:rect id="_x0000_i1159" style="width:0;height:1.5pt" o:hralign="center" o:hrstd="t" o:hr="t" fillcolor="#aca899" stroked="f"/>
        </w:pict>
      </w:r>
    </w:p>
    <w:p w:rsidR="00222A29" w:rsidRDefault="007109A2">
      <w:pPr>
        <w:pStyle w:val="Subtitle"/>
        <w:rPr>
          <w:sz w:val="27"/>
          <w:szCs w:val="27"/>
        </w:rPr>
      </w:pPr>
      <w:bookmarkStart w:id="222" w:name="waitForCondition(java.lang.String,_java."/>
      <w:bookmarkEnd w:id="222"/>
      <w:proofErr w:type="gramStart"/>
      <w:r>
        <w:t>waitForCondition</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waitForCondition</w:t>
      </w:r>
      <w:r>
        <w:rPr>
          <w:color w:val="000000"/>
        </w:rPr>
        <w:t>(java.lang.String script,</w:t>
      </w:r>
      <w:r w:rsidR="008572FA">
        <w:rPr>
          <w:color w:val="000000"/>
        </w:rPr>
        <w:t xml:space="preserve"> </w:t>
      </w:r>
      <w:r>
        <w:rPr>
          <w:color w:val="000000"/>
        </w:rPr>
        <w:t>java.lang.String timeout)</w:t>
      </w:r>
    </w:p>
    <w:p w:rsidR="008572FA" w:rsidRDefault="008572FA" w:rsidP="007109A2">
      <w:pPr>
        <w:pStyle w:val="HTMLPreformatted"/>
        <w:shd w:val="clear" w:color="auto" w:fill="FFFFFF"/>
        <w:rPr>
          <w:color w:val="000000"/>
        </w:rPr>
      </w:pPr>
    </w:p>
    <w:p w:rsidR="00222A29" w:rsidRDefault="007109A2">
      <w:r>
        <w:t>Runs the specified JavaScript snippet repeatedly until it evaluates to "true". The snippet may have multiple lines, but only the result of the last line will be considered.</w:t>
      </w:r>
    </w:p>
    <w:p w:rsidR="00222A29" w:rsidRDefault="007109A2">
      <w:r>
        <w:t>Note that, by default, the snippet will be run in the runner's test window, not in the window of your application. To get the window of your application, you can use the JavaScript snippet</w:t>
      </w:r>
      <w:r>
        <w:rPr>
          <w:rStyle w:val="apple-converted-space"/>
          <w:color w:val="000000"/>
          <w:sz w:val="27"/>
          <w:szCs w:val="27"/>
        </w:rPr>
        <w:t> </w:t>
      </w:r>
      <w:proofErr w:type="gramStart"/>
      <w:r>
        <w:rPr>
          <w:rStyle w:val="HTMLCode"/>
          <w:rFonts w:eastAsia="Arial Unicode MS"/>
          <w:color w:val="000000"/>
        </w:rPr>
        <w:t>selenium.browserbot.getCurrentWindow(</w:t>
      </w:r>
      <w:proofErr w:type="gramEnd"/>
      <w:r>
        <w:rPr>
          <w:rStyle w:val="HTMLCode"/>
          <w:rFonts w:eastAsia="Arial Unicode MS"/>
          <w:color w:val="000000"/>
        </w:rPr>
        <w:t>)</w:t>
      </w:r>
      <w:r>
        <w:t>, and then run your JavaScript in there</w:t>
      </w:r>
    </w:p>
    <w:p w:rsidR="00222A29" w:rsidRDefault="007109A2">
      <w:r>
        <w:rPr>
          <w:b/>
          <w:bCs/>
        </w:rPr>
        <w:t>Parameters:</w:t>
      </w:r>
    </w:p>
    <w:p w:rsidR="00222A29" w:rsidRDefault="007109A2">
      <w:proofErr w:type="gramStart"/>
      <w:r>
        <w:rPr>
          <w:rStyle w:val="HTMLCode"/>
          <w:rFonts w:eastAsiaTheme="minorHAnsi"/>
          <w:color w:val="000000"/>
        </w:rPr>
        <w:t>script</w:t>
      </w:r>
      <w:proofErr w:type="gramEnd"/>
      <w:r>
        <w:rPr>
          <w:rStyle w:val="apple-converted-space"/>
          <w:color w:val="000000"/>
          <w:sz w:val="27"/>
          <w:szCs w:val="27"/>
        </w:rPr>
        <w:t> </w:t>
      </w:r>
      <w:r>
        <w:t>- the JavaScript snippet to run</w:t>
      </w:r>
    </w:p>
    <w:p w:rsidR="00222A29" w:rsidRDefault="007109A2">
      <w:proofErr w:type="gramStart"/>
      <w:r>
        <w:rPr>
          <w:rStyle w:val="HTMLCode"/>
          <w:rFonts w:eastAsiaTheme="minorHAnsi"/>
          <w:color w:val="000000"/>
        </w:rPr>
        <w:t>timeout</w:t>
      </w:r>
      <w:proofErr w:type="gramEnd"/>
      <w:r>
        <w:rPr>
          <w:rStyle w:val="apple-converted-space"/>
          <w:color w:val="000000"/>
          <w:sz w:val="27"/>
          <w:szCs w:val="27"/>
        </w:rPr>
        <w:t> </w:t>
      </w:r>
      <w:r>
        <w:t>- a timeout in milliseconds, after which this command will return with an error</w:t>
      </w:r>
    </w:p>
    <w:p w:rsidR="007109A2" w:rsidRDefault="00C95774" w:rsidP="007109A2">
      <w:pPr>
        <w:shd w:val="clear" w:color="auto" w:fill="FFFFFF"/>
        <w:rPr>
          <w:color w:val="000000"/>
          <w:sz w:val="27"/>
          <w:szCs w:val="27"/>
        </w:rPr>
      </w:pPr>
      <w:r>
        <w:rPr>
          <w:color w:val="000000"/>
          <w:sz w:val="27"/>
          <w:szCs w:val="27"/>
        </w:rPr>
        <w:pict>
          <v:rect id="_x0000_i1160" style="width:0;height:1.5pt" o:hralign="center" o:hrstd="t" o:hr="t" fillcolor="#aca899" stroked="f"/>
        </w:pict>
      </w:r>
    </w:p>
    <w:p w:rsidR="00222A29" w:rsidRDefault="007109A2">
      <w:pPr>
        <w:pStyle w:val="Subtitle"/>
        <w:rPr>
          <w:sz w:val="27"/>
          <w:szCs w:val="27"/>
        </w:rPr>
      </w:pPr>
      <w:bookmarkStart w:id="223" w:name="setTimeout(java.lang.String)"/>
      <w:bookmarkEnd w:id="223"/>
      <w:proofErr w:type="gramStart"/>
      <w:r>
        <w:t>setTimeout</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setTimeout</w:t>
      </w:r>
      <w:r>
        <w:rPr>
          <w:color w:val="000000"/>
        </w:rPr>
        <w:t>(java.lang.String timeout)</w:t>
      </w:r>
    </w:p>
    <w:p w:rsidR="008572FA" w:rsidRDefault="008572FA" w:rsidP="007109A2">
      <w:pPr>
        <w:pStyle w:val="HTMLPreformatted"/>
        <w:shd w:val="clear" w:color="auto" w:fill="FFFFFF"/>
        <w:rPr>
          <w:color w:val="000000"/>
        </w:rPr>
      </w:pPr>
    </w:p>
    <w:p w:rsidR="00222A29" w:rsidRDefault="007109A2">
      <w:r>
        <w:t>Specifies the amount of time that Selenium will wait for actions to complete.</w:t>
      </w:r>
      <w:r w:rsidR="008C485A">
        <w:t xml:space="preserve"> </w:t>
      </w:r>
      <w:r>
        <w:t>Actions that require waiting include "open" and the "waitFor*" actions.</w:t>
      </w:r>
      <w:r w:rsidR="008C485A">
        <w:t xml:space="preserve"> </w:t>
      </w:r>
      <w:r>
        <w:t>The default timeout is 30 seconds.</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timeout</w:t>
      </w:r>
      <w:r>
        <w:rPr>
          <w:rStyle w:val="apple-converted-space"/>
          <w:color w:val="000000"/>
          <w:sz w:val="27"/>
          <w:szCs w:val="27"/>
        </w:rPr>
        <w:t> </w:t>
      </w:r>
      <w:r>
        <w:t>- a timeout in milliseconds, after which the action will return with an error</w:t>
      </w:r>
    </w:p>
    <w:p w:rsidR="007109A2" w:rsidRDefault="00C95774" w:rsidP="007109A2">
      <w:pPr>
        <w:shd w:val="clear" w:color="auto" w:fill="FFFFFF"/>
        <w:rPr>
          <w:color w:val="000000"/>
          <w:sz w:val="27"/>
          <w:szCs w:val="27"/>
        </w:rPr>
      </w:pPr>
      <w:r>
        <w:rPr>
          <w:color w:val="000000"/>
          <w:sz w:val="27"/>
          <w:szCs w:val="27"/>
        </w:rPr>
        <w:pict>
          <v:rect id="_x0000_i1161" style="width:0;height:1.5pt" o:hralign="center" o:hrstd="t" o:hr="t" fillcolor="#aca899" stroked="f"/>
        </w:pict>
      </w:r>
    </w:p>
    <w:p w:rsidR="00222A29" w:rsidRDefault="007109A2">
      <w:pPr>
        <w:pStyle w:val="Subtitle"/>
        <w:rPr>
          <w:sz w:val="27"/>
          <w:szCs w:val="27"/>
        </w:rPr>
      </w:pPr>
      <w:bookmarkStart w:id="224" w:name="waitForPageToLoad(java.lang.String)"/>
      <w:bookmarkEnd w:id="224"/>
      <w:proofErr w:type="gramStart"/>
      <w:r>
        <w:t>waitForPageToLoad</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waitForPageToLoad</w:t>
      </w:r>
      <w:r>
        <w:rPr>
          <w:color w:val="000000"/>
        </w:rPr>
        <w:t>(java.lang.String timeout)</w:t>
      </w:r>
    </w:p>
    <w:p w:rsidR="008572FA" w:rsidRDefault="008572FA" w:rsidP="007109A2">
      <w:pPr>
        <w:pStyle w:val="HTMLPreformatted"/>
        <w:shd w:val="clear" w:color="auto" w:fill="FFFFFF"/>
        <w:rPr>
          <w:color w:val="000000"/>
        </w:rPr>
      </w:pPr>
    </w:p>
    <w:p w:rsidR="00222A29" w:rsidRDefault="007109A2">
      <w:r>
        <w:t>Waits for a new page to load.</w:t>
      </w:r>
      <w:r w:rsidR="00292381">
        <w:t xml:space="preserve"> </w:t>
      </w:r>
      <w:r>
        <w:t>You can use this command instead of the "AndWait" suffixes, "clickAndWait", "selectAndWait", "typeAndWait" etc. (which are only available in the JS API).</w:t>
      </w:r>
    </w:p>
    <w:p w:rsidR="00222A29" w:rsidRDefault="007109A2">
      <w:r>
        <w:t>Selenium constantly keeps track of new pages loading, and sets a "newPageLoaded" flag when it first notices a page load. Running any other Selenium command after turns the flag to false. Hence, if you want to wait for a page to load, you must wait immediately after a Selenium command that caused a page-load.</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timeout</w:t>
      </w:r>
      <w:r>
        <w:rPr>
          <w:rStyle w:val="apple-converted-space"/>
          <w:color w:val="000000"/>
          <w:sz w:val="27"/>
          <w:szCs w:val="27"/>
        </w:rPr>
        <w:t> </w:t>
      </w:r>
      <w:r>
        <w:t>- a timeout in milliseconds, after which this command will return with an error</w:t>
      </w:r>
    </w:p>
    <w:p w:rsidR="007109A2" w:rsidRDefault="00C95774" w:rsidP="007109A2">
      <w:pPr>
        <w:shd w:val="clear" w:color="auto" w:fill="FFFFFF"/>
        <w:rPr>
          <w:color w:val="000000"/>
          <w:sz w:val="27"/>
          <w:szCs w:val="27"/>
        </w:rPr>
      </w:pPr>
      <w:r>
        <w:rPr>
          <w:color w:val="000000"/>
          <w:sz w:val="27"/>
          <w:szCs w:val="27"/>
        </w:rPr>
        <w:pict>
          <v:rect id="_x0000_i1162" style="width:0;height:1.5pt" o:hralign="center" o:hrstd="t" o:hr="t" fillcolor="#aca899" stroked="f"/>
        </w:pict>
      </w:r>
    </w:p>
    <w:p w:rsidR="00222A29" w:rsidRDefault="007109A2">
      <w:pPr>
        <w:pStyle w:val="Subtitle"/>
        <w:rPr>
          <w:sz w:val="27"/>
          <w:szCs w:val="27"/>
        </w:rPr>
      </w:pPr>
      <w:bookmarkStart w:id="225" w:name="waitForFrameToLoad(java.lang.String,_jav"/>
      <w:bookmarkEnd w:id="225"/>
      <w:proofErr w:type="gramStart"/>
      <w:r>
        <w:t>waitForFrameToLoad</w:t>
      </w:r>
      <w:proofErr w:type="gramEnd"/>
    </w:p>
    <w:p w:rsidR="00292381" w:rsidRDefault="007109A2" w:rsidP="007109A2">
      <w:pPr>
        <w:pStyle w:val="HTMLPreformatted"/>
        <w:shd w:val="clear" w:color="auto" w:fill="FFFFFF"/>
        <w:rPr>
          <w:b/>
          <w:bCs/>
          <w:color w:val="000000"/>
        </w:rPr>
      </w:pPr>
      <w:proofErr w:type="gramStart"/>
      <w:r>
        <w:rPr>
          <w:color w:val="000000"/>
        </w:rPr>
        <w:t>void</w:t>
      </w:r>
      <w:proofErr w:type="gramEnd"/>
      <w:r>
        <w:rPr>
          <w:color w:val="000000"/>
        </w:rPr>
        <w:t xml:space="preserve"> </w:t>
      </w:r>
      <w:r>
        <w:rPr>
          <w:b/>
          <w:bCs/>
          <w:color w:val="000000"/>
        </w:rPr>
        <w:t>waitForFrameToLoad</w:t>
      </w:r>
    </w:p>
    <w:p w:rsidR="007109A2" w:rsidRDefault="00292381" w:rsidP="007109A2">
      <w:pPr>
        <w:pStyle w:val="HTMLPreformatted"/>
        <w:shd w:val="clear" w:color="auto" w:fill="FFFFFF"/>
        <w:rPr>
          <w:color w:val="000000"/>
        </w:rPr>
      </w:pPr>
      <w:r>
        <w:rPr>
          <w:b/>
          <w:bCs/>
          <w:color w:val="000000"/>
        </w:rPr>
        <w:t xml:space="preserve">         </w:t>
      </w:r>
      <w:r w:rsidR="007109A2">
        <w:rPr>
          <w:color w:val="000000"/>
        </w:rPr>
        <w:t>(</w:t>
      </w:r>
      <w:proofErr w:type="gramStart"/>
      <w:r w:rsidR="007109A2">
        <w:rPr>
          <w:color w:val="000000"/>
        </w:rPr>
        <w:t>java.lang.String</w:t>
      </w:r>
      <w:proofErr w:type="gramEnd"/>
      <w:r w:rsidR="007109A2">
        <w:rPr>
          <w:color w:val="000000"/>
        </w:rPr>
        <w:t> frameAddress,</w:t>
      </w:r>
      <w:r w:rsidR="008572FA">
        <w:rPr>
          <w:color w:val="000000"/>
        </w:rPr>
        <w:t xml:space="preserve"> </w:t>
      </w:r>
      <w:r w:rsidR="007109A2">
        <w:rPr>
          <w:color w:val="000000"/>
        </w:rPr>
        <w:t>java.lang.String timeout)</w:t>
      </w:r>
    </w:p>
    <w:p w:rsidR="008572FA" w:rsidRDefault="008572FA" w:rsidP="007109A2">
      <w:pPr>
        <w:pStyle w:val="HTMLPreformatted"/>
        <w:shd w:val="clear" w:color="auto" w:fill="FFFFFF"/>
        <w:rPr>
          <w:color w:val="000000"/>
        </w:rPr>
      </w:pPr>
    </w:p>
    <w:p w:rsidR="00222A29" w:rsidRDefault="007109A2">
      <w:r>
        <w:t>Waits for a new frame to load.</w:t>
      </w:r>
    </w:p>
    <w:p w:rsidR="00222A29" w:rsidRDefault="007109A2">
      <w:r>
        <w:t>Selenium constantly keeps track of new pages and frames loading, and sets a "newPageLoaded" flag when it first notices a page load.</w:t>
      </w:r>
      <w:r w:rsidR="008C485A">
        <w:t xml:space="preserve"> </w:t>
      </w:r>
      <w:r>
        <w:t>See waitForPageToLoad for more information.</w:t>
      </w:r>
    </w:p>
    <w:p w:rsidR="00222A29" w:rsidRDefault="007109A2">
      <w:r>
        <w:rPr>
          <w:b/>
          <w:bCs/>
        </w:rPr>
        <w:t>Parameters:</w:t>
      </w:r>
    </w:p>
    <w:p w:rsidR="00222A29" w:rsidRDefault="007109A2">
      <w:proofErr w:type="gramStart"/>
      <w:r>
        <w:rPr>
          <w:rStyle w:val="HTMLCode"/>
          <w:rFonts w:eastAsiaTheme="minorHAnsi"/>
          <w:color w:val="000000"/>
        </w:rPr>
        <w:t>frameAddress</w:t>
      </w:r>
      <w:proofErr w:type="gramEnd"/>
      <w:r>
        <w:rPr>
          <w:rStyle w:val="apple-converted-space"/>
          <w:color w:val="000000"/>
          <w:sz w:val="27"/>
          <w:szCs w:val="27"/>
        </w:rPr>
        <w:t> </w:t>
      </w:r>
      <w:r>
        <w:t>- FrameAddress from the server side</w:t>
      </w:r>
    </w:p>
    <w:p w:rsidR="00222A29" w:rsidRDefault="007109A2">
      <w:proofErr w:type="gramStart"/>
      <w:r>
        <w:rPr>
          <w:rStyle w:val="HTMLCode"/>
          <w:rFonts w:eastAsiaTheme="minorHAnsi"/>
          <w:color w:val="000000"/>
        </w:rPr>
        <w:t>timeout</w:t>
      </w:r>
      <w:proofErr w:type="gramEnd"/>
      <w:r>
        <w:rPr>
          <w:rStyle w:val="apple-converted-space"/>
          <w:color w:val="000000"/>
          <w:sz w:val="27"/>
          <w:szCs w:val="27"/>
        </w:rPr>
        <w:t> </w:t>
      </w:r>
      <w:r>
        <w:t>- a timeout in milliseconds, after which this command will return with an error</w:t>
      </w:r>
    </w:p>
    <w:p w:rsidR="00FA1F68" w:rsidRDefault="00FA1F68"/>
    <w:p w:rsidR="00FA1F68" w:rsidRDefault="00FA1F68">
      <w:pPr>
        <w:spacing w:after="0" w:line="240" w:lineRule="auto"/>
      </w:pPr>
      <w:r>
        <w:br w:type="page"/>
      </w:r>
    </w:p>
    <w:p w:rsidR="00FA1F68" w:rsidRDefault="00FA1F68" w:rsidP="00946FB3">
      <w:pPr>
        <w:pStyle w:val="Heading3"/>
      </w:pPr>
      <w:bookmarkStart w:id="226" w:name="_Toc295720491"/>
      <w:r>
        <w:t>Cookie handling</w:t>
      </w:r>
      <w:bookmarkEnd w:id="226"/>
    </w:p>
    <w:p w:rsidR="007109A2" w:rsidRDefault="00C95774" w:rsidP="007109A2">
      <w:pPr>
        <w:shd w:val="clear" w:color="auto" w:fill="FFFFFF"/>
        <w:rPr>
          <w:color w:val="000000"/>
          <w:sz w:val="27"/>
          <w:szCs w:val="27"/>
        </w:rPr>
      </w:pPr>
      <w:r>
        <w:rPr>
          <w:color w:val="000000"/>
          <w:sz w:val="27"/>
          <w:szCs w:val="27"/>
        </w:rPr>
        <w:pict>
          <v:rect id="_x0000_i1163" style="width:0;height:1.5pt" o:hralign="center" o:hrstd="t" o:hr="t" fillcolor="#aca899" stroked="f"/>
        </w:pict>
      </w:r>
    </w:p>
    <w:p w:rsidR="00222A29" w:rsidRDefault="007109A2">
      <w:pPr>
        <w:pStyle w:val="Subtitle"/>
        <w:rPr>
          <w:sz w:val="27"/>
          <w:szCs w:val="27"/>
        </w:rPr>
      </w:pPr>
      <w:bookmarkStart w:id="227" w:name="getCookie()"/>
      <w:bookmarkEnd w:id="227"/>
      <w:proofErr w:type="gramStart"/>
      <w:r>
        <w:t>getCookie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getCookie</w:t>
      </w:r>
      <w:r>
        <w:rPr>
          <w:color w:val="000000"/>
        </w:rPr>
        <w:t>()</w:t>
      </w:r>
    </w:p>
    <w:p w:rsidR="008572FA" w:rsidRDefault="008572FA" w:rsidP="007109A2">
      <w:pPr>
        <w:pStyle w:val="HTMLPreformatted"/>
        <w:shd w:val="clear" w:color="auto" w:fill="FFFFFF"/>
        <w:rPr>
          <w:color w:val="000000"/>
        </w:rPr>
      </w:pPr>
    </w:p>
    <w:p w:rsidR="00222A29" w:rsidRDefault="007109A2">
      <w:r>
        <w:t>Return all cookies of the current page under test.</w:t>
      </w:r>
    </w:p>
    <w:p w:rsidR="00222A29" w:rsidRDefault="007109A2">
      <w:r>
        <w:rPr>
          <w:b/>
          <w:bCs/>
        </w:rPr>
        <w:t>Returns:</w:t>
      </w:r>
      <w:r w:rsidR="001A4980">
        <w:t xml:space="preserve"> A</w:t>
      </w:r>
      <w:r>
        <w:t>ll cookies of the current page under test</w:t>
      </w:r>
    </w:p>
    <w:p w:rsidR="007109A2" w:rsidRDefault="00C95774" w:rsidP="007109A2">
      <w:pPr>
        <w:shd w:val="clear" w:color="auto" w:fill="FFFFFF"/>
        <w:rPr>
          <w:color w:val="000000"/>
          <w:sz w:val="27"/>
          <w:szCs w:val="27"/>
        </w:rPr>
      </w:pPr>
      <w:r>
        <w:rPr>
          <w:color w:val="000000"/>
          <w:sz w:val="27"/>
          <w:szCs w:val="27"/>
        </w:rPr>
        <w:pict>
          <v:rect id="_x0000_i1164" style="width:0;height:1.5pt" o:hralign="center" o:hrstd="t" o:hr="t" fillcolor="#aca899" stroked="f"/>
        </w:pict>
      </w:r>
    </w:p>
    <w:p w:rsidR="00222A29" w:rsidRDefault="007109A2">
      <w:pPr>
        <w:pStyle w:val="Subtitle"/>
        <w:rPr>
          <w:sz w:val="27"/>
          <w:szCs w:val="27"/>
        </w:rPr>
      </w:pPr>
      <w:bookmarkStart w:id="228" w:name="getCookieByName(java.lang.String)"/>
      <w:bookmarkEnd w:id="228"/>
      <w:proofErr w:type="gramStart"/>
      <w:r>
        <w:t>getCookieByName</w:t>
      </w:r>
      <w:proofErr w:type="gramEnd"/>
    </w:p>
    <w:p w:rsidR="007109A2" w:rsidRDefault="007109A2" w:rsidP="007109A2">
      <w:pPr>
        <w:pStyle w:val="HTMLPreformatted"/>
        <w:shd w:val="clear" w:color="auto" w:fill="FFFFFF"/>
        <w:rPr>
          <w:color w:val="000000"/>
        </w:rPr>
      </w:pPr>
      <w:proofErr w:type="gramStart"/>
      <w:r>
        <w:rPr>
          <w:color w:val="000000"/>
        </w:rPr>
        <w:t>java.lang.String</w:t>
      </w:r>
      <w:proofErr w:type="gramEnd"/>
      <w:r>
        <w:rPr>
          <w:color w:val="000000"/>
        </w:rPr>
        <w:t xml:space="preserve"> </w:t>
      </w:r>
      <w:r>
        <w:rPr>
          <w:b/>
          <w:bCs/>
          <w:color w:val="000000"/>
        </w:rPr>
        <w:t>getCookieByName</w:t>
      </w:r>
      <w:r>
        <w:rPr>
          <w:color w:val="000000"/>
        </w:rPr>
        <w:t>(java.lang.String name)</w:t>
      </w:r>
    </w:p>
    <w:p w:rsidR="008572FA" w:rsidRDefault="008572FA" w:rsidP="007109A2">
      <w:pPr>
        <w:pStyle w:val="HTMLPreformatted"/>
        <w:shd w:val="clear" w:color="auto" w:fill="FFFFFF"/>
        <w:rPr>
          <w:color w:val="000000"/>
        </w:rPr>
      </w:pPr>
    </w:p>
    <w:p w:rsidR="00222A29" w:rsidRDefault="007109A2">
      <w:r>
        <w:t>Returns the value of the cookie with the specified name, or throws an error if the cookie is not present.</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name</w:t>
      </w:r>
      <w:r>
        <w:rPr>
          <w:rStyle w:val="apple-converted-space"/>
          <w:color w:val="000000"/>
          <w:sz w:val="27"/>
          <w:szCs w:val="27"/>
        </w:rPr>
        <w:t> </w:t>
      </w:r>
      <w:r>
        <w:t>- the name of the cookie</w:t>
      </w:r>
    </w:p>
    <w:p w:rsidR="00222A29" w:rsidRDefault="007109A2">
      <w:r>
        <w:rPr>
          <w:b/>
          <w:bCs/>
        </w:rPr>
        <w:t>Returns:</w:t>
      </w:r>
      <w:r w:rsidR="001A4980">
        <w:t xml:space="preserve"> T</w:t>
      </w:r>
      <w:r>
        <w:t>he value of the cookie</w:t>
      </w:r>
    </w:p>
    <w:p w:rsidR="007109A2" w:rsidRDefault="00C95774" w:rsidP="007109A2">
      <w:pPr>
        <w:shd w:val="clear" w:color="auto" w:fill="FFFFFF"/>
        <w:rPr>
          <w:color w:val="000000"/>
          <w:sz w:val="27"/>
          <w:szCs w:val="27"/>
        </w:rPr>
      </w:pPr>
      <w:r>
        <w:rPr>
          <w:color w:val="000000"/>
          <w:sz w:val="27"/>
          <w:szCs w:val="27"/>
        </w:rPr>
        <w:pict>
          <v:rect id="_x0000_i1165" style="width:0;height:1.5pt" o:hralign="center" o:hrstd="t" o:hr="t" fillcolor="#aca899" stroked="f"/>
        </w:pict>
      </w:r>
    </w:p>
    <w:p w:rsidR="00222A29" w:rsidRDefault="007109A2">
      <w:pPr>
        <w:pStyle w:val="Subtitle"/>
        <w:rPr>
          <w:sz w:val="27"/>
          <w:szCs w:val="27"/>
        </w:rPr>
      </w:pPr>
      <w:bookmarkStart w:id="229" w:name="isCookiePresent(java.lang.String)"/>
      <w:bookmarkEnd w:id="229"/>
      <w:proofErr w:type="gramStart"/>
      <w:r>
        <w:t>isCookiePresent</w:t>
      </w:r>
      <w:proofErr w:type="gramEnd"/>
    </w:p>
    <w:p w:rsidR="007109A2" w:rsidRDefault="007109A2" w:rsidP="007109A2">
      <w:pPr>
        <w:pStyle w:val="HTMLPreformatted"/>
        <w:shd w:val="clear" w:color="auto" w:fill="FFFFFF"/>
        <w:rPr>
          <w:color w:val="000000"/>
        </w:rPr>
      </w:pPr>
      <w:proofErr w:type="gramStart"/>
      <w:r>
        <w:rPr>
          <w:color w:val="000000"/>
        </w:rPr>
        <w:t>boolean</w:t>
      </w:r>
      <w:proofErr w:type="gramEnd"/>
      <w:r>
        <w:rPr>
          <w:color w:val="000000"/>
        </w:rPr>
        <w:t xml:space="preserve"> </w:t>
      </w:r>
      <w:r>
        <w:rPr>
          <w:b/>
          <w:bCs/>
          <w:color w:val="000000"/>
        </w:rPr>
        <w:t>isCookiePresent</w:t>
      </w:r>
      <w:r>
        <w:rPr>
          <w:color w:val="000000"/>
        </w:rPr>
        <w:t>(java.lang.String name)</w:t>
      </w:r>
    </w:p>
    <w:p w:rsidR="008572FA" w:rsidRDefault="008572FA" w:rsidP="007109A2">
      <w:pPr>
        <w:pStyle w:val="HTMLPreformatted"/>
        <w:shd w:val="clear" w:color="auto" w:fill="FFFFFF"/>
        <w:rPr>
          <w:color w:val="000000"/>
        </w:rPr>
      </w:pPr>
    </w:p>
    <w:p w:rsidR="00222A29" w:rsidRDefault="007109A2">
      <w:r>
        <w:t>Returns true if a cookie with the specified name is present, or false otherwise.</w:t>
      </w:r>
    </w:p>
    <w:p w:rsidR="00222A29" w:rsidRDefault="007109A2">
      <w:r>
        <w:rPr>
          <w:b/>
          <w:bCs/>
        </w:rPr>
        <w:t>Parameter:</w:t>
      </w:r>
      <w:r w:rsidR="001A4980">
        <w:rPr>
          <w:rStyle w:val="HTMLCode"/>
          <w:rFonts w:eastAsiaTheme="minorHAnsi"/>
          <w:color w:val="000000"/>
        </w:rPr>
        <w:t xml:space="preserve"> </w:t>
      </w:r>
      <w:r>
        <w:rPr>
          <w:rStyle w:val="HTMLCode"/>
          <w:rFonts w:eastAsiaTheme="minorHAnsi"/>
          <w:color w:val="000000"/>
        </w:rPr>
        <w:t>name</w:t>
      </w:r>
      <w:r>
        <w:rPr>
          <w:rStyle w:val="apple-converted-space"/>
          <w:color w:val="000000"/>
          <w:sz w:val="27"/>
          <w:szCs w:val="27"/>
        </w:rPr>
        <w:t> </w:t>
      </w:r>
      <w:r>
        <w:t>- the name of the cookie</w:t>
      </w:r>
    </w:p>
    <w:p w:rsidR="00222A29" w:rsidRDefault="007109A2">
      <w:r>
        <w:rPr>
          <w:b/>
          <w:bCs/>
        </w:rPr>
        <w:t>Returns:</w:t>
      </w:r>
      <w:r w:rsidR="001A4980">
        <w:t xml:space="preserve"> T</w:t>
      </w:r>
      <w:r>
        <w:t>rue if a cookie with the specified name is present, or false otherwise.</w:t>
      </w:r>
    </w:p>
    <w:p w:rsidR="007109A2" w:rsidRDefault="00C95774" w:rsidP="007109A2">
      <w:pPr>
        <w:shd w:val="clear" w:color="auto" w:fill="FFFFFF"/>
        <w:rPr>
          <w:color w:val="000000"/>
          <w:sz w:val="27"/>
          <w:szCs w:val="27"/>
        </w:rPr>
      </w:pPr>
      <w:r>
        <w:rPr>
          <w:color w:val="000000"/>
          <w:sz w:val="27"/>
          <w:szCs w:val="27"/>
        </w:rPr>
        <w:pict>
          <v:rect id="_x0000_i1166" style="width:0;height:1.5pt" o:hralign="center" o:hrstd="t" o:hr="t" fillcolor="#aca899" stroked="f"/>
        </w:pict>
      </w:r>
    </w:p>
    <w:p w:rsidR="00222A29" w:rsidRDefault="007109A2">
      <w:pPr>
        <w:pStyle w:val="Subtitle"/>
        <w:rPr>
          <w:sz w:val="27"/>
          <w:szCs w:val="27"/>
        </w:rPr>
      </w:pPr>
      <w:bookmarkStart w:id="230" w:name="createCookie(java.lang.String,_java.lang"/>
      <w:bookmarkEnd w:id="230"/>
      <w:proofErr w:type="gramStart"/>
      <w:r>
        <w:t>createCookie</w:t>
      </w:r>
      <w:proofErr w:type="gramEnd"/>
    </w:p>
    <w:p w:rsidR="00292381" w:rsidRDefault="007109A2" w:rsidP="007109A2">
      <w:pPr>
        <w:pStyle w:val="HTMLPreformatted"/>
        <w:shd w:val="clear" w:color="auto" w:fill="FFFFFF"/>
        <w:rPr>
          <w:b/>
          <w:bCs/>
          <w:color w:val="000000"/>
        </w:rPr>
      </w:pPr>
      <w:proofErr w:type="gramStart"/>
      <w:r>
        <w:rPr>
          <w:color w:val="000000"/>
        </w:rPr>
        <w:t>void</w:t>
      </w:r>
      <w:proofErr w:type="gramEnd"/>
      <w:r>
        <w:rPr>
          <w:color w:val="000000"/>
        </w:rPr>
        <w:t xml:space="preserve"> </w:t>
      </w:r>
      <w:r>
        <w:rPr>
          <w:b/>
          <w:bCs/>
          <w:color w:val="000000"/>
        </w:rPr>
        <w:t>createCookie</w:t>
      </w:r>
    </w:p>
    <w:p w:rsidR="007109A2" w:rsidRDefault="00292381" w:rsidP="007109A2">
      <w:pPr>
        <w:pStyle w:val="HTMLPreformatted"/>
        <w:shd w:val="clear" w:color="auto" w:fill="FFFFFF"/>
        <w:rPr>
          <w:color w:val="000000"/>
        </w:rPr>
      </w:pPr>
      <w:r>
        <w:rPr>
          <w:b/>
          <w:bCs/>
          <w:color w:val="000000"/>
        </w:rPr>
        <w:t xml:space="preserve">        </w:t>
      </w:r>
      <w:r w:rsidR="007109A2">
        <w:rPr>
          <w:color w:val="000000"/>
        </w:rPr>
        <w:t>(</w:t>
      </w:r>
      <w:proofErr w:type="gramStart"/>
      <w:r w:rsidR="007109A2">
        <w:rPr>
          <w:color w:val="000000"/>
        </w:rPr>
        <w:t>java.lang.String</w:t>
      </w:r>
      <w:proofErr w:type="gramEnd"/>
      <w:r w:rsidR="007109A2">
        <w:rPr>
          <w:color w:val="000000"/>
        </w:rPr>
        <w:t> nameValuePair</w:t>
      </w:r>
      <w:r w:rsidR="008572FA">
        <w:rPr>
          <w:color w:val="000000"/>
        </w:rPr>
        <w:t>, j</w:t>
      </w:r>
      <w:r w:rsidR="007109A2">
        <w:rPr>
          <w:color w:val="000000"/>
        </w:rPr>
        <w:t>ava.lang.String optionsString)</w:t>
      </w:r>
    </w:p>
    <w:p w:rsidR="008572FA" w:rsidRDefault="008572FA" w:rsidP="007109A2">
      <w:pPr>
        <w:pStyle w:val="HTMLPreformatted"/>
        <w:shd w:val="clear" w:color="auto" w:fill="FFFFFF"/>
        <w:rPr>
          <w:color w:val="000000"/>
        </w:rPr>
      </w:pPr>
    </w:p>
    <w:p w:rsidR="00222A29" w:rsidRDefault="007109A2">
      <w:r>
        <w:t xml:space="preserve">Create a new cookie whose path and domain are </w:t>
      </w:r>
      <w:r w:rsidR="008572FA">
        <w:t xml:space="preserve">the </w:t>
      </w:r>
      <w:r>
        <w:t xml:space="preserve">same </w:t>
      </w:r>
      <w:r w:rsidR="008572FA">
        <w:t xml:space="preserve">as </w:t>
      </w:r>
      <w:r>
        <w:t xml:space="preserve">those of </w:t>
      </w:r>
      <w:r w:rsidR="008572FA">
        <w:t xml:space="preserve">the </w:t>
      </w:r>
      <w:r>
        <w:t>current page under test, unless you specified a path for this cookie explicitly.</w:t>
      </w:r>
    </w:p>
    <w:p w:rsidR="00222A29" w:rsidRDefault="007109A2">
      <w:r>
        <w:rPr>
          <w:b/>
          <w:bCs/>
        </w:rPr>
        <w:t>Parameters:</w:t>
      </w:r>
    </w:p>
    <w:p w:rsidR="00222A29" w:rsidRDefault="007109A2">
      <w:r>
        <w:rPr>
          <w:rStyle w:val="HTMLCode"/>
          <w:rFonts w:eastAsiaTheme="minorHAnsi"/>
          <w:color w:val="000000"/>
        </w:rPr>
        <w:t>nameValuePair</w:t>
      </w:r>
      <w:r>
        <w:rPr>
          <w:rStyle w:val="apple-converted-space"/>
          <w:color w:val="000000"/>
          <w:sz w:val="27"/>
          <w:szCs w:val="27"/>
        </w:rPr>
        <w:t> </w:t>
      </w:r>
      <w:r>
        <w:t>- name and value of the cookie in a format "name=value"</w:t>
      </w:r>
    </w:p>
    <w:p w:rsidR="00222A29" w:rsidRDefault="007109A2">
      <w:proofErr w:type="gramStart"/>
      <w:r>
        <w:rPr>
          <w:rStyle w:val="HTMLCode"/>
          <w:rFonts w:eastAsiaTheme="minorHAnsi"/>
          <w:color w:val="000000"/>
        </w:rPr>
        <w:t>optionsString</w:t>
      </w:r>
      <w:proofErr w:type="gramEnd"/>
      <w:r>
        <w:rPr>
          <w:rStyle w:val="apple-converted-space"/>
          <w:color w:val="000000"/>
          <w:sz w:val="27"/>
          <w:szCs w:val="27"/>
        </w:rPr>
        <w:t> </w:t>
      </w:r>
      <w:r>
        <w:t xml:space="preserve">- options for the cookie. Currently supported options include 'path', 'max_age' and 'domain'. </w:t>
      </w:r>
      <w:proofErr w:type="gramStart"/>
      <w:r>
        <w:t>the</w:t>
      </w:r>
      <w:proofErr w:type="gramEnd"/>
      <w:r>
        <w:t xml:space="preserve"> optionsString's format is "path=/path/, max_age=60, domain=.foo.com". The order of options are irrelevant, the unit of the value of 'max_age' is second. Note that specifying a domain that isn't a subset of the current domain will usually fail.</w:t>
      </w:r>
    </w:p>
    <w:p w:rsidR="007109A2" w:rsidRDefault="00C95774" w:rsidP="007109A2">
      <w:pPr>
        <w:shd w:val="clear" w:color="auto" w:fill="FFFFFF"/>
        <w:rPr>
          <w:color w:val="000000"/>
          <w:sz w:val="27"/>
          <w:szCs w:val="27"/>
        </w:rPr>
      </w:pPr>
      <w:r>
        <w:rPr>
          <w:color w:val="000000"/>
          <w:sz w:val="27"/>
          <w:szCs w:val="27"/>
        </w:rPr>
        <w:pict>
          <v:rect id="_x0000_i1167" style="width:0;height:1.5pt" o:hralign="center" o:hrstd="t" o:hr="t" fillcolor="#aca899" stroked="f"/>
        </w:pict>
      </w:r>
    </w:p>
    <w:p w:rsidR="00222A29" w:rsidRDefault="007109A2">
      <w:pPr>
        <w:pStyle w:val="Subtitle"/>
        <w:rPr>
          <w:sz w:val="27"/>
          <w:szCs w:val="27"/>
        </w:rPr>
      </w:pPr>
      <w:bookmarkStart w:id="231" w:name="deleteCookie(java.lang.String,_java.lang"/>
      <w:bookmarkEnd w:id="231"/>
      <w:proofErr w:type="gramStart"/>
      <w:r>
        <w:t>deleteCookie</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deleteCookie</w:t>
      </w:r>
      <w:r>
        <w:rPr>
          <w:color w:val="000000"/>
        </w:rPr>
        <w:t>(java.lang.String name,</w:t>
      </w:r>
      <w:r w:rsidR="008572FA">
        <w:rPr>
          <w:color w:val="000000"/>
        </w:rPr>
        <w:t xml:space="preserve"> </w:t>
      </w:r>
      <w:r>
        <w:rPr>
          <w:color w:val="000000"/>
        </w:rPr>
        <w:t>java.lang.String optionsString)</w:t>
      </w:r>
    </w:p>
    <w:p w:rsidR="008572FA" w:rsidRDefault="008572FA" w:rsidP="007109A2">
      <w:pPr>
        <w:pStyle w:val="HTMLPreformatted"/>
        <w:shd w:val="clear" w:color="auto" w:fill="FFFFFF"/>
        <w:rPr>
          <w:color w:val="000000"/>
        </w:rPr>
      </w:pPr>
    </w:p>
    <w:p w:rsidR="00222A29" w:rsidRDefault="007109A2">
      <w:r>
        <w:t xml:space="preserve">Delete a named cookie with specified path and domain. Be careful; to delete a cookie, you need to delete it using the exact same path and domain that were used to create the cookie. If the path is wrong, or the domain is wrong, the cookie simply won't be deleted. Also note that specifying a domain that isn't a subset of the current domain will usually fail. Since there's no way to discover at runtime the original path and domain of a given cookie, we've added an option called 'recurse' to try all sub-domains of the current domain with all paths that are a subset of the current path. Beware; this option can be slow. In big-O notation, it operates in </w:t>
      </w:r>
      <w:proofErr w:type="gramStart"/>
      <w:r>
        <w:t>O(</w:t>
      </w:r>
      <w:proofErr w:type="gramEnd"/>
      <w:r>
        <w:t>n*m) time, where n is the number of dots in the domain name and m is the number of slashes in the path.</w:t>
      </w:r>
    </w:p>
    <w:p w:rsidR="00222A29" w:rsidRDefault="007109A2">
      <w:pPr>
        <w:rPr>
          <w:rStyle w:val="HTMLCode"/>
          <w:rFonts w:eastAsiaTheme="minorHAnsi"/>
          <w:color w:val="000000"/>
        </w:rPr>
      </w:pPr>
      <w:r>
        <w:rPr>
          <w:b/>
          <w:bCs/>
        </w:rPr>
        <w:t>Parameters:</w:t>
      </w:r>
      <w:r w:rsidR="001A4980">
        <w:rPr>
          <w:rStyle w:val="HTMLCode"/>
          <w:rFonts w:eastAsiaTheme="minorHAnsi"/>
          <w:color w:val="000000"/>
        </w:rPr>
        <w:t xml:space="preserve"> </w:t>
      </w:r>
    </w:p>
    <w:p w:rsidR="00222A29" w:rsidRDefault="007109A2">
      <w:proofErr w:type="gramStart"/>
      <w:r>
        <w:rPr>
          <w:rStyle w:val="HTMLCode"/>
          <w:rFonts w:eastAsiaTheme="minorHAnsi"/>
          <w:color w:val="000000"/>
        </w:rPr>
        <w:t>name</w:t>
      </w:r>
      <w:proofErr w:type="gramEnd"/>
      <w:r>
        <w:rPr>
          <w:rStyle w:val="apple-converted-space"/>
          <w:color w:val="000000"/>
          <w:sz w:val="27"/>
          <w:szCs w:val="27"/>
        </w:rPr>
        <w:t> </w:t>
      </w:r>
      <w:r>
        <w:t>- the name of the cookie to be deleted</w:t>
      </w:r>
    </w:p>
    <w:p w:rsidR="00222A29" w:rsidRDefault="007109A2">
      <w:proofErr w:type="gramStart"/>
      <w:r>
        <w:rPr>
          <w:rStyle w:val="HTMLCode"/>
          <w:rFonts w:eastAsiaTheme="minorHAnsi"/>
          <w:color w:val="000000"/>
        </w:rPr>
        <w:t>optionsString</w:t>
      </w:r>
      <w:proofErr w:type="gramEnd"/>
      <w:r>
        <w:rPr>
          <w:rStyle w:val="apple-converted-space"/>
          <w:color w:val="000000"/>
          <w:sz w:val="27"/>
          <w:szCs w:val="27"/>
        </w:rPr>
        <w:t> </w:t>
      </w:r>
      <w:r>
        <w:t>- options for the cookie. Currently supported options include 'path', 'domain' and 'recurse.' The optionsString's format is "path=/path/, domain=.foo.com, recurse=true". The order of options are irrelevant. Note that specifying a domain that isn't a subset of the current domain will usually fail.</w:t>
      </w:r>
    </w:p>
    <w:p w:rsidR="007109A2" w:rsidRDefault="00C95774" w:rsidP="007109A2">
      <w:pPr>
        <w:shd w:val="clear" w:color="auto" w:fill="FFFFFF"/>
        <w:rPr>
          <w:color w:val="000000"/>
          <w:sz w:val="27"/>
          <w:szCs w:val="27"/>
        </w:rPr>
      </w:pPr>
      <w:r>
        <w:rPr>
          <w:color w:val="000000"/>
          <w:sz w:val="27"/>
          <w:szCs w:val="27"/>
        </w:rPr>
        <w:pict>
          <v:rect id="_x0000_i1168" style="width:0;height:1.5pt" o:hralign="center" o:hrstd="t" o:hr="t" fillcolor="#aca899" stroked="f"/>
        </w:pict>
      </w:r>
    </w:p>
    <w:p w:rsidR="00222A29" w:rsidRDefault="007109A2">
      <w:pPr>
        <w:pStyle w:val="Subtitle"/>
        <w:rPr>
          <w:sz w:val="27"/>
          <w:szCs w:val="27"/>
        </w:rPr>
      </w:pPr>
      <w:bookmarkStart w:id="232" w:name="deleteAllVisibleCookies()"/>
      <w:bookmarkEnd w:id="232"/>
      <w:proofErr w:type="gramStart"/>
      <w:r>
        <w:t>deleteAllVisibleCookies</w:t>
      </w:r>
      <w:proofErr w:type="gramEnd"/>
    </w:p>
    <w:p w:rsidR="007109A2" w:rsidRDefault="007109A2" w:rsidP="007109A2">
      <w:pPr>
        <w:pStyle w:val="HTMLPreformatted"/>
        <w:shd w:val="clear" w:color="auto" w:fill="FFFFFF"/>
        <w:rPr>
          <w:color w:val="000000"/>
        </w:rPr>
      </w:pPr>
      <w:proofErr w:type="gramStart"/>
      <w:r>
        <w:rPr>
          <w:color w:val="000000"/>
        </w:rPr>
        <w:t>void</w:t>
      </w:r>
      <w:proofErr w:type="gramEnd"/>
      <w:r>
        <w:rPr>
          <w:color w:val="000000"/>
        </w:rPr>
        <w:t xml:space="preserve"> </w:t>
      </w:r>
      <w:r>
        <w:rPr>
          <w:b/>
          <w:bCs/>
          <w:color w:val="000000"/>
        </w:rPr>
        <w:t>deleteAllVisibleCookies</w:t>
      </w:r>
      <w:r>
        <w:rPr>
          <w:color w:val="000000"/>
        </w:rPr>
        <w:t>()</w:t>
      </w:r>
    </w:p>
    <w:p w:rsidR="00292381" w:rsidRDefault="00292381" w:rsidP="007109A2">
      <w:pPr>
        <w:pStyle w:val="HTMLPreformatted"/>
        <w:shd w:val="clear" w:color="auto" w:fill="FFFFFF"/>
        <w:rPr>
          <w:color w:val="000000"/>
        </w:rPr>
      </w:pPr>
    </w:p>
    <w:p w:rsidR="00222A29" w:rsidRDefault="007109A2">
      <w:r>
        <w:t>Calls deleteCookie with recurse=true on all cookies visible to the current page. As noted on the documentation for deleteCookie, recurse=true can be much slower than simply deleting the cookies using a known domain/path.</w:t>
      </w:r>
    </w:p>
    <w:p w:rsidR="007109A2" w:rsidRDefault="007109A2" w:rsidP="007109A2">
      <w:pPr>
        <w:shd w:val="clear" w:color="auto" w:fill="FFFFFF"/>
        <w:rPr>
          <w:color w:val="000000"/>
          <w:sz w:val="27"/>
          <w:szCs w:val="27"/>
        </w:rPr>
      </w:pPr>
      <w:bookmarkStart w:id="233" w:name="setBrowserLogLevel(java.lang.String)"/>
      <w:bookmarkStart w:id="234" w:name="runScript(java.lang.String)"/>
      <w:bookmarkStart w:id="235" w:name="addLocationStrategy(java.lang.String,_ja"/>
      <w:bookmarkStart w:id="236" w:name="rollup(java.lang.String,_java.lang.Strin"/>
      <w:bookmarkStart w:id="237" w:name="addScript(java.lang.String,_java.lang.St"/>
      <w:bookmarkStart w:id="238" w:name="removeScript(java.lang.String)"/>
      <w:bookmarkStart w:id="239" w:name="useXpathLibrary(java.lang.String)"/>
      <w:bookmarkStart w:id="240" w:name="setContext(java.lang.String)"/>
      <w:bookmarkStart w:id="241" w:name="attachFile(java.lang.String,_java.lang.S"/>
      <w:bookmarkStart w:id="242" w:name="shutDownSeleniumServer()"/>
      <w:bookmarkStart w:id="243" w:name="retrieveLastRemoteControlLogs()"/>
      <w:bookmarkEnd w:id="98"/>
      <w:bookmarkEnd w:id="99"/>
      <w:bookmarkEnd w:id="233"/>
      <w:bookmarkEnd w:id="234"/>
      <w:bookmarkEnd w:id="235"/>
      <w:bookmarkEnd w:id="236"/>
      <w:bookmarkEnd w:id="237"/>
      <w:bookmarkEnd w:id="238"/>
      <w:bookmarkEnd w:id="239"/>
      <w:bookmarkEnd w:id="240"/>
      <w:bookmarkEnd w:id="241"/>
      <w:bookmarkEnd w:id="242"/>
      <w:bookmarkEnd w:id="243"/>
    </w:p>
    <w:sectPr w:rsidR="007109A2" w:rsidSect="00B31C38">
      <w:headerReference w:type="even" r:id="rId89"/>
      <w:footerReference w:type="even" r:id="rId90"/>
      <w:footerReference w:type="default" r:id="rId91"/>
      <w:headerReference w:type="first" r:id="rId92"/>
      <w:footerReference w:type="first" r:id="rId93"/>
      <w:pgSz w:w="12240" w:h="15840" w:code="1"/>
      <w:pgMar w:top="1354" w:right="1584" w:bottom="720" w:left="1440" w:header="720" w:footer="418"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774" w:rsidRDefault="00C95774">
      <w:r>
        <w:separator/>
      </w:r>
    </w:p>
  </w:endnote>
  <w:endnote w:type="continuationSeparator" w:id="0">
    <w:p w:rsidR="00C95774" w:rsidRDefault="00C9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 Sans">
    <w:altName w:val="Franklin Gothic Medium Cond"/>
    <w:charset w:val="00"/>
    <w:family w:val="auto"/>
    <w:pitch w:val="variable"/>
    <w:sig w:usb0="00000001" w:usb1="5000206A" w:usb2="00000000" w:usb3="00000000" w:csb0="00000093" w:csb1="00000000"/>
  </w:font>
  <w:font w:name="Tahoma">
    <w:panose1 w:val="020B0604030504040204"/>
    <w:charset w:val="00"/>
    <w:family w:val="swiss"/>
    <w:pitch w:val="variable"/>
    <w:sig w:usb0="E1002EFF" w:usb1="C000605B" w:usb2="00000029" w:usb3="00000000" w:csb0="000101FF" w:csb1="00000000"/>
  </w:font>
  <w:font w:name="AvantGarde">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3" w:rsidRDefault="005B7F23">
    <w:pPr>
      <w:pStyle w:val="Footer"/>
    </w:pPr>
    <w:r>
      <w:tab/>
    </w:r>
    <w:fldSimple w:instr=" FILENAME \* Lower \* MERGEFORMAT ">
      <w:ins w:id="244" w:author="QuestAdmin" w:date="2017-01-10T16:49:00Z">
        <w:r w:rsidR="006A64AB">
          <w:rPr>
            <w:noProof/>
          </w:rPr>
          <w:t>document in main</w:t>
        </w:r>
      </w:ins>
      <w:del w:id="245" w:author="QuestAdmin" w:date="2017-01-10T16:49:00Z">
        <w:r w:rsidDel="006A64AB">
          <w:rPr>
            <w:noProof/>
          </w:rPr>
          <w:delText>ca dlp iconsole automated test suite dds.docx</w:delText>
        </w:r>
      </w:del>
    </w:fldSimple>
    <w:r>
      <w:t xml:space="preserve"> </w:t>
    </w:r>
    <w:r w:rsidR="00265E4A">
      <w:fldChar w:fldCharType="begin"/>
    </w:r>
    <w:r w:rsidR="00265E4A">
      <w:instrText xml:space="preserve"> SAVEDATE \@ "M/d/yy h:mm am/pm" \* MERGEFORMAT </w:instrText>
    </w:r>
    <w:r w:rsidR="00265E4A">
      <w:fldChar w:fldCharType="separate"/>
    </w:r>
    <w:ins w:id="246" w:author="QuestAdmin" w:date="2017-01-10T16:50:00Z">
      <w:r w:rsidR="006A64AB">
        <w:rPr>
          <w:noProof/>
        </w:rPr>
        <w:t>1/10/17 4:49 PM</w:t>
      </w:r>
    </w:ins>
    <w:del w:id="247" w:author="QuestAdmin" w:date="2017-01-10T16:49:00Z">
      <w:r w:rsidR="00946FB3" w:rsidDel="006A64AB">
        <w:rPr>
          <w:noProof/>
        </w:rPr>
        <w:delText>6/13/11 9:26 AM</w:delText>
      </w:r>
    </w:del>
    <w:r w:rsidR="00265E4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3" w:rsidRDefault="005B7F23">
    <w:pPr>
      <w:pStyle w:val="Footer"/>
      <w:pBdr>
        <w:top w:val="none" w:sz="0" w:space="0" w:color="auto"/>
        <w:bottom w:val="none" w:sz="0" w:space="0" w:color="auto"/>
      </w:pBdr>
      <w:spacing w:after="0"/>
      <w:jc w:val="center"/>
      <w:rPr>
        <w:rFonts w:ascii="Calibri" w:hAnsi="Calibri" w:cs="Arial"/>
        <w:b/>
        <w:bCs/>
        <w:color w:val="000000"/>
        <w:sz w:val="18"/>
        <w:szCs w:val="18"/>
      </w:rPr>
    </w:pPr>
  </w:p>
  <w:p w:rsidR="005B7F23" w:rsidRDefault="005B7F23">
    <w:pPr>
      <w:pStyle w:val="Footer"/>
      <w:pBdr>
        <w:top w:val="none" w:sz="0" w:space="0" w:color="auto"/>
        <w:bottom w:val="none" w:sz="0" w:space="0" w:color="auto"/>
      </w:pBdr>
      <w:spacing w:after="0"/>
      <w:rPr>
        <w:rFonts w:eastAsia="Times New Roman" w:cs="Arial"/>
        <w:color w:val="000000"/>
        <w:szCs w:val="16"/>
      </w:rPr>
    </w:pPr>
    <w:r w:rsidRPr="00353485">
      <w:rPr>
        <w:rFonts w:ascii="Calibri" w:hAnsi="Calibri" w:cs="Arial"/>
        <w:b/>
        <w:bCs/>
        <w:color w:val="000000"/>
        <w:sz w:val="18"/>
        <w:szCs w:val="18"/>
      </w:rPr>
      <w:fldChar w:fldCharType="begin"/>
    </w:r>
    <w:r w:rsidRPr="00353485">
      <w:rPr>
        <w:rFonts w:ascii="Calibri" w:hAnsi="Calibri" w:cs="Arial"/>
        <w:b/>
        <w:bCs/>
        <w:color w:val="000000"/>
        <w:sz w:val="18"/>
        <w:szCs w:val="18"/>
      </w:rPr>
      <w:instrText xml:space="preserve"> FILENAME </w:instrText>
    </w:r>
    <w:r w:rsidRPr="00353485">
      <w:rPr>
        <w:rFonts w:ascii="Calibri" w:hAnsi="Calibri" w:cs="Arial"/>
        <w:b/>
        <w:bCs/>
        <w:color w:val="000000"/>
        <w:sz w:val="18"/>
        <w:szCs w:val="18"/>
      </w:rPr>
      <w:fldChar w:fldCharType="separate"/>
    </w:r>
    <w:ins w:id="248" w:author="QuestAdmin" w:date="2017-01-10T16:49:00Z">
      <w:r w:rsidR="006A64AB">
        <w:rPr>
          <w:rFonts w:ascii="Calibri" w:hAnsi="Calibri" w:cs="Arial"/>
          <w:b/>
          <w:bCs/>
          <w:noProof/>
          <w:color w:val="000000"/>
          <w:sz w:val="18"/>
          <w:szCs w:val="18"/>
        </w:rPr>
        <w:t>Document in main</w:t>
      </w:r>
    </w:ins>
    <w:del w:id="249" w:author="QuestAdmin" w:date="2017-01-10T16:49:00Z">
      <w:r w:rsidDel="006A64AB">
        <w:rPr>
          <w:rFonts w:ascii="Calibri" w:hAnsi="Calibri" w:cs="Arial"/>
          <w:b/>
          <w:bCs/>
          <w:noProof/>
          <w:color w:val="000000"/>
          <w:sz w:val="18"/>
          <w:szCs w:val="18"/>
        </w:rPr>
        <w:delText>CA DLP iConsole Automated Test Suite DDS.docx</w:delText>
      </w:r>
    </w:del>
    <w:r w:rsidRPr="00353485">
      <w:rPr>
        <w:rFonts w:ascii="Calibri" w:hAnsi="Calibri" w:cs="Arial"/>
        <w:b/>
        <w:bCs/>
        <w:color w:val="000000"/>
        <w:sz w:val="18"/>
        <w:szCs w:val="18"/>
      </w:rPr>
      <w:fldChar w:fldCharType="end"/>
    </w:r>
    <w:r>
      <w:rPr>
        <w:rFonts w:ascii="Calibri" w:hAnsi="Calibri" w:cs="Arial"/>
        <w:b/>
        <w:bCs/>
        <w:color w:val="000000"/>
        <w:sz w:val="18"/>
        <w:szCs w:val="18"/>
      </w:rPr>
      <w:t xml:space="preserve">    </w:t>
    </w:r>
    <w:r w:rsidRPr="00353485">
      <w:rPr>
        <w:rFonts w:eastAsia="Times New Roman" w:cs="Arial"/>
        <w:color w:val="000000"/>
        <w:szCs w:val="16"/>
      </w:rPr>
      <w:t>Copyright © 201</w:t>
    </w:r>
    <w:r>
      <w:rPr>
        <w:rFonts w:eastAsia="Times New Roman" w:cs="Arial"/>
        <w:color w:val="000000"/>
        <w:szCs w:val="16"/>
      </w:rPr>
      <w:t>1</w:t>
    </w:r>
    <w:r w:rsidRPr="00353485">
      <w:rPr>
        <w:rFonts w:eastAsia="Times New Roman" w:cs="Arial"/>
        <w:color w:val="000000"/>
        <w:szCs w:val="16"/>
      </w:rPr>
      <w:t xml:space="preserve"> CA. All rights reserve</w:t>
    </w:r>
    <w:r>
      <w:rPr>
        <w:rFonts w:eastAsia="Times New Roman" w:cs="Arial"/>
        <w:color w:val="000000"/>
        <w:szCs w:val="16"/>
      </w:rPr>
      <w:t>d</w:t>
    </w:r>
    <w:r w:rsidRPr="00353485">
      <w:rPr>
        <w:rFonts w:eastAsia="Times New Roman" w:cs="Arial"/>
        <w:color w:val="000000"/>
        <w:szCs w:val="16"/>
      </w:rPr>
      <w:t xml:space="preserve">.  </w:t>
    </w:r>
    <w:r>
      <w:rPr>
        <w:rFonts w:eastAsia="Times New Roman" w:cs="Arial"/>
        <w:color w:val="000000"/>
        <w:szCs w:val="16"/>
      </w:rPr>
      <w:t xml:space="preserve">                               </w:t>
    </w:r>
  </w:p>
  <w:p w:rsidR="005B7F23" w:rsidRDefault="005B7F23">
    <w:pPr>
      <w:pStyle w:val="Footer"/>
      <w:pBdr>
        <w:top w:val="none" w:sz="0" w:space="0" w:color="auto"/>
        <w:bottom w:val="none" w:sz="0" w:space="0" w:color="auto"/>
      </w:pBdr>
      <w:spacing w:after="0"/>
      <w:rPr>
        <w:rStyle w:val="PageNumber"/>
        <w:rFonts w:ascii="Calibri" w:hAnsi="Calibri" w:cs="Arial"/>
        <w:sz w:val="22"/>
        <w:szCs w:val="16"/>
      </w:rPr>
    </w:pPr>
    <w:r w:rsidRPr="00353485">
      <w:rPr>
        <w:rFonts w:eastAsia="Times New Roman" w:cs="Arial"/>
        <w:color w:val="000000"/>
        <w:szCs w:val="16"/>
      </w:rPr>
      <w:t>CA confidential and proprietary information for CA internal use only. No unauthorized copying or distribution permitted.</w:t>
    </w:r>
    <w:r>
      <w:rPr>
        <w:rStyle w:val="PageNumber"/>
        <w:rFonts w:ascii="Calibri" w:hAnsi="Calibri" w:cs="Arial"/>
        <w:szCs w:val="16"/>
      </w:rPr>
      <w:t xml:space="preserve">                                                      </w:t>
    </w:r>
  </w:p>
  <w:p w:rsidR="005B7F23" w:rsidRPr="00353485" w:rsidRDefault="005B7F23" w:rsidP="001C6937">
    <w:pPr>
      <w:spacing w:after="0"/>
      <w:rPr>
        <w:rStyle w:val="PageNumber"/>
        <w:rFonts w:ascii="Calibri" w:hAnsi="Calibri" w:cs="Arial"/>
        <w:color w:val="000000"/>
        <w:szCs w:val="16"/>
      </w:rPr>
    </w:pPr>
    <w:r w:rsidRPr="00476EAC">
      <w:rPr>
        <w:rStyle w:val="PageNumber"/>
        <w:rFonts w:ascii="Calibri" w:hAnsi="Calibri" w:cs="Arial"/>
        <w:sz w:val="16"/>
        <w:szCs w:val="16"/>
      </w:rPr>
      <w:t>Issue Date: May 20, 2011,   Issued By: Richard Dickinson</w:t>
    </w:r>
    <w:r w:rsidRPr="00353485">
      <w:rPr>
        <w:rStyle w:val="PageNumber"/>
        <w:rFonts w:ascii="Calibri" w:hAnsi="Calibri" w:cs="Arial"/>
        <w:szCs w:val="16"/>
      </w:rPr>
      <w:tab/>
      <w:t xml:space="preserve">  </w:t>
    </w:r>
    <w:r w:rsidRPr="00353485">
      <w:rPr>
        <w:rStyle w:val="PageNumber"/>
        <w:rFonts w:ascii="Calibri" w:hAnsi="Calibri" w:cs="Arial"/>
        <w:szCs w:val="16"/>
      </w:rPr>
      <w:tab/>
    </w:r>
    <w:r w:rsidRPr="00353485">
      <w:rPr>
        <w:rStyle w:val="PageNumber"/>
        <w:rFonts w:ascii="Calibri" w:hAnsi="Calibri" w:cs="Arial"/>
        <w:szCs w:val="16"/>
      </w:rPr>
      <w:tab/>
    </w:r>
    <w:r>
      <w:rPr>
        <w:rStyle w:val="PageNumber"/>
        <w:rFonts w:ascii="Calibri" w:hAnsi="Calibri" w:cs="Arial"/>
        <w:szCs w:val="16"/>
      </w:rPr>
      <w:t xml:space="preserve">                                             </w:t>
    </w:r>
    <w:r w:rsidRPr="00353485">
      <w:rPr>
        <w:rFonts w:ascii="Calibri" w:hAnsi="Calibri" w:cs="Arial"/>
        <w:color w:val="000000"/>
        <w:szCs w:val="16"/>
      </w:rPr>
      <w:t>Page</w:t>
    </w:r>
    <w:r w:rsidRPr="00353485">
      <w:rPr>
        <w:rFonts w:ascii="Calibri" w:hAnsi="Calibri" w:cs="Arial"/>
        <w:b/>
        <w:bCs/>
        <w:color w:val="000000"/>
        <w:szCs w:val="16"/>
      </w:rPr>
      <w:t xml:space="preserve"> </w:t>
    </w:r>
    <w:r w:rsidRPr="00353485">
      <w:rPr>
        <w:rStyle w:val="PageNumber"/>
        <w:rFonts w:ascii="Calibri" w:hAnsi="Calibri" w:cs="Arial"/>
        <w:szCs w:val="16"/>
      </w:rPr>
      <w:fldChar w:fldCharType="begin"/>
    </w:r>
    <w:r w:rsidRPr="00353485">
      <w:rPr>
        <w:rStyle w:val="PageNumber"/>
        <w:rFonts w:ascii="Calibri" w:hAnsi="Calibri" w:cs="Arial"/>
        <w:szCs w:val="16"/>
      </w:rPr>
      <w:instrText xml:space="preserve"> PAGE </w:instrText>
    </w:r>
    <w:r w:rsidRPr="00353485">
      <w:rPr>
        <w:rStyle w:val="PageNumber"/>
        <w:rFonts w:ascii="Calibri" w:hAnsi="Calibri" w:cs="Arial"/>
        <w:szCs w:val="16"/>
      </w:rPr>
      <w:fldChar w:fldCharType="separate"/>
    </w:r>
    <w:r w:rsidR="006A64AB">
      <w:rPr>
        <w:rStyle w:val="PageNumber"/>
        <w:rFonts w:ascii="Calibri" w:hAnsi="Calibri" w:cs="Arial"/>
        <w:noProof/>
        <w:szCs w:val="16"/>
      </w:rPr>
      <w:t>10</w:t>
    </w:r>
    <w:r w:rsidRPr="00353485">
      <w:rPr>
        <w:rStyle w:val="PageNumber"/>
        <w:rFonts w:ascii="Calibri" w:hAnsi="Calibri" w:cs="Arial"/>
        <w:szCs w:val="16"/>
      </w:rPr>
      <w:fldChar w:fldCharType="end"/>
    </w:r>
    <w:r w:rsidRPr="00353485">
      <w:rPr>
        <w:rStyle w:val="PageNumber"/>
        <w:rFonts w:ascii="Calibri" w:hAnsi="Calibri" w:cs="Arial"/>
        <w:szCs w:val="16"/>
      </w:rPr>
      <w:t xml:space="preserve"> of </w:t>
    </w:r>
    <w:r w:rsidRPr="00353485">
      <w:rPr>
        <w:rStyle w:val="PageNumber"/>
        <w:rFonts w:ascii="Calibri" w:hAnsi="Calibri" w:cs="Arial"/>
        <w:szCs w:val="16"/>
      </w:rPr>
      <w:fldChar w:fldCharType="begin"/>
    </w:r>
    <w:r w:rsidRPr="00353485">
      <w:rPr>
        <w:rStyle w:val="PageNumber"/>
        <w:rFonts w:ascii="Calibri" w:hAnsi="Calibri" w:cs="Arial"/>
        <w:szCs w:val="16"/>
      </w:rPr>
      <w:instrText xml:space="preserve"> NUMPAGES </w:instrText>
    </w:r>
    <w:r w:rsidRPr="00353485">
      <w:rPr>
        <w:rStyle w:val="PageNumber"/>
        <w:rFonts w:ascii="Calibri" w:hAnsi="Calibri" w:cs="Arial"/>
        <w:szCs w:val="16"/>
      </w:rPr>
      <w:fldChar w:fldCharType="separate"/>
    </w:r>
    <w:r w:rsidR="006A64AB">
      <w:rPr>
        <w:rStyle w:val="PageNumber"/>
        <w:rFonts w:ascii="Calibri" w:hAnsi="Calibri" w:cs="Arial"/>
        <w:noProof/>
        <w:szCs w:val="16"/>
      </w:rPr>
      <w:t>68</w:t>
    </w:r>
    <w:r w:rsidRPr="00353485">
      <w:rPr>
        <w:rStyle w:val="PageNumber"/>
        <w:rFonts w:ascii="Calibri" w:hAnsi="Calibri" w:cs="Arial"/>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3" w:rsidRPr="00BD0D37" w:rsidRDefault="005B7F23" w:rsidP="00BD0D37">
    <w:pPr>
      <w:pStyle w:val="Footer"/>
      <w:pBdr>
        <w:top w:val="none" w:sz="0" w:space="0" w:color="auto"/>
        <w:bottom w:val="none" w:sz="0" w:space="0" w:color="auto"/>
      </w:pBdr>
      <w:jc w:val="center"/>
      <w:rPr>
        <w:rFonts w:ascii="Calibri" w:hAnsi="Calibri" w:cs="Arial"/>
        <w:b/>
        <w:bCs/>
        <w:color w:val="000000"/>
        <w:sz w:val="18"/>
        <w:szCs w:val="18"/>
      </w:rPr>
    </w:pPr>
    <w:r w:rsidRPr="00353485">
      <w:rPr>
        <w:rFonts w:ascii="Calibri" w:hAnsi="Calibri" w:cs="Arial"/>
        <w:b/>
        <w:bCs/>
        <w:color w:val="000000"/>
        <w:sz w:val="18"/>
        <w:szCs w:val="18"/>
      </w:rPr>
      <w:fldChar w:fldCharType="begin"/>
    </w:r>
    <w:r w:rsidRPr="00353485">
      <w:rPr>
        <w:rFonts w:ascii="Calibri" w:hAnsi="Calibri" w:cs="Arial"/>
        <w:b/>
        <w:bCs/>
        <w:color w:val="000000"/>
        <w:sz w:val="18"/>
        <w:szCs w:val="18"/>
      </w:rPr>
      <w:instrText xml:space="preserve"> FILENAME </w:instrText>
    </w:r>
    <w:r w:rsidRPr="00353485">
      <w:rPr>
        <w:rFonts w:ascii="Calibri" w:hAnsi="Calibri" w:cs="Arial"/>
        <w:b/>
        <w:bCs/>
        <w:color w:val="000000"/>
        <w:sz w:val="18"/>
        <w:szCs w:val="18"/>
      </w:rPr>
      <w:fldChar w:fldCharType="separate"/>
    </w:r>
    <w:ins w:id="250" w:author="QuestAdmin" w:date="2017-01-10T16:49:00Z">
      <w:r w:rsidR="006A64AB">
        <w:rPr>
          <w:rFonts w:ascii="Calibri" w:hAnsi="Calibri" w:cs="Arial"/>
          <w:b/>
          <w:bCs/>
          <w:noProof/>
          <w:color w:val="000000"/>
          <w:sz w:val="18"/>
          <w:szCs w:val="18"/>
        </w:rPr>
        <w:t>Document in main</w:t>
      </w:r>
    </w:ins>
    <w:del w:id="251" w:author="QuestAdmin" w:date="2017-01-10T16:49:00Z">
      <w:r w:rsidDel="006A64AB">
        <w:rPr>
          <w:rFonts w:ascii="Calibri" w:hAnsi="Calibri" w:cs="Arial"/>
          <w:b/>
          <w:bCs/>
          <w:noProof/>
          <w:color w:val="000000"/>
          <w:sz w:val="18"/>
          <w:szCs w:val="18"/>
        </w:rPr>
        <w:delText>CA DLP iConsole Automated Test Suite DDS.docx</w:delText>
      </w:r>
    </w:del>
    <w:r w:rsidRPr="00353485">
      <w:rPr>
        <w:rFonts w:ascii="Calibri" w:hAnsi="Calibri" w:cs="Arial"/>
        <w:b/>
        <w:bCs/>
        <w:color w:val="000000"/>
        <w:sz w:val="18"/>
        <w:szCs w:val="18"/>
      </w:rPr>
      <w:fldChar w:fldCharType="end"/>
    </w:r>
    <w:r>
      <w:rPr>
        <w:rFonts w:ascii="Calibri" w:hAnsi="Calibri" w:cs="Arial"/>
        <w:b/>
        <w:bCs/>
        <w:color w:val="000000"/>
        <w:sz w:val="18"/>
        <w:szCs w:val="18"/>
      </w:rPr>
      <w:t xml:space="preserve">  Revision 1</w:t>
    </w:r>
  </w:p>
  <w:p w:rsidR="005B7F23" w:rsidRPr="00353485" w:rsidRDefault="005B7F23" w:rsidP="003613FB">
    <w:pPr>
      <w:rPr>
        <w:rFonts w:eastAsia="Times New Roman" w:cs="Arial"/>
        <w:color w:val="000000"/>
        <w:sz w:val="16"/>
        <w:szCs w:val="16"/>
      </w:rPr>
    </w:pPr>
    <w:r w:rsidRPr="00353485">
      <w:rPr>
        <w:rFonts w:eastAsia="Times New Roman" w:cs="Arial"/>
        <w:color w:val="000000"/>
        <w:sz w:val="16"/>
        <w:szCs w:val="16"/>
      </w:rPr>
      <w:t>Copyright © 201</w:t>
    </w:r>
    <w:r>
      <w:rPr>
        <w:rFonts w:eastAsia="Times New Roman" w:cs="Arial"/>
        <w:color w:val="000000"/>
        <w:sz w:val="16"/>
        <w:szCs w:val="16"/>
      </w:rPr>
      <w:t>1</w:t>
    </w:r>
    <w:r w:rsidRPr="00353485">
      <w:rPr>
        <w:rFonts w:eastAsia="Times New Roman" w:cs="Arial"/>
        <w:color w:val="000000"/>
        <w:sz w:val="16"/>
        <w:szCs w:val="16"/>
      </w:rPr>
      <w:t xml:space="preserve"> CA.  All rights reserved. CA confidential and proprietary information for CA internal use only. No unauthorized copying or distribution permitted.</w:t>
    </w:r>
  </w:p>
  <w:p w:rsidR="005B7F23" w:rsidRPr="00C92672" w:rsidRDefault="005B7F23">
    <w:pPr>
      <w:pStyle w:val="Footer"/>
      <w:pBdr>
        <w:top w:val="none" w:sz="0" w:space="0" w:color="auto"/>
        <w:bottom w:val="none" w:sz="0" w:space="0" w:color="auto"/>
      </w:pBdr>
      <w:rPr>
        <w:rFonts w:ascii="CA Sans" w:hAnsi="CA Sans"/>
      </w:rPr>
    </w:pPr>
    <w:r w:rsidRPr="00353485">
      <w:rPr>
        <w:rFonts w:ascii="Calibri" w:hAnsi="Calibri"/>
        <w:color w:val="000000"/>
        <w:szCs w:val="16"/>
      </w:rPr>
      <w:t> </w:t>
    </w:r>
    <w:r w:rsidRPr="00353485">
      <w:rPr>
        <w:rFonts w:ascii="Calibri" w:hAnsi="Calibri" w:cs="Arial"/>
        <w:color w:val="000000"/>
        <w:szCs w:val="16"/>
      </w:rPr>
      <w:t xml:space="preserve">Issue Date: </w:t>
    </w:r>
    <w:r>
      <w:rPr>
        <w:rFonts w:ascii="Calibri" w:hAnsi="Calibri" w:cs="Arial"/>
        <w:color w:val="000000"/>
        <w:szCs w:val="16"/>
      </w:rPr>
      <w:t xml:space="preserve">May 20, 2011,   </w:t>
    </w:r>
    <w:r w:rsidRPr="00353485">
      <w:rPr>
        <w:rFonts w:ascii="Calibri" w:hAnsi="Calibri" w:cs="Arial"/>
        <w:color w:val="000000"/>
        <w:szCs w:val="16"/>
      </w:rPr>
      <w:t xml:space="preserve">Issued By: </w:t>
    </w:r>
    <w:r>
      <w:rPr>
        <w:rFonts w:ascii="Calibri" w:hAnsi="Calibri" w:cs="Arial"/>
        <w:color w:val="000000"/>
        <w:szCs w:val="16"/>
      </w:rPr>
      <w:t>Richard Dickinson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774" w:rsidRDefault="00C95774">
      <w:r>
        <w:separator/>
      </w:r>
    </w:p>
  </w:footnote>
  <w:footnote w:type="continuationSeparator" w:id="0">
    <w:p w:rsidR="00C95774" w:rsidRDefault="00C95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3" w:rsidRDefault="005B7F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B7F23" w:rsidRDefault="005B7F23">
    <w:pPr>
      <w:pStyle w:val="Header"/>
      <w:ind w:right="360"/>
    </w:pPr>
    <w:r>
      <w:rPr>
        <w:rStyle w:val="PageNumber"/>
      </w:rPr>
      <w:tab/>
    </w:r>
    <w:r>
      <w:rPr>
        <w:rStyle w:val="PageNumber"/>
      </w:rPr>
      <w:tab/>
    </w:r>
    <w:fldSimple w:instr=" STYLEREF &quot;Heading 1&quot; \* MERGEFORMAT ">
      <w:r w:rsidR="006A64AB" w:rsidRPr="006A64AB">
        <w:rPr>
          <w:rStyle w:val="PageNumber"/>
          <w:b/>
          <w:noProof/>
        </w:rPr>
        <w:t>PREFACE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F23" w:rsidRDefault="005B7F23">
    <w:pPr>
      <w:pStyle w:val="Header"/>
    </w:pPr>
    <w:r>
      <w:rPr>
        <w:noProof/>
      </w:rPr>
      <w:drawing>
        <wp:inline distT="0" distB="0" distL="0" distR="0">
          <wp:extent cx="914400" cy="819150"/>
          <wp:effectExtent l="19050" t="0" r="0" b="0"/>
          <wp:docPr id="1" name="Picture 1" descr="CA_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r_RGB"/>
                  <pic:cNvPicPr>
                    <a:picLocks noChangeAspect="1" noChangeArrowheads="1"/>
                  </pic:cNvPicPr>
                </pic:nvPicPr>
                <pic:blipFill>
                  <a:blip r:embed="rId1"/>
                  <a:srcRect/>
                  <a:stretch>
                    <a:fillRect/>
                  </a:stretch>
                </pic:blipFill>
                <pic:spPr bwMode="auto">
                  <a:xfrm>
                    <a:off x="0" y="0"/>
                    <a:ext cx="9144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BE7C4D54"/>
    <w:lvl w:ilvl="0">
      <w:start w:val="1"/>
      <w:numFmt w:val="decimal"/>
      <w:pStyle w:val="ListNumber2"/>
      <w:lvlText w:val="%1."/>
      <w:lvlJc w:val="left"/>
      <w:pPr>
        <w:tabs>
          <w:tab w:val="num" w:pos="643"/>
        </w:tabs>
        <w:ind w:left="643" w:hanging="360"/>
      </w:pPr>
    </w:lvl>
  </w:abstractNum>
  <w:abstractNum w:abstractNumId="1">
    <w:nsid w:val="FFFFFFFB"/>
    <w:multiLevelType w:val="multilevel"/>
    <w:tmpl w:val="456C989C"/>
    <w:lvl w:ilvl="0">
      <w:start w:val="1"/>
      <w:numFmt w:val="decimal"/>
      <w:pStyle w:val="Heading1"/>
      <w:lvlText w:val="%1"/>
      <w:lvlJc w:val="left"/>
      <w:pPr>
        <w:tabs>
          <w:tab w:val="num" w:pos="450"/>
        </w:tabs>
        <w:ind w:left="450" w:hanging="360"/>
      </w:pPr>
      <w:rPr>
        <w:rFonts w:hint="default"/>
      </w:rPr>
    </w:lvl>
    <w:lvl w:ilvl="1">
      <w:start w:val="1"/>
      <w:numFmt w:val="decimal"/>
      <w:pStyle w:val="Heading2"/>
      <w:lvlText w:val="%1.%2"/>
      <w:lvlJc w:val="left"/>
      <w:pPr>
        <w:tabs>
          <w:tab w:val="num" w:pos="862"/>
        </w:tabs>
        <w:ind w:left="862" w:hanging="720"/>
      </w:pPr>
      <w:rPr>
        <w:rFonts w:ascii="Calibri" w:eastAsia="MS Mincho" w:hAnsi="Calibri" w:hint="default"/>
        <w:b/>
        <w:bCs/>
        <w:i w:val="0"/>
        <w:iCs w:val="0"/>
        <w:caps/>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vertAlign w:val="baseline"/>
        <w:em w:val="none"/>
      </w:rPr>
    </w:lvl>
    <w:lvl w:ilvl="2">
      <w:start w:val="1"/>
      <w:numFmt w:val="decimal"/>
      <w:pStyle w:val="Heading3"/>
      <w:lvlText w:val="%1.%2.%3"/>
      <w:lvlJc w:val="left"/>
      <w:pPr>
        <w:tabs>
          <w:tab w:val="num" w:pos="810"/>
        </w:tabs>
        <w:ind w:left="810" w:hanging="720"/>
      </w:pPr>
      <w:rPr>
        <w:rFonts w:ascii="Calibri" w:eastAsia="MS Mincho" w:hAnsi="Calibri" w:hint="default"/>
        <w:b/>
        <w:bCs/>
        <w:i w:val="0"/>
        <w:iCs w:val="0"/>
        <w:caps w:val="0"/>
        <w:smallCaps w:val="0"/>
        <w:strike w:val="0"/>
        <w:dstrike w:val="0"/>
        <w:outline w:val="0"/>
        <w:shadow w:val="0"/>
        <w:emboss w:val="0"/>
        <w:imprint w:val="0"/>
        <w:color w:val="auto"/>
        <w:spacing w:val="0"/>
        <w:w w:val="100"/>
        <w:kern w:val="0"/>
        <w:position w:val="0"/>
        <w:sz w:val="24"/>
        <w:u w:val="none"/>
        <w:effect w:val="none"/>
        <w:bdr w:val="none" w:sz="0" w:space="0" w:color="auto"/>
        <w:shd w:val="clear" w:color="auto" w:fill="auto"/>
        <w:vertAlign w:val="baseline"/>
        <w:em w:val="none"/>
      </w:rPr>
    </w:lvl>
    <w:lvl w:ilvl="3">
      <w:start w:val="1"/>
      <w:numFmt w:val="decimal"/>
      <w:pStyle w:val="Heading4"/>
      <w:lvlText w:val="%1.%2.%3.%4"/>
      <w:lvlJc w:val="left"/>
      <w:pPr>
        <w:tabs>
          <w:tab w:val="num" w:pos="2250"/>
        </w:tabs>
        <w:ind w:left="2250" w:hanging="720"/>
      </w:pPr>
      <w:rPr>
        <w:rFonts w:ascii="Calibri" w:eastAsia="MS Mincho" w:hAnsi="Calibri" w:hint="default"/>
        <w:b/>
        <w:bCs/>
        <w:i/>
        <w:iCs/>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vertAlign w:val="baseline"/>
        <w:em w:val="none"/>
      </w:rPr>
    </w:lvl>
    <w:lvl w:ilvl="4">
      <w:start w:val="1"/>
      <w:numFmt w:val="decimal"/>
      <w:pStyle w:val="Heading5"/>
      <w:lvlText w:val="%1.%2.%3.%4.%5"/>
      <w:lvlJc w:val="left"/>
      <w:pPr>
        <w:tabs>
          <w:tab w:val="num" w:pos="1890"/>
        </w:tabs>
        <w:ind w:left="1530" w:hanging="720"/>
      </w:pPr>
      <w:rPr>
        <w:rFonts w:hint="default"/>
      </w:rPr>
    </w:lvl>
    <w:lvl w:ilvl="5">
      <w:start w:val="1"/>
      <w:numFmt w:val="decimal"/>
      <w:pStyle w:val="Heading6"/>
      <w:lvlText w:val="%1.%2.%3.%4.%5.%6"/>
      <w:lvlJc w:val="left"/>
      <w:pPr>
        <w:tabs>
          <w:tab w:val="num" w:pos="4050"/>
        </w:tabs>
        <w:ind w:left="3690" w:hanging="720"/>
      </w:pPr>
      <w:rPr>
        <w:rFonts w:hint="default"/>
      </w:rPr>
    </w:lvl>
    <w:lvl w:ilvl="6">
      <w:start w:val="1"/>
      <w:numFmt w:val="decimal"/>
      <w:pStyle w:val="Heading7"/>
      <w:lvlText w:val="%1.%2.%3.%4.%5.%6.%7"/>
      <w:lvlJc w:val="left"/>
      <w:pPr>
        <w:tabs>
          <w:tab w:val="num" w:pos="5130"/>
        </w:tabs>
        <w:ind w:left="4410" w:hanging="720"/>
      </w:pPr>
      <w:rPr>
        <w:rFonts w:hint="default"/>
      </w:rPr>
    </w:lvl>
    <w:lvl w:ilvl="7">
      <w:start w:val="1"/>
      <w:numFmt w:val="decimal"/>
      <w:pStyle w:val="Heading8"/>
      <w:lvlText w:val="%1.%2.%3.%4.%5.%6.%7.%8"/>
      <w:lvlJc w:val="left"/>
      <w:pPr>
        <w:tabs>
          <w:tab w:val="num" w:pos="5850"/>
        </w:tabs>
        <w:ind w:left="5130" w:hanging="720"/>
      </w:pPr>
      <w:rPr>
        <w:rFonts w:hint="default"/>
      </w:rPr>
    </w:lvl>
    <w:lvl w:ilvl="8">
      <w:start w:val="1"/>
      <w:numFmt w:val="decimal"/>
      <w:pStyle w:val="Heading9"/>
      <w:lvlText w:val="%1.%2.%3.%4.%5.%6.%7.%8.%9"/>
      <w:lvlJc w:val="left"/>
      <w:pPr>
        <w:tabs>
          <w:tab w:val="num" w:pos="6930"/>
        </w:tabs>
        <w:ind w:left="5850" w:hanging="720"/>
      </w:pPr>
      <w:rPr>
        <w:rFonts w:hint="default"/>
      </w:rPr>
    </w:lvl>
  </w:abstractNum>
  <w:abstractNum w:abstractNumId="2">
    <w:nsid w:val="04CA745D"/>
    <w:multiLevelType w:val="hybridMultilevel"/>
    <w:tmpl w:val="55FE53FC"/>
    <w:lvl w:ilvl="0" w:tplc="7D140B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9C15266"/>
    <w:multiLevelType w:val="hybridMultilevel"/>
    <w:tmpl w:val="BEE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E56BFE"/>
    <w:multiLevelType w:val="hybridMultilevel"/>
    <w:tmpl w:val="911C8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0D1DBB"/>
    <w:multiLevelType w:val="hybridMultilevel"/>
    <w:tmpl w:val="DB7C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6A37"/>
    <w:multiLevelType w:val="hybridMultilevel"/>
    <w:tmpl w:val="08BA0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2E87727"/>
    <w:multiLevelType w:val="hybridMultilevel"/>
    <w:tmpl w:val="B35C8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836EFE"/>
    <w:multiLevelType w:val="hybridMultilevel"/>
    <w:tmpl w:val="3F3AFE10"/>
    <w:lvl w:ilvl="0" w:tplc="46102A26">
      <w:start w:val="1"/>
      <w:numFmt w:val="decimal"/>
      <w:lvlText w:val="%1."/>
      <w:lvlJc w:val="left"/>
      <w:pPr>
        <w:ind w:left="1080" w:hanging="360"/>
      </w:pPr>
      <w:rPr>
        <w:rFonts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F2B7E24"/>
    <w:multiLevelType w:val="multilevel"/>
    <w:tmpl w:val="05B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D6113"/>
    <w:multiLevelType w:val="hybridMultilevel"/>
    <w:tmpl w:val="B5B2FA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3163158"/>
    <w:multiLevelType w:val="multilevel"/>
    <w:tmpl w:val="98C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66350E"/>
    <w:multiLevelType w:val="hybridMultilevel"/>
    <w:tmpl w:val="E3A843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702372D"/>
    <w:multiLevelType w:val="hybridMultilevel"/>
    <w:tmpl w:val="CAC8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A112CA"/>
    <w:multiLevelType w:val="multilevel"/>
    <w:tmpl w:val="02AC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985DC8"/>
    <w:multiLevelType w:val="hybridMultilevel"/>
    <w:tmpl w:val="710EBF18"/>
    <w:lvl w:ilvl="0" w:tplc="96863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3D0FE8"/>
    <w:multiLevelType w:val="multilevel"/>
    <w:tmpl w:val="E716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6433C4"/>
    <w:multiLevelType w:val="hybridMultilevel"/>
    <w:tmpl w:val="2DB0485C"/>
    <w:lvl w:ilvl="0" w:tplc="909AFC80">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8">
    <w:nsid w:val="2DC756A0"/>
    <w:multiLevelType w:val="hybridMultilevel"/>
    <w:tmpl w:val="47AE67CA"/>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nsid w:val="32471C73"/>
    <w:multiLevelType w:val="hybridMultilevel"/>
    <w:tmpl w:val="53A8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4407E2"/>
    <w:multiLevelType w:val="hybridMultilevel"/>
    <w:tmpl w:val="4198D89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4CA6DB8"/>
    <w:multiLevelType w:val="multilevel"/>
    <w:tmpl w:val="F37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F2264"/>
    <w:multiLevelType w:val="hybridMultilevel"/>
    <w:tmpl w:val="318A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D7CD3"/>
    <w:multiLevelType w:val="hybridMultilevel"/>
    <w:tmpl w:val="D674AE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3BBC6470"/>
    <w:multiLevelType w:val="multilevel"/>
    <w:tmpl w:val="B7E0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5E1802"/>
    <w:multiLevelType w:val="hybridMultilevel"/>
    <w:tmpl w:val="80944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12CB1"/>
    <w:multiLevelType w:val="hybridMultilevel"/>
    <w:tmpl w:val="A164E510"/>
    <w:lvl w:ilvl="0" w:tplc="A14C8492">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nsid w:val="41AB0CCB"/>
    <w:multiLevelType w:val="hybridMultilevel"/>
    <w:tmpl w:val="99DAA69C"/>
    <w:lvl w:ilvl="0" w:tplc="7340C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2296F58"/>
    <w:multiLevelType w:val="hybridMultilevel"/>
    <w:tmpl w:val="81040902"/>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43DF7B17"/>
    <w:multiLevelType w:val="hybridMultilevel"/>
    <w:tmpl w:val="08E830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0">
    <w:nsid w:val="45C140E4"/>
    <w:multiLevelType w:val="hybridMultilevel"/>
    <w:tmpl w:val="9752A5E2"/>
    <w:lvl w:ilvl="0" w:tplc="64EABE7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49700ED7"/>
    <w:multiLevelType w:val="hybridMultilevel"/>
    <w:tmpl w:val="0D4C9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9F1783D"/>
    <w:multiLevelType w:val="hybridMultilevel"/>
    <w:tmpl w:val="2A66F3A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nsid w:val="4AC23751"/>
    <w:multiLevelType w:val="hybridMultilevel"/>
    <w:tmpl w:val="911C81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DE62D3C"/>
    <w:multiLevelType w:val="hybridMultilevel"/>
    <w:tmpl w:val="9752A5E2"/>
    <w:lvl w:ilvl="0" w:tplc="64EABE7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4E15463A"/>
    <w:multiLevelType w:val="hybridMultilevel"/>
    <w:tmpl w:val="B8C25A9E"/>
    <w:lvl w:ilvl="0" w:tplc="64EABE78">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4EAE34A8"/>
    <w:multiLevelType w:val="hybridMultilevel"/>
    <w:tmpl w:val="D3BA23CA"/>
    <w:lvl w:ilvl="0" w:tplc="46102A26">
      <w:start w:val="1"/>
      <w:numFmt w:val="decimal"/>
      <w:lvlText w:val="%1."/>
      <w:lvlJc w:val="left"/>
      <w:pPr>
        <w:ind w:left="1800" w:hanging="360"/>
      </w:pPr>
      <w:rPr>
        <w:rFonts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4ECB17B6"/>
    <w:multiLevelType w:val="hybridMultilevel"/>
    <w:tmpl w:val="B28AF530"/>
    <w:lvl w:ilvl="0" w:tplc="8F6A4E6C">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nsid w:val="530F1E70"/>
    <w:multiLevelType w:val="multilevel"/>
    <w:tmpl w:val="AFF2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7F1AF9"/>
    <w:multiLevelType w:val="hybridMultilevel"/>
    <w:tmpl w:val="A74472B4"/>
    <w:lvl w:ilvl="0" w:tplc="9F18ED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58416E0B"/>
    <w:multiLevelType w:val="hybridMultilevel"/>
    <w:tmpl w:val="07E8C8B8"/>
    <w:lvl w:ilvl="0" w:tplc="41A8262E">
      <w:start w:val="1"/>
      <w:numFmt w:val="bullet"/>
      <w:lvlText w:val=""/>
      <w:lvlJc w:val="left"/>
      <w:pPr>
        <w:tabs>
          <w:tab w:val="num" w:pos="1152"/>
        </w:tabs>
        <w:ind w:left="1152" w:hanging="360"/>
      </w:pPr>
      <w:rPr>
        <w:rFonts w:ascii="Wingdings" w:hAnsi="Wingdings" w:hint="default"/>
        <w:b w:val="0"/>
        <w:i w:val="0"/>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5842122F"/>
    <w:multiLevelType w:val="hybridMultilevel"/>
    <w:tmpl w:val="94F89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5A9D7CC3"/>
    <w:multiLevelType w:val="hybridMultilevel"/>
    <w:tmpl w:val="142C62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5E77400A"/>
    <w:multiLevelType w:val="hybridMultilevel"/>
    <w:tmpl w:val="28466C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61B07203"/>
    <w:multiLevelType w:val="hybridMultilevel"/>
    <w:tmpl w:val="D4DEE860"/>
    <w:lvl w:ilvl="0" w:tplc="53FA334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5">
    <w:nsid w:val="65291A2E"/>
    <w:multiLevelType w:val="hybridMultilevel"/>
    <w:tmpl w:val="257687AC"/>
    <w:lvl w:ilvl="0" w:tplc="46102A26">
      <w:start w:val="1"/>
      <w:numFmt w:val="decimal"/>
      <w:lvlText w:val="%1."/>
      <w:lvlJc w:val="left"/>
      <w:pPr>
        <w:ind w:left="1800" w:hanging="360"/>
      </w:pPr>
      <w:rPr>
        <w:rFonts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nsid w:val="70B22CA3"/>
    <w:multiLevelType w:val="hybridMultilevel"/>
    <w:tmpl w:val="55F6419E"/>
    <w:lvl w:ilvl="0" w:tplc="41A8262E">
      <w:start w:val="1"/>
      <w:numFmt w:val="bullet"/>
      <w:lvlText w:val=""/>
      <w:lvlJc w:val="left"/>
      <w:pPr>
        <w:tabs>
          <w:tab w:val="num" w:pos="1080"/>
        </w:tabs>
        <w:ind w:left="1080" w:hanging="360"/>
      </w:pPr>
      <w:rPr>
        <w:rFonts w:ascii="Wingdings" w:hAnsi="Wingdings" w:hint="default"/>
        <w:b w:val="0"/>
        <w:i w:val="0"/>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7">
    <w:nsid w:val="71D25E5F"/>
    <w:multiLevelType w:val="hybridMultilevel"/>
    <w:tmpl w:val="FD46EC1E"/>
    <w:lvl w:ilvl="0" w:tplc="97F2C8E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8">
    <w:nsid w:val="732D5752"/>
    <w:multiLevelType w:val="hybridMultilevel"/>
    <w:tmpl w:val="2E001A00"/>
    <w:lvl w:ilvl="0" w:tplc="ADFAC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51E6465"/>
    <w:multiLevelType w:val="hybridMultilevel"/>
    <w:tmpl w:val="BAAA7C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6916869"/>
    <w:multiLevelType w:val="hybridMultilevel"/>
    <w:tmpl w:val="E43445D8"/>
    <w:lvl w:ilvl="0" w:tplc="889076D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7"/>
  </w:num>
  <w:num w:numId="3">
    <w:abstractNumId w:val="1"/>
  </w:num>
  <w:num w:numId="4">
    <w:abstractNumId w:val="1"/>
  </w:num>
  <w:num w:numId="5">
    <w:abstractNumId w:val="1"/>
  </w:num>
  <w:num w:numId="6">
    <w:abstractNumId w:val="40"/>
  </w:num>
  <w:num w:numId="7">
    <w:abstractNumId w:val="46"/>
  </w:num>
  <w:num w:numId="8">
    <w:abstractNumId w:val="18"/>
  </w:num>
  <w:num w:numId="9">
    <w:abstractNumId w:val="37"/>
  </w:num>
  <w:num w:numId="10">
    <w:abstractNumId w:val="29"/>
  </w:num>
  <w:num w:numId="11">
    <w:abstractNumId w:val="47"/>
  </w:num>
  <w:num w:numId="12">
    <w:abstractNumId w:val="39"/>
  </w:num>
  <w:num w:numId="13">
    <w:abstractNumId w:val="2"/>
  </w:num>
  <w:num w:numId="14">
    <w:abstractNumId w:val="50"/>
  </w:num>
  <w:num w:numId="15">
    <w:abstractNumId w:val="33"/>
  </w:num>
  <w:num w:numId="16">
    <w:abstractNumId w:val="25"/>
  </w:num>
  <w:num w:numId="17">
    <w:abstractNumId w:val="7"/>
  </w:num>
  <w:num w:numId="18">
    <w:abstractNumId w:val="48"/>
  </w:num>
  <w:num w:numId="19">
    <w:abstractNumId w:val="43"/>
  </w:num>
  <w:num w:numId="20">
    <w:abstractNumId w:val="32"/>
  </w:num>
  <w:num w:numId="21">
    <w:abstractNumId w:val="20"/>
  </w:num>
  <w:num w:numId="22">
    <w:abstractNumId w:val="23"/>
  </w:num>
  <w:num w:numId="23">
    <w:abstractNumId w:val="13"/>
  </w:num>
  <w:num w:numId="24">
    <w:abstractNumId w:val="31"/>
  </w:num>
  <w:num w:numId="25">
    <w:abstractNumId w:val="42"/>
  </w:num>
  <w:num w:numId="26">
    <w:abstractNumId w:val="49"/>
  </w:num>
  <w:num w:numId="27">
    <w:abstractNumId w:val="3"/>
  </w:num>
  <w:num w:numId="28">
    <w:abstractNumId w:val="4"/>
  </w:num>
  <w:num w:numId="29">
    <w:abstractNumId w:val="8"/>
  </w:num>
  <w:num w:numId="30">
    <w:abstractNumId w:val="36"/>
  </w:num>
  <w:num w:numId="31">
    <w:abstractNumId w:val="12"/>
  </w:num>
  <w:num w:numId="32">
    <w:abstractNumId w:val="45"/>
  </w:num>
  <w:num w:numId="33">
    <w:abstractNumId w:val="6"/>
  </w:num>
  <w:num w:numId="34">
    <w:abstractNumId w:val="34"/>
  </w:num>
  <w:num w:numId="35">
    <w:abstractNumId w:val="28"/>
  </w:num>
  <w:num w:numId="36">
    <w:abstractNumId w:val="30"/>
  </w:num>
  <w:num w:numId="37">
    <w:abstractNumId w:val="10"/>
  </w:num>
  <w:num w:numId="38">
    <w:abstractNumId w:val="35"/>
  </w:num>
  <w:num w:numId="39">
    <w:abstractNumId w:val="41"/>
  </w:num>
  <w:num w:numId="40">
    <w:abstractNumId w:val="44"/>
  </w:num>
  <w:num w:numId="41">
    <w:abstractNumId w:val="15"/>
  </w:num>
  <w:num w:numId="42">
    <w:abstractNumId w:val="14"/>
  </w:num>
  <w:num w:numId="43">
    <w:abstractNumId w:val="11"/>
  </w:num>
  <w:num w:numId="44">
    <w:abstractNumId w:val="9"/>
  </w:num>
  <w:num w:numId="45">
    <w:abstractNumId w:val="16"/>
  </w:num>
  <w:num w:numId="46">
    <w:abstractNumId w:val="21"/>
  </w:num>
  <w:num w:numId="47">
    <w:abstractNumId w:val="24"/>
  </w:num>
  <w:num w:numId="48">
    <w:abstractNumId w:val="38"/>
  </w:num>
  <w:num w:numId="49">
    <w:abstractNumId w:val="26"/>
  </w:num>
  <w:num w:numId="50">
    <w:abstractNumId w:val="0"/>
  </w:num>
  <w:num w:numId="51">
    <w:abstractNumId w:val="5"/>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7"/>
  </w:num>
  <w:num w:numId="54">
    <w:abstractNumId w:val="19"/>
  </w:num>
  <w:num w:numId="55">
    <w:abstractNumId w:val="2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estAdmin">
    <w15:presenceInfo w15:providerId="None" w15:userId="Quest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proofState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3DF9"/>
    <w:rsid w:val="00001932"/>
    <w:rsid w:val="00003359"/>
    <w:rsid w:val="000148DA"/>
    <w:rsid w:val="00024530"/>
    <w:rsid w:val="00026230"/>
    <w:rsid w:val="00026E94"/>
    <w:rsid w:val="00027A2B"/>
    <w:rsid w:val="00036A97"/>
    <w:rsid w:val="00043A46"/>
    <w:rsid w:val="00045721"/>
    <w:rsid w:val="000503B7"/>
    <w:rsid w:val="00052283"/>
    <w:rsid w:val="000550D7"/>
    <w:rsid w:val="00056DCE"/>
    <w:rsid w:val="000737C8"/>
    <w:rsid w:val="00076C07"/>
    <w:rsid w:val="0008060D"/>
    <w:rsid w:val="00081C1A"/>
    <w:rsid w:val="00083D72"/>
    <w:rsid w:val="00084E11"/>
    <w:rsid w:val="0009263F"/>
    <w:rsid w:val="00095ADD"/>
    <w:rsid w:val="000A0315"/>
    <w:rsid w:val="000A3D11"/>
    <w:rsid w:val="000A7C42"/>
    <w:rsid w:val="000B0AD2"/>
    <w:rsid w:val="000B39D6"/>
    <w:rsid w:val="000C707D"/>
    <w:rsid w:val="000D190F"/>
    <w:rsid w:val="000E374F"/>
    <w:rsid w:val="000E4946"/>
    <w:rsid w:val="000E6B65"/>
    <w:rsid w:val="000F41F8"/>
    <w:rsid w:val="000F4B0E"/>
    <w:rsid w:val="0010510D"/>
    <w:rsid w:val="00117DD9"/>
    <w:rsid w:val="00134214"/>
    <w:rsid w:val="0013652D"/>
    <w:rsid w:val="001402B7"/>
    <w:rsid w:val="00144E06"/>
    <w:rsid w:val="001471C1"/>
    <w:rsid w:val="00150E58"/>
    <w:rsid w:val="00151C96"/>
    <w:rsid w:val="0016002B"/>
    <w:rsid w:val="00175126"/>
    <w:rsid w:val="00181EEE"/>
    <w:rsid w:val="00182EBD"/>
    <w:rsid w:val="00184F76"/>
    <w:rsid w:val="00186A98"/>
    <w:rsid w:val="00197D59"/>
    <w:rsid w:val="001A1A37"/>
    <w:rsid w:val="001A1DF5"/>
    <w:rsid w:val="001A4980"/>
    <w:rsid w:val="001A6228"/>
    <w:rsid w:val="001A798C"/>
    <w:rsid w:val="001A7BAA"/>
    <w:rsid w:val="001B3971"/>
    <w:rsid w:val="001B46C8"/>
    <w:rsid w:val="001C01F1"/>
    <w:rsid w:val="001C5B1A"/>
    <w:rsid w:val="001C6937"/>
    <w:rsid w:val="001D266F"/>
    <w:rsid w:val="001E76E2"/>
    <w:rsid w:val="001F011E"/>
    <w:rsid w:val="001F0D8C"/>
    <w:rsid w:val="001F5D89"/>
    <w:rsid w:val="002073A1"/>
    <w:rsid w:val="00222A14"/>
    <w:rsid w:val="00222A29"/>
    <w:rsid w:val="00231E7E"/>
    <w:rsid w:val="002332FB"/>
    <w:rsid w:val="00234DA7"/>
    <w:rsid w:val="00237433"/>
    <w:rsid w:val="00240F83"/>
    <w:rsid w:val="00244289"/>
    <w:rsid w:val="00254B74"/>
    <w:rsid w:val="00260C54"/>
    <w:rsid w:val="00263779"/>
    <w:rsid w:val="00265E4A"/>
    <w:rsid w:val="0026608C"/>
    <w:rsid w:val="002704EC"/>
    <w:rsid w:val="00272867"/>
    <w:rsid w:val="00273B0B"/>
    <w:rsid w:val="00277A6C"/>
    <w:rsid w:val="0029014C"/>
    <w:rsid w:val="00292381"/>
    <w:rsid w:val="00297E3D"/>
    <w:rsid w:val="002B057B"/>
    <w:rsid w:val="002C04F3"/>
    <w:rsid w:val="002C12FF"/>
    <w:rsid w:val="002C3AFC"/>
    <w:rsid w:val="002C4A68"/>
    <w:rsid w:val="002D6AFE"/>
    <w:rsid w:val="002E348F"/>
    <w:rsid w:val="002E3BD3"/>
    <w:rsid w:val="002E645A"/>
    <w:rsid w:val="002F03E8"/>
    <w:rsid w:val="003042BD"/>
    <w:rsid w:val="0030439F"/>
    <w:rsid w:val="00310527"/>
    <w:rsid w:val="0031518F"/>
    <w:rsid w:val="00324F66"/>
    <w:rsid w:val="00326268"/>
    <w:rsid w:val="00330736"/>
    <w:rsid w:val="00353485"/>
    <w:rsid w:val="003613FB"/>
    <w:rsid w:val="00367922"/>
    <w:rsid w:val="003733DA"/>
    <w:rsid w:val="00375638"/>
    <w:rsid w:val="003759DA"/>
    <w:rsid w:val="00382557"/>
    <w:rsid w:val="0039026E"/>
    <w:rsid w:val="00391D9B"/>
    <w:rsid w:val="00393DE5"/>
    <w:rsid w:val="003A2B11"/>
    <w:rsid w:val="003C2805"/>
    <w:rsid w:val="003D62E8"/>
    <w:rsid w:val="003F281E"/>
    <w:rsid w:val="004008F2"/>
    <w:rsid w:val="004016E7"/>
    <w:rsid w:val="004163BF"/>
    <w:rsid w:val="00423A24"/>
    <w:rsid w:val="00436C8E"/>
    <w:rsid w:val="00441A26"/>
    <w:rsid w:val="00443623"/>
    <w:rsid w:val="004447AD"/>
    <w:rsid w:val="00460F57"/>
    <w:rsid w:val="00463CE3"/>
    <w:rsid w:val="00466A51"/>
    <w:rsid w:val="004675A9"/>
    <w:rsid w:val="00476EAC"/>
    <w:rsid w:val="00481517"/>
    <w:rsid w:val="00481EC6"/>
    <w:rsid w:val="00483618"/>
    <w:rsid w:val="00485E84"/>
    <w:rsid w:val="004958E5"/>
    <w:rsid w:val="004A056D"/>
    <w:rsid w:val="004B6C51"/>
    <w:rsid w:val="004C57CC"/>
    <w:rsid w:val="004C5B1C"/>
    <w:rsid w:val="004C725D"/>
    <w:rsid w:val="004D789E"/>
    <w:rsid w:val="004E0690"/>
    <w:rsid w:val="004E7CFA"/>
    <w:rsid w:val="004F1AF7"/>
    <w:rsid w:val="004F6938"/>
    <w:rsid w:val="00511F3E"/>
    <w:rsid w:val="00513890"/>
    <w:rsid w:val="00525559"/>
    <w:rsid w:val="00530DAA"/>
    <w:rsid w:val="00531FCF"/>
    <w:rsid w:val="00532687"/>
    <w:rsid w:val="0054206D"/>
    <w:rsid w:val="00553470"/>
    <w:rsid w:val="00560F88"/>
    <w:rsid w:val="00561102"/>
    <w:rsid w:val="00564E88"/>
    <w:rsid w:val="005843A1"/>
    <w:rsid w:val="00587067"/>
    <w:rsid w:val="00587572"/>
    <w:rsid w:val="00591CAD"/>
    <w:rsid w:val="0059528B"/>
    <w:rsid w:val="00597738"/>
    <w:rsid w:val="005979D3"/>
    <w:rsid w:val="005A1E11"/>
    <w:rsid w:val="005B030A"/>
    <w:rsid w:val="005B7F23"/>
    <w:rsid w:val="005C07FF"/>
    <w:rsid w:val="005C41B8"/>
    <w:rsid w:val="005D0893"/>
    <w:rsid w:val="005D1673"/>
    <w:rsid w:val="005D2CF1"/>
    <w:rsid w:val="005D69BD"/>
    <w:rsid w:val="005E4FA1"/>
    <w:rsid w:val="005F720B"/>
    <w:rsid w:val="005F73B9"/>
    <w:rsid w:val="006068FC"/>
    <w:rsid w:val="00606981"/>
    <w:rsid w:val="006152EA"/>
    <w:rsid w:val="0061773B"/>
    <w:rsid w:val="00620957"/>
    <w:rsid w:val="0062278D"/>
    <w:rsid w:val="00630ABD"/>
    <w:rsid w:val="00630CC5"/>
    <w:rsid w:val="00643933"/>
    <w:rsid w:val="0064631F"/>
    <w:rsid w:val="006475B4"/>
    <w:rsid w:val="0065183A"/>
    <w:rsid w:val="006551A1"/>
    <w:rsid w:val="0065715F"/>
    <w:rsid w:val="00657FB6"/>
    <w:rsid w:val="00665CA7"/>
    <w:rsid w:val="00682CDC"/>
    <w:rsid w:val="00684541"/>
    <w:rsid w:val="006902A6"/>
    <w:rsid w:val="00691A77"/>
    <w:rsid w:val="006A005B"/>
    <w:rsid w:val="006A64AB"/>
    <w:rsid w:val="006C0EA8"/>
    <w:rsid w:val="006C5089"/>
    <w:rsid w:val="006C79DA"/>
    <w:rsid w:val="006D09E2"/>
    <w:rsid w:val="006D5CF0"/>
    <w:rsid w:val="006E09E8"/>
    <w:rsid w:val="006F4303"/>
    <w:rsid w:val="00707BBF"/>
    <w:rsid w:val="00707C91"/>
    <w:rsid w:val="007109A2"/>
    <w:rsid w:val="007121E6"/>
    <w:rsid w:val="00712840"/>
    <w:rsid w:val="007177BB"/>
    <w:rsid w:val="007201E0"/>
    <w:rsid w:val="00723C06"/>
    <w:rsid w:val="00724AA6"/>
    <w:rsid w:val="00735BCE"/>
    <w:rsid w:val="00737601"/>
    <w:rsid w:val="00737B28"/>
    <w:rsid w:val="00745F0E"/>
    <w:rsid w:val="00750FA5"/>
    <w:rsid w:val="00762FC2"/>
    <w:rsid w:val="00770847"/>
    <w:rsid w:val="0077415E"/>
    <w:rsid w:val="00775039"/>
    <w:rsid w:val="00782382"/>
    <w:rsid w:val="00783E95"/>
    <w:rsid w:val="00785714"/>
    <w:rsid w:val="00793DF9"/>
    <w:rsid w:val="007A0854"/>
    <w:rsid w:val="007A35BD"/>
    <w:rsid w:val="007A3EB2"/>
    <w:rsid w:val="007A629F"/>
    <w:rsid w:val="007A7023"/>
    <w:rsid w:val="007B2E79"/>
    <w:rsid w:val="007C5F10"/>
    <w:rsid w:val="007E101B"/>
    <w:rsid w:val="007E403A"/>
    <w:rsid w:val="007F1017"/>
    <w:rsid w:val="007F42A1"/>
    <w:rsid w:val="007F452E"/>
    <w:rsid w:val="007F4C0B"/>
    <w:rsid w:val="0080124E"/>
    <w:rsid w:val="00801C6E"/>
    <w:rsid w:val="0080202D"/>
    <w:rsid w:val="00806E05"/>
    <w:rsid w:val="008172AA"/>
    <w:rsid w:val="00817339"/>
    <w:rsid w:val="00821356"/>
    <w:rsid w:val="0082385C"/>
    <w:rsid w:val="0082537B"/>
    <w:rsid w:val="00827D89"/>
    <w:rsid w:val="00830390"/>
    <w:rsid w:val="008303DA"/>
    <w:rsid w:val="0083220A"/>
    <w:rsid w:val="008368F0"/>
    <w:rsid w:val="008525DD"/>
    <w:rsid w:val="00856A13"/>
    <w:rsid w:val="00857103"/>
    <w:rsid w:val="008572FA"/>
    <w:rsid w:val="00861F3B"/>
    <w:rsid w:val="008662F7"/>
    <w:rsid w:val="0086661D"/>
    <w:rsid w:val="00867321"/>
    <w:rsid w:val="0087019B"/>
    <w:rsid w:val="008741C9"/>
    <w:rsid w:val="00874F46"/>
    <w:rsid w:val="00882C80"/>
    <w:rsid w:val="00897EB4"/>
    <w:rsid w:val="008A01A5"/>
    <w:rsid w:val="008A0CA3"/>
    <w:rsid w:val="008A1753"/>
    <w:rsid w:val="008A787B"/>
    <w:rsid w:val="008B0E76"/>
    <w:rsid w:val="008B342F"/>
    <w:rsid w:val="008B4798"/>
    <w:rsid w:val="008B671F"/>
    <w:rsid w:val="008C485A"/>
    <w:rsid w:val="008D5805"/>
    <w:rsid w:val="008D67FB"/>
    <w:rsid w:val="008E6570"/>
    <w:rsid w:val="008F2262"/>
    <w:rsid w:val="008F4DDF"/>
    <w:rsid w:val="008F551D"/>
    <w:rsid w:val="009017D6"/>
    <w:rsid w:val="0091120D"/>
    <w:rsid w:val="009232E1"/>
    <w:rsid w:val="00927281"/>
    <w:rsid w:val="009429AB"/>
    <w:rsid w:val="00946FB3"/>
    <w:rsid w:val="00955A1D"/>
    <w:rsid w:val="00955D0D"/>
    <w:rsid w:val="00956BAD"/>
    <w:rsid w:val="00961D8D"/>
    <w:rsid w:val="009623A0"/>
    <w:rsid w:val="00973F6A"/>
    <w:rsid w:val="00986118"/>
    <w:rsid w:val="00987C31"/>
    <w:rsid w:val="0099192A"/>
    <w:rsid w:val="00992D3F"/>
    <w:rsid w:val="009B11B7"/>
    <w:rsid w:val="009C1FB2"/>
    <w:rsid w:val="009C770B"/>
    <w:rsid w:val="009D3B1F"/>
    <w:rsid w:val="009D4A78"/>
    <w:rsid w:val="009E4FF5"/>
    <w:rsid w:val="009E5313"/>
    <w:rsid w:val="009F2CE0"/>
    <w:rsid w:val="009F6AEA"/>
    <w:rsid w:val="00A00DD5"/>
    <w:rsid w:val="00A14595"/>
    <w:rsid w:val="00A25FE4"/>
    <w:rsid w:val="00A26166"/>
    <w:rsid w:val="00A27F05"/>
    <w:rsid w:val="00A31300"/>
    <w:rsid w:val="00A41B83"/>
    <w:rsid w:val="00A43942"/>
    <w:rsid w:val="00A45293"/>
    <w:rsid w:val="00A50EFF"/>
    <w:rsid w:val="00A55EB6"/>
    <w:rsid w:val="00A622DC"/>
    <w:rsid w:val="00A65DAE"/>
    <w:rsid w:val="00A74A32"/>
    <w:rsid w:val="00A76DAA"/>
    <w:rsid w:val="00A775B7"/>
    <w:rsid w:val="00A83723"/>
    <w:rsid w:val="00AB0E08"/>
    <w:rsid w:val="00AB3391"/>
    <w:rsid w:val="00AB51BD"/>
    <w:rsid w:val="00AB67F1"/>
    <w:rsid w:val="00AD1267"/>
    <w:rsid w:val="00AD3FF8"/>
    <w:rsid w:val="00AE40C3"/>
    <w:rsid w:val="00AE4BB8"/>
    <w:rsid w:val="00AF0E19"/>
    <w:rsid w:val="00AF6636"/>
    <w:rsid w:val="00B01AD6"/>
    <w:rsid w:val="00B044A2"/>
    <w:rsid w:val="00B14476"/>
    <w:rsid w:val="00B20ED0"/>
    <w:rsid w:val="00B25A00"/>
    <w:rsid w:val="00B31C38"/>
    <w:rsid w:val="00B32D94"/>
    <w:rsid w:val="00B41CB7"/>
    <w:rsid w:val="00B44296"/>
    <w:rsid w:val="00B50F01"/>
    <w:rsid w:val="00B5241A"/>
    <w:rsid w:val="00B53E74"/>
    <w:rsid w:val="00B76777"/>
    <w:rsid w:val="00B854DC"/>
    <w:rsid w:val="00B948A3"/>
    <w:rsid w:val="00B9702D"/>
    <w:rsid w:val="00B97E4E"/>
    <w:rsid w:val="00BA00F9"/>
    <w:rsid w:val="00BB267E"/>
    <w:rsid w:val="00BB7144"/>
    <w:rsid w:val="00BC108B"/>
    <w:rsid w:val="00BD0D37"/>
    <w:rsid w:val="00BD176D"/>
    <w:rsid w:val="00BD6A10"/>
    <w:rsid w:val="00BE264B"/>
    <w:rsid w:val="00BE59F3"/>
    <w:rsid w:val="00BE7AC8"/>
    <w:rsid w:val="00BF1F83"/>
    <w:rsid w:val="00C14316"/>
    <w:rsid w:val="00C266AE"/>
    <w:rsid w:val="00C26B9C"/>
    <w:rsid w:val="00C347EC"/>
    <w:rsid w:val="00C34B8A"/>
    <w:rsid w:val="00C371BE"/>
    <w:rsid w:val="00C43F7E"/>
    <w:rsid w:val="00C47269"/>
    <w:rsid w:val="00C542A2"/>
    <w:rsid w:val="00C56315"/>
    <w:rsid w:val="00C57321"/>
    <w:rsid w:val="00C60C97"/>
    <w:rsid w:val="00C714AC"/>
    <w:rsid w:val="00C76277"/>
    <w:rsid w:val="00C916CB"/>
    <w:rsid w:val="00C916ED"/>
    <w:rsid w:val="00C92672"/>
    <w:rsid w:val="00C95774"/>
    <w:rsid w:val="00CA2F8D"/>
    <w:rsid w:val="00CA4A90"/>
    <w:rsid w:val="00CB0DD7"/>
    <w:rsid w:val="00CB44B4"/>
    <w:rsid w:val="00CB4743"/>
    <w:rsid w:val="00CD1904"/>
    <w:rsid w:val="00CE746F"/>
    <w:rsid w:val="00CF328A"/>
    <w:rsid w:val="00CF3BD7"/>
    <w:rsid w:val="00CF57E7"/>
    <w:rsid w:val="00CF5992"/>
    <w:rsid w:val="00D03EF1"/>
    <w:rsid w:val="00D04B59"/>
    <w:rsid w:val="00D055C4"/>
    <w:rsid w:val="00D23585"/>
    <w:rsid w:val="00D27A30"/>
    <w:rsid w:val="00D30A49"/>
    <w:rsid w:val="00D4460D"/>
    <w:rsid w:val="00D53F27"/>
    <w:rsid w:val="00D559D1"/>
    <w:rsid w:val="00D57FE4"/>
    <w:rsid w:val="00D62D53"/>
    <w:rsid w:val="00D63B6C"/>
    <w:rsid w:val="00D66FD3"/>
    <w:rsid w:val="00D67553"/>
    <w:rsid w:val="00D77944"/>
    <w:rsid w:val="00D825FC"/>
    <w:rsid w:val="00D83C66"/>
    <w:rsid w:val="00D843AD"/>
    <w:rsid w:val="00D861ED"/>
    <w:rsid w:val="00D946C4"/>
    <w:rsid w:val="00DA2728"/>
    <w:rsid w:val="00DB32A4"/>
    <w:rsid w:val="00DB3E00"/>
    <w:rsid w:val="00DB6606"/>
    <w:rsid w:val="00DB7236"/>
    <w:rsid w:val="00DE4225"/>
    <w:rsid w:val="00DE795C"/>
    <w:rsid w:val="00DF301C"/>
    <w:rsid w:val="00DF5EF6"/>
    <w:rsid w:val="00DF7C17"/>
    <w:rsid w:val="00DF7E54"/>
    <w:rsid w:val="00E13FAF"/>
    <w:rsid w:val="00E21CC9"/>
    <w:rsid w:val="00E35CC5"/>
    <w:rsid w:val="00E4520B"/>
    <w:rsid w:val="00E514C2"/>
    <w:rsid w:val="00E62300"/>
    <w:rsid w:val="00E86453"/>
    <w:rsid w:val="00E86C8D"/>
    <w:rsid w:val="00E91783"/>
    <w:rsid w:val="00E92531"/>
    <w:rsid w:val="00E97D72"/>
    <w:rsid w:val="00EA3F9B"/>
    <w:rsid w:val="00EA6C2C"/>
    <w:rsid w:val="00EC0508"/>
    <w:rsid w:val="00EC2D3D"/>
    <w:rsid w:val="00EC6F5A"/>
    <w:rsid w:val="00ED175D"/>
    <w:rsid w:val="00ED7637"/>
    <w:rsid w:val="00EE4696"/>
    <w:rsid w:val="00EE51FA"/>
    <w:rsid w:val="00EF0A24"/>
    <w:rsid w:val="00F1112C"/>
    <w:rsid w:val="00F20BF6"/>
    <w:rsid w:val="00F21F01"/>
    <w:rsid w:val="00F34DAB"/>
    <w:rsid w:val="00F36441"/>
    <w:rsid w:val="00F45125"/>
    <w:rsid w:val="00F51393"/>
    <w:rsid w:val="00F52139"/>
    <w:rsid w:val="00F569CE"/>
    <w:rsid w:val="00F6158A"/>
    <w:rsid w:val="00F63870"/>
    <w:rsid w:val="00F77796"/>
    <w:rsid w:val="00F86926"/>
    <w:rsid w:val="00F8794E"/>
    <w:rsid w:val="00F87AB8"/>
    <w:rsid w:val="00F904A3"/>
    <w:rsid w:val="00F9158F"/>
    <w:rsid w:val="00F94AA2"/>
    <w:rsid w:val="00F958D0"/>
    <w:rsid w:val="00F95B39"/>
    <w:rsid w:val="00FA11AF"/>
    <w:rsid w:val="00FA1391"/>
    <w:rsid w:val="00FA1F68"/>
    <w:rsid w:val="00FB4AD5"/>
    <w:rsid w:val="00FC2630"/>
    <w:rsid w:val="00FD3C4D"/>
    <w:rsid w:val="00FD42BC"/>
    <w:rsid w:val="00FF11F9"/>
    <w:rsid w:val="00FF351D"/>
    <w:rsid w:val="00FF4236"/>
    <w:rsid w:val="00FF57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docId w15:val="{1959CF54-895A-432D-90FA-E14840DB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AB"/>
    <w:pPr>
      <w:spacing w:after="160" w:line="259" w:lineRule="auto"/>
    </w:pPr>
    <w:rPr>
      <w:rFonts w:asciiTheme="minorHAnsi" w:eastAsiaTheme="minorEastAsia" w:hAnsiTheme="minorHAnsi" w:cstheme="minorBidi"/>
      <w:sz w:val="22"/>
      <w:szCs w:val="22"/>
      <w:lang w:val="en-US" w:eastAsia="zh-TW"/>
    </w:rPr>
  </w:style>
  <w:style w:type="paragraph" w:styleId="Heading1">
    <w:name w:val="heading 1"/>
    <w:basedOn w:val="Normal"/>
    <w:next w:val="Normal"/>
    <w:qFormat/>
    <w:rsid w:val="007F1017"/>
    <w:pPr>
      <w:pageBreakBefore/>
      <w:numPr>
        <w:numId w:val="3"/>
      </w:numPr>
      <w:spacing w:before="240" w:after="60"/>
      <w:outlineLvl w:val="0"/>
    </w:pPr>
    <w:rPr>
      <w:rFonts w:ascii="Arial" w:hAnsi="Arial" w:cs="Arial"/>
      <w:b/>
      <w:caps/>
      <w:sz w:val="28"/>
    </w:rPr>
  </w:style>
  <w:style w:type="paragraph" w:styleId="Heading2">
    <w:name w:val="heading 2"/>
    <w:basedOn w:val="Normal"/>
    <w:next w:val="Normal"/>
    <w:link w:val="Heading2Char"/>
    <w:autoRedefine/>
    <w:uiPriority w:val="9"/>
    <w:qFormat/>
    <w:rsid w:val="00024530"/>
    <w:pPr>
      <w:keepNext/>
      <w:numPr>
        <w:ilvl w:val="1"/>
        <w:numId w:val="3"/>
      </w:numPr>
      <w:tabs>
        <w:tab w:val="left" w:pos="540"/>
        <w:tab w:val="left" w:pos="720"/>
      </w:tabs>
      <w:spacing w:after="0" w:line="480" w:lineRule="auto"/>
      <w:outlineLvl w:val="1"/>
    </w:pPr>
    <w:rPr>
      <w:rFonts w:eastAsia="Times New Roman"/>
      <w:b/>
      <w:sz w:val="28"/>
      <w:szCs w:val="28"/>
    </w:rPr>
  </w:style>
  <w:style w:type="paragraph" w:styleId="Heading3">
    <w:name w:val="heading 3"/>
    <w:basedOn w:val="Normal"/>
    <w:next w:val="NormalIndent"/>
    <w:link w:val="Heading3Char"/>
    <w:autoRedefine/>
    <w:uiPriority w:val="9"/>
    <w:qFormat/>
    <w:rsid w:val="005B7F23"/>
    <w:pPr>
      <w:keepNext/>
      <w:numPr>
        <w:ilvl w:val="2"/>
        <w:numId w:val="3"/>
      </w:numPr>
      <w:spacing w:before="240" w:after="120"/>
      <w:outlineLvl w:val="2"/>
    </w:pPr>
    <w:rPr>
      <w:rFonts w:ascii="CA Sans" w:hAnsi="CA Sans"/>
      <w:b/>
      <w:sz w:val="32"/>
      <w:szCs w:val="24"/>
    </w:rPr>
  </w:style>
  <w:style w:type="paragraph" w:styleId="Heading4">
    <w:name w:val="heading 4"/>
    <w:basedOn w:val="Normal"/>
    <w:next w:val="NormalIndent"/>
    <w:link w:val="Heading4Char"/>
    <w:qFormat/>
    <w:rsid w:val="005B7F23"/>
    <w:pPr>
      <w:keepNext/>
      <w:numPr>
        <w:ilvl w:val="3"/>
        <w:numId w:val="3"/>
      </w:numPr>
      <w:spacing w:before="120" w:after="60"/>
      <w:ind w:left="720"/>
      <w:outlineLvl w:val="3"/>
    </w:pPr>
    <w:rPr>
      <w:b/>
      <w:i/>
      <w:sz w:val="28"/>
    </w:rPr>
  </w:style>
  <w:style w:type="paragraph" w:styleId="Heading5">
    <w:name w:val="heading 5"/>
    <w:basedOn w:val="Normal"/>
    <w:next w:val="NormalIndent"/>
    <w:qFormat/>
    <w:rsid w:val="007F1017"/>
    <w:pPr>
      <w:keepNext/>
      <w:numPr>
        <w:ilvl w:val="4"/>
        <w:numId w:val="3"/>
      </w:numPr>
      <w:spacing w:before="120"/>
      <w:outlineLvl w:val="4"/>
    </w:pPr>
    <w:rPr>
      <w:b/>
    </w:rPr>
  </w:style>
  <w:style w:type="paragraph" w:styleId="Heading6">
    <w:name w:val="heading 6"/>
    <w:basedOn w:val="Normal"/>
    <w:next w:val="NormalIndent"/>
    <w:qFormat/>
    <w:rsid w:val="007F1017"/>
    <w:pPr>
      <w:numPr>
        <w:ilvl w:val="5"/>
        <w:numId w:val="3"/>
      </w:numPr>
      <w:spacing w:before="120" w:after="60"/>
      <w:outlineLvl w:val="5"/>
    </w:pPr>
    <w:rPr>
      <w:u w:val="single"/>
    </w:rPr>
  </w:style>
  <w:style w:type="paragraph" w:styleId="Heading7">
    <w:name w:val="heading 7"/>
    <w:basedOn w:val="Normal"/>
    <w:next w:val="NormalIndent"/>
    <w:qFormat/>
    <w:rsid w:val="007F1017"/>
    <w:pPr>
      <w:numPr>
        <w:ilvl w:val="6"/>
        <w:numId w:val="3"/>
      </w:numPr>
      <w:spacing w:before="120" w:after="60"/>
      <w:outlineLvl w:val="6"/>
    </w:pPr>
    <w:rPr>
      <w:i/>
    </w:rPr>
  </w:style>
  <w:style w:type="paragraph" w:styleId="Heading8">
    <w:name w:val="heading 8"/>
    <w:basedOn w:val="Normal"/>
    <w:next w:val="NormalIndent"/>
    <w:qFormat/>
    <w:rsid w:val="007F1017"/>
    <w:pPr>
      <w:numPr>
        <w:ilvl w:val="7"/>
        <w:numId w:val="3"/>
      </w:numPr>
      <w:spacing w:before="120" w:after="60"/>
      <w:outlineLvl w:val="7"/>
    </w:pPr>
    <w:rPr>
      <w:i/>
    </w:rPr>
  </w:style>
  <w:style w:type="paragraph" w:styleId="Heading9">
    <w:name w:val="heading 9"/>
    <w:basedOn w:val="Normal"/>
    <w:next w:val="NormalIndent"/>
    <w:qFormat/>
    <w:rsid w:val="007F1017"/>
    <w:pPr>
      <w:numPr>
        <w:ilvl w:val="8"/>
        <w:numId w:val="3"/>
      </w:numPr>
      <w:spacing w:before="120" w:after="60"/>
      <w:outlineLvl w:val="8"/>
    </w:pPr>
    <w:rPr>
      <w:i/>
    </w:rPr>
  </w:style>
  <w:style w:type="character" w:default="1" w:styleId="DefaultParagraphFont">
    <w:name w:val="Default Paragraph Font"/>
    <w:uiPriority w:val="1"/>
    <w:semiHidden/>
    <w:unhideWhenUsed/>
    <w:rsid w:val="006A64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4AB"/>
  </w:style>
  <w:style w:type="paragraph" w:styleId="NormalIndent">
    <w:name w:val="Normal Indent"/>
    <w:basedOn w:val="Normal"/>
    <w:rsid w:val="007F1017"/>
    <w:pPr>
      <w:spacing w:after="120"/>
      <w:ind w:left="720"/>
    </w:pPr>
  </w:style>
  <w:style w:type="paragraph" w:styleId="Footer">
    <w:name w:val="footer"/>
    <w:basedOn w:val="Normal"/>
    <w:rsid w:val="007F1017"/>
    <w:pPr>
      <w:pBdr>
        <w:top w:val="single" w:sz="6" w:space="1" w:color="auto"/>
        <w:bottom w:val="single" w:sz="6" w:space="1" w:color="auto"/>
      </w:pBdr>
      <w:tabs>
        <w:tab w:val="left" w:pos="5400"/>
        <w:tab w:val="left" w:pos="5760"/>
        <w:tab w:val="left" w:pos="6480"/>
      </w:tabs>
    </w:pPr>
    <w:rPr>
      <w:rFonts w:ascii="Arial" w:hAnsi="Arial"/>
      <w:sz w:val="16"/>
    </w:rPr>
  </w:style>
  <w:style w:type="paragraph" w:styleId="Header">
    <w:name w:val="header"/>
    <w:basedOn w:val="Normal"/>
    <w:rsid w:val="007F1017"/>
    <w:pPr>
      <w:tabs>
        <w:tab w:val="center" w:pos="4320"/>
        <w:tab w:val="right" w:pos="8640"/>
      </w:tabs>
    </w:pPr>
  </w:style>
  <w:style w:type="character" w:styleId="PageNumber">
    <w:name w:val="page number"/>
    <w:basedOn w:val="DefaultParagraphFont"/>
    <w:rsid w:val="007F1017"/>
  </w:style>
  <w:style w:type="paragraph" w:styleId="TOC1">
    <w:name w:val="toc 1"/>
    <w:basedOn w:val="Normal"/>
    <w:next w:val="Normal"/>
    <w:autoRedefine/>
    <w:uiPriority w:val="39"/>
    <w:rsid w:val="00277A6C"/>
    <w:pPr>
      <w:spacing w:before="120" w:after="120"/>
    </w:pPr>
    <w:rPr>
      <w:rFonts w:ascii="CA Sans" w:hAnsi="CA Sans"/>
      <w:b/>
      <w:bCs/>
      <w:caps/>
      <w:szCs w:val="24"/>
    </w:rPr>
  </w:style>
  <w:style w:type="paragraph" w:styleId="TOC2">
    <w:name w:val="toc 2"/>
    <w:basedOn w:val="Normal"/>
    <w:next w:val="Normal"/>
    <w:autoRedefine/>
    <w:uiPriority w:val="39"/>
    <w:rsid w:val="00277A6C"/>
    <w:pPr>
      <w:ind w:left="200"/>
    </w:pPr>
    <w:rPr>
      <w:rFonts w:ascii="CA Sans" w:hAnsi="CA Sans"/>
      <w:szCs w:val="24"/>
    </w:rPr>
  </w:style>
  <w:style w:type="paragraph" w:styleId="TOC3">
    <w:name w:val="toc 3"/>
    <w:basedOn w:val="Normal"/>
    <w:next w:val="Normal"/>
    <w:autoRedefine/>
    <w:uiPriority w:val="39"/>
    <w:rsid w:val="00277A6C"/>
    <w:pPr>
      <w:ind w:left="400"/>
    </w:pPr>
    <w:rPr>
      <w:rFonts w:ascii="CA Sans" w:hAnsi="CA Sans"/>
      <w:iCs/>
      <w:szCs w:val="24"/>
    </w:rPr>
  </w:style>
  <w:style w:type="paragraph" w:styleId="TOC4">
    <w:name w:val="toc 4"/>
    <w:basedOn w:val="Normal"/>
    <w:next w:val="Normal"/>
    <w:autoRedefine/>
    <w:uiPriority w:val="39"/>
    <w:rsid w:val="007F1017"/>
    <w:pPr>
      <w:ind w:left="600"/>
    </w:pPr>
    <w:rPr>
      <w:szCs w:val="21"/>
    </w:rPr>
  </w:style>
  <w:style w:type="paragraph" w:styleId="TOC5">
    <w:name w:val="toc 5"/>
    <w:basedOn w:val="Normal"/>
    <w:next w:val="Normal"/>
    <w:autoRedefine/>
    <w:uiPriority w:val="39"/>
    <w:rsid w:val="007F1017"/>
    <w:pPr>
      <w:ind w:left="800"/>
    </w:pPr>
    <w:rPr>
      <w:szCs w:val="21"/>
    </w:rPr>
  </w:style>
  <w:style w:type="paragraph" w:styleId="TOC6">
    <w:name w:val="toc 6"/>
    <w:basedOn w:val="Normal"/>
    <w:next w:val="Normal"/>
    <w:autoRedefine/>
    <w:uiPriority w:val="39"/>
    <w:rsid w:val="007F1017"/>
    <w:pPr>
      <w:ind w:left="1000"/>
    </w:pPr>
    <w:rPr>
      <w:szCs w:val="21"/>
    </w:rPr>
  </w:style>
  <w:style w:type="paragraph" w:styleId="TOC7">
    <w:name w:val="toc 7"/>
    <w:basedOn w:val="Normal"/>
    <w:next w:val="Normal"/>
    <w:autoRedefine/>
    <w:uiPriority w:val="39"/>
    <w:rsid w:val="007F1017"/>
    <w:pPr>
      <w:ind w:left="1200"/>
    </w:pPr>
    <w:rPr>
      <w:szCs w:val="21"/>
    </w:rPr>
  </w:style>
  <w:style w:type="paragraph" w:styleId="TOC8">
    <w:name w:val="toc 8"/>
    <w:basedOn w:val="Normal"/>
    <w:next w:val="Normal"/>
    <w:autoRedefine/>
    <w:uiPriority w:val="39"/>
    <w:rsid w:val="007F1017"/>
    <w:pPr>
      <w:ind w:left="1400"/>
    </w:pPr>
    <w:rPr>
      <w:szCs w:val="21"/>
    </w:rPr>
  </w:style>
  <w:style w:type="paragraph" w:styleId="TOC9">
    <w:name w:val="toc 9"/>
    <w:basedOn w:val="Normal"/>
    <w:next w:val="Normal"/>
    <w:autoRedefine/>
    <w:uiPriority w:val="39"/>
    <w:rsid w:val="007F1017"/>
    <w:pPr>
      <w:ind w:left="1600"/>
    </w:pPr>
    <w:rPr>
      <w:szCs w:val="21"/>
    </w:rPr>
  </w:style>
  <w:style w:type="paragraph" w:styleId="DocumentMap">
    <w:name w:val="Document Map"/>
    <w:basedOn w:val="Normal"/>
    <w:semiHidden/>
    <w:rsid w:val="007F1017"/>
    <w:pPr>
      <w:shd w:val="clear" w:color="auto" w:fill="000080"/>
    </w:pPr>
    <w:rPr>
      <w:rFonts w:ascii="Tahoma" w:hAnsi="Tahoma"/>
    </w:rPr>
  </w:style>
  <w:style w:type="paragraph" w:styleId="Title">
    <w:name w:val="Title"/>
    <w:basedOn w:val="Normal"/>
    <w:qFormat/>
    <w:rsid w:val="007F1017"/>
    <w:pPr>
      <w:jc w:val="center"/>
    </w:pPr>
    <w:rPr>
      <w:b/>
      <w:sz w:val="28"/>
      <w:u w:val="single"/>
      <w:lang w:val="da-DK"/>
    </w:rPr>
  </w:style>
  <w:style w:type="paragraph" w:styleId="FootnoteText">
    <w:name w:val="footnote text"/>
    <w:basedOn w:val="Normal"/>
    <w:semiHidden/>
    <w:rsid w:val="007F1017"/>
  </w:style>
  <w:style w:type="character" w:styleId="FootnoteReference">
    <w:name w:val="footnote reference"/>
    <w:basedOn w:val="DefaultParagraphFont"/>
    <w:semiHidden/>
    <w:rsid w:val="007F1017"/>
    <w:rPr>
      <w:vertAlign w:val="superscript"/>
    </w:rPr>
  </w:style>
  <w:style w:type="paragraph" w:customStyle="1" w:styleId="tablecolhd">
    <w:name w:val="table colhd"/>
    <w:basedOn w:val="table"/>
    <w:next w:val="table"/>
    <w:rsid w:val="007F1017"/>
    <w:rPr>
      <w:rFonts w:ascii="AvantGarde" w:hAnsi="AvantGarde"/>
      <w:b/>
    </w:rPr>
  </w:style>
  <w:style w:type="paragraph" w:customStyle="1" w:styleId="table">
    <w:name w:val="table"/>
    <w:basedOn w:val="Normal"/>
    <w:rsid w:val="007F1017"/>
    <w:pPr>
      <w:keepLines/>
      <w:tabs>
        <w:tab w:val="left" w:pos="180"/>
        <w:tab w:val="left" w:pos="1440"/>
        <w:tab w:val="left" w:pos="4320"/>
        <w:tab w:val="left" w:pos="6000"/>
      </w:tabs>
      <w:spacing w:before="60" w:after="60"/>
      <w:ind w:left="60" w:right="60"/>
    </w:pPr>
    <w:rPr>
      <w:rFonts w:ascii="Palatino" w:hAnsi="Palatino"/>
    </w:rPr>
  </w:style>
  <w:style w:type="paragraph" w:customStyle="1" w:styleId="tableleft">
    <w:name w:val="table (left)"/>
    <w:basedOn w:val="table"/>
    <w:next w:val="table"/>
    <w:rsid w:val="007F1017"/>
    <w:pPr>
      <w:ind w:left="0"/>
    </w:pPr>
  </w:style>
  <w:style w:type="paragraph" w:styleId="CommentText">
    <w:name w:val="annotation text"/>
    <w:basedOn w:val="Normal"/>
    <w:link w:val="CommentTextChar"/>
    <w:semiHidden/>
    <w:rsid w:val="007F1017"/>
    <w:pPr>
      <w:keepLines/>
      <w:spacing w:before="240"/>
      <w:ind w:left="2160"/>
    </w:pPr>
    <w:rPr>
      <w:rFonts w:ascii="Palatino" w:hAnsi="Palatino"/>
    </w:rPr>
  </w:style>
  <w:style w:type="paragraph" w:customStyle="1" w:styleId="label2">
    <w:name w:val="label2"/>
    <w:basedOn w:val="Normal"/>
    <w:rsid w:val="007F1017"/>
    <w:pPr>
      <w:keepLines/>
      <w:spacing w:before="240" w:line="240" w:lineRule="atLeast"/>
      <w:ind w:left="2160"/>
    </w:pPr>
    <w:rPr>
      <w:rFonts w:ascii="AvantGarde" w:hAnsi="AvantGarde"/>
      <w:b/>
    </w:rPr>
  </w:style>
  <w:style w:type="character" w:styleId="Hyperlink">
    <w:name w:val="Hyperlink"/>
    <w:basedOn w:val="DefaultParagraphFont"/>
    <w:uiPriority w:val="99"/>
    <w:rsid w:val="007F1017"/>
    <w:rPr>
      <w:color w:val="0000FF"/>
      <w:u w:val="single"/>
    </w:rPr>
  </w:style>
  <w:style w:type="character" w:styleId="Strong">
    <w:name w:val="Strong"/>
    <w:basedOn w:val="DefaultParagraphFont"/>
    <w:uiPriority w:val="22"/>
    <w:qFormat/>
    <w:rsid w:val="007F1017"/>
    <w:rPr>
      <w:b/>
      <w:bCs/>
    </w:rPr>
  </w:style>
  <w:style w:type="paragraph" w:customStyle="1" w:styleId="ControlPageEntry">
    <w:name w:val="Control Page Entry"/>
    <w:basedOn w:val="Normal"/>
    <w:rsid w:val="007F1017"/>
    <w:pPr>
      <w:spacing w:after="120"/>
      <w:ind w:left="2016" w:hanging="2016"/>
    </w:pPr>
    <w:rPr>
      <w:lang w:val="en-AU"/>
    </w:rPr>
  </w:style>
  <w:style w:type="paragraph" w:styleId="BodyTextIndent">
    <w:name w:val="Body Text Indent"/>
    <w:basedOn w:val="Normal"/>
    <w:link w:val="BodyTextIndentChar1"/>
    <w:rsid w:val="007F1017"/>
    <w:pPr>
      <w:spacing w:after="120"/>
      <w:ind w:left="720"/>
    </w:pPr>
    <w:rPr>
      <w:rFonts w:ascii="Arial" w:hAnsi="Arial"/>
    </w:rPr>
  </w:style>
  <w:style w:type="paragraph" w:customStyle="1" w:styleId="qapara1-6">
    <w:name w:val="qapara1-6"/>
    <w:basedOn w:val="Normal"/>
    <w:rsid w:val="007F1017"/>
    <w:pPr>
      <w:autoSpaceDE w:val="0"/>
      <w:autoSpaceDN w:val="0"/>
      <w:spacing w:after="120"/>
      <w:ind w:left="480"/>
    </w:pPr>
    <w:rPr>
      <w:rFonts w:ascii="Times" w:hAnsi="Times"/>
      <w:szCs w:val="24"/>
    </w:rPr>
  </w:style>
  <w:style w:type="paragraph" w:styleId="BodyText">
    <w:name w:val="Body Text"/>
    <w:basedOn w:val="Normal"/>
    <w:rsid w:val="007F1017"/>
    <w:pPr>
      <w:spacing w:after="120"/>
    </w:pPr>
  </w:style>
  <w:style w:type="character" w:styleId="FollowedHyperlink">
    <w:name w:val="FollowedHyperlink"/>
    <w:basedOn w:val="DefaultParagraphFont"/>
    <w:uiPriority w:val="99"/>
    <w:rsid w:val="007F1017"/>
    <w:rPr>
      <w:color w:val="800080"/>
      <w:u w:val="single"/>
    </w:rPr>
  </w:style>
  <w:style w:type="paragraph" w:styleId="ListBullet">
    <w:name w:val="List Bullet"/>
    <w:basedOn w:val="Normal"/>
    <w:autoRedefine/>
    <w:rsid w:val="007F1017"/>
    <w:pPr>
      <w:numPr>
        <w:numId w:val="2"/>
      </w:numPr>
    </w:pPr>
  </w:style>
  <w:style w:type="paragraph" w:customStyle="1" w:styleId="CommentaryHidden">
    <w:name w:val="Commentary Hidden"/>
    <w:basedOn w:val="BodyText"/>
    <w:rsid w:val="007F1017"/>
    <w:pPr>
      <w:ind w:left="720"/>
    </w:pPr>
    <w:rPr>
      <w:i/>
      <w:vanish/>
      <w:color w:val="000080"/>
      <w:sz w:val="20"/>
      <w:lang w:val="en-AU"/>
    </w:rPr>
  </w:style>
  <w:style w:type="paragraph" w:customStyle="1" w:styleId="UpdateDate">
    <w:name w:val="Update Date"/>
    <w:basedOn w:val="Normal"/>
    <w:rsid w:val="007F1017"/>
    <w:pPr>
      <w:spacing w:before="1080"/>
      <w:jc w:val="center"/>
    </w:pPr>
    <w:rPr>
      <w:b/>
      <w:lang w:val="en-AU"/>
    </w:rPr>
  </w:style>
  <w:style w:type="paragraph" w:styleId="Subtitle">
    <w:name w:val="Subtitle"/>
    <w:basedOn w:val="Normal"/>
    <w:qFormat/>
    <w:rsid w:val="008F551D"/>
    <w:pPr>
      <w:spacing w:after="60"/>
    </w:pPr>
    <w:rPr>
      <w:b/>
      <w:sz w:val="32"/>
    </w:rPr>
  </w:style>
  <w:style w:type="paragraph" w:styleId="NormalWeb">
    <w:name w:val="Normal (Web)"/>
    <w:basedOn w:val="Normal"/>
    <w:uiPriority w:val="99"/>
    <w:rsid w:val="007F1017"/>
    <w:pPr>
      <w:spacing w:before="100" w:beforeAutospacing="1" w:after="100" w:afterAutospacing="1"/>
    </w:pPr>
    <w:rPr>
      <w:rFonts w:ascii="Arial Unicode MS" w:eastAsia="Arial Unicode MS" w:hAnsi="Arial Unicode MS" w:cs="Arial Unicode MS"/>
      <w:szCs w:val="24"/>
    </w:rPr>
  </w:style>
  <w:style w:type="paragraph" w:styleId="Index1">
    <w:name w:val="index 1"/>
    <w:basedOn w:val="Normal"/>
    <w:next w:val="Normal"/>
    <w:autoRedefine/>
    <w:semiHidden/>
    <w:rsid w:val="007F1017"/>
    <w:pPr>
      <w:ind w:left="200" w:hanging="200"/>
    </w:pPr>
    <w:rPr>
      <w:szCs w:val="24"/>
    </w:rPr>
  </w:style>
  <w:style w:type="paragraph" w:styleId="Index2">
    <w:name w:val="index 2"/>
    <w:basedOn w:val="Normal"/>
    <w:next w:val="Normal"/>
    <w:autoRedefine/>
    <w:semiHidden/>
    <w:rsid w:val="007F1017"/>
    <w:pPr>
      <w:ind w:left="400" w:hanging="200"/>
    </w:pPr>
    <w:rPr>
      <w:szCs w:val="24"/>
    </w:rPr>
  </w:style>
  <w:style w:type="paragraph" w:styleId="Index3">
    <w:name w:val="index 3"/>
    <w:basedOn w:val="Normal"/>
    <w:next w:val="Normal"/>
    <w:autoRedefine/>
    <w:semiHidden/>
    <w:rsid w:val="007F1017"/>
    <w:pPr>
      <w:ind w:left="600" w:hanging="200"/>
    </w:pPr>
    <w:rPr>
      <w:szCs w:val="24"/>
    </w:rPr>
  </w:style>
  <w:style w:type="paragraph" w:styleId="Index4">
    <w:name w:val="index 4"/>
    <w:basedOn w:val="Normal"/>
    <w:next w:val="Normal"/>
    <w:autoRedefine/>
    <w:semiHidden/>
    <w:rsid w:val="007F1017"/>
    <w:pPr>
      <w:ind w:left="800" w:hanging="200"/>
    </w:pPr>
    <w:rPr>
      <w:szCs w:val="24"/>
    </w:rPr>
  </w:style>
  <w:style w:type="paragraph" w:styleId="Index5">
    <w:name w:val="index 5"/>
    <w:basedOn w:val="Normal"/>
    <w:next w:val="Normal"/>
    <w:autoRedefine/>
    <w:semiHidden/>
    <w:rsid w:val="007F1017"/>
    <w:pPr>
      <w:ind w:left="1000" w:hanging="200"/>
    </w:pPr>
    <w:rPr>
      <w:szCs w:val="24"/>
    </w:rPr>
  </w:style>
  <w:style w:type="paragraph" w:styleId="Index6">
    <w:name w:val="index 6"/>
    <w:basedOn w:val="Normal"/>
    <w:next w:val="Normal"/>
    <w:autoRedefine/>
    <w:semiHidden/>
    <w:rsid w:val="007F1017"/>
    <w:pPr>
      <w:ind w:left="1200" w:hanging="200"/>
    </w:pPr>
    <w:rPr>
      <w:szCs w:val="24"/>
    </w:rPr>
  </w:style>
  <w:style w:type="paragraph" w:styleId="Index7">
    <w:name w:val="index 7"/>
    <w:basedOn w:val="Normal"/>
    <w:next w:val="Normal"/>
    <w:autoRedefine/>
    <w:semiHidden/>
    <w:rsid w:val="007F1017"/>
    <w:pPr>
      <w:ind w:left="1400" w:hanging="200"/>
    </w:pPr>
    <w:rPr>
      <w:szCs w:val="24"/>
    </w:rPr>
  </w:style>
  <w:style w:type="paragraph" w:styleId="Index8">
    <w:name w:val="index 8"/>
    <w:basedOn w:val="Normal"/>
    <w:next w:val="Normal"/>
    <w:autoRedefine/>
    <w:semiHidden/>
    <w:rsid w:val="007F1017"/>
    <w:pPr>
      <w:ind w:left="1600" w:hanging="200"/>
    </w:pPr>
    <w:rPr>
      <w:szCs w:val="24"/>
    </w:rPr>
  </w:style>
  <w:style w:type="paragraph" w:styleId="Index9">
    <w:name w:val="index 9"/>
    <w:basedOn w:val="Normal"/>
    <w:next w:val="Normal"/>
    <w:autoRedefine/>
    <w:semiHidden/>
    <w:rsid w:val="007F1017"/>
    <w:pPr>
      <w:ind w:left="1800" w:hanging="200"/>
    </w:pPr>
    <w:rPr>
      <w:szCs w:val="24"/>
    </w:rPr>
  </w:style>
  <w:style w:type="paragraph" w:styleId="IndexHeading">
    <w:name w:val="index heading"/>
    <w:basedOn w:val="Normal"/>
    <w:next w:val="Index1"/>
    <w:semiHidden/>
    <w:rsid w:val="007F1017"/>
    <w:pPr>
      <w:spacing w:before="120" w:after="120"/>
    </w:pPr>
    <w:rPr>
      <w:b/>
      <w:bCs/>
      <w:i/>
      <w:iCs/>
      <w:szCs w:val="24"/>
    </w:rPr>
  </w:style>
  <w:style w:type="paragraph" w:styleId="BodyText2">
    <w:name w:val="Body Text 2"/>
    <w:basedOn w:val="Normal"/>
    <w:rsid w:val="007F1017"/>
    <w:pPr>
      <w:ind w:left="720"/>
    </w:pPr>
    <w:rPr>
      <w:b/>
      <w:bCs/>
    </w:rPr>
  </w:style>
  <w:style w:type="paragraph" w:styleId="BodyText3">
    <w:name w:val="Body Text 3"/>
    <w:basedOn w:val="Normal"/>
    <w:rsid w:val="007F1017"/>
    <w:pPr>
      <w:spacing w:before="120" w:after="120"/>
      <w:ind w:left="720"/>
    </w:pPr>
    <w:rPr>
      <w:szCs w:val="16"/>
    </w:rPr>
  </w:style>
  <w:style w:type="paragraph" w:styleId="BodyTextFirstIndent">
    <w:name w:val="Body Text First Indent"/>
    <w:basedOn w:val="BodyText"/>
    <w:rsid w:val="007F1017"/>
    <w:pPr>
      <w:ind w:firstLine="210"/>
    </w:pPr>
  </w:style>
  <w:style w:type="paragraph" w:styleId="BodyTextIndent2">
    <w:name w:val="Body Text Indent 2"/>
    <w:basedOn w:val="Normal"/>
    <w:rsid w:val="007F1017"/>
    <w:pPr>
      <w:ind w:left="540"/>
    </w:pPr>
  </w:style>
  <w:style w:type="paragraph" w:styleId="BodyTextIndent3">
    <w:name w:val="Body Text Indent 3"/>
    <w:basedOn w:val="Normal"/>
    <w:rsid w:val="007F1017"/>
    <w:pPr>
      <w:spacing w:after="120"/>
      <w:ind w:left="360"/>
    </w:pPr>
    <w:rPr>
      <w:sz w:val="16"/>
      <w:szCs w:val="16"/>
    </w:rPr>
  </w:style>
  <w:style w:type="paragraph" w:customStyle="1" w:styleId="definitions">
    <w:name w:val="definitions"/>
    <w:basedOn w:val="Normal"/>
    <w:rsid w:val="007F1017"/>
    <w:pPr>
      <w:spacing w:before="120" w:after="100" w:afterAutospacing="1"/>
      <w:ind w:left="720"/>
    </w:pPr>
    <w:rPr>
      <w:rFonts w:ascii="Arial" w:hAnsi="Arial" w:cs="Arial"/>
      <w:b/>
      <w:bCs/>
    </w:rPr>
  </w:style>
  <w:style w:type="paragraph" w:customStyle="1" w:styleId="instructions">
    <w:name w:val="instructions"/>
    <w:basedOn w:val="BodyTextIndent"/>
    <w:next w:val="BodyTextIndent"/>
    <w:link w:val="instructionsChar"/>
    <w:rsid w:val="007F1017"/>
    <w:rPr>
      <w:i/>
      <w:color w:val="777777"/>
    </w:rPr>
  </w:style>
  <w:style w:type="character" w:styleId="CommentReference">
    <w:name w:val="annotation reference"/>
    <w:basedOn w:val="DefaultParagraphFont"/>
    <w:semiHidden/>
    <w:rsid w:val="007F1017"/>
    <w:rPr>
      <w:sz w:val="16"/>
      <w:szCs w:val="16"/>
    </w:rPr>
  </w:style>
  <w:style w:type="paragraph" w:styleId="BalloonText">
    <w:name w:val="Balloon Text"/>
    <w:basedOn w:val="Normal"/>
    <w:semiHidden/>
    <w:rsid w:val="007F1017"/>
    <w:rPr>
      <w:rFonts w:ascii="Tahoma" w:hAnsi="Tahoma" w:cs="Tahoma"/>
      <w:sz w:val="16"/>
      <w:szCs w:val="16"/>
    </w:rPr>
  </w:style>
  <w:style w:type="character" w:customStyle="1" w:styleId="BodyTextIndentChar">
    <w:name w:val="Body Text Indent Char"/>
    <w:basedOn w:val="DefaultParagraphFont"/>
    <w:rsid w:val="007F1017"/>
    <w:rPr>
      <w:rFonts w:ascii="Times" w:hAnsi="Times"/>
      <w:sz w:val="22"/>
      <w:lang w:val="en-US" w:eastAsia="en-US" w:bidi="ar-SA"/>
    </w:rPr>
  </w:style>
  <w:style w:type="character" w:customStyle="1" w:styleId="BodyTextIndentChar1">
    <w:name w:val="Body Text Indent Char1"/>
    <w:basedOn w:val="DefaultParagraphFont"/>
    <w:link w:val="BodyTextIndent"/>
    <w:rsid w:val="00027A2B"/>
    <w:rPr>
      <w:rFonts w:ascii="Arial" w:eastAsia="MS Mincho" w:hAnsi="Arial"/>
      <w:sz w:val="22"/>
      <w:lang w:val="en-US" w:eastAsia="en-US" w:bidi="ar-SA"/>
    </w:rPr>
  </w:style>
  <w:style w:type="paragraph" w:customStyle="1" w:styleId="Code">
    <w:name w:val="Code"/>
    <w:basedOn w:val="Heading4"/>
    <w:rsid w:val="007F1017"/>
    <w:pPr>
      <w:numPr>
        <w:ilvl w:val="0"/>
        <w:numId w:val="0"/>
      </w:numPr>
      <w:spacing w:line="360" w:lineRule="auto"/>
    </w:pPr>
    <w:rPr>
      <w:rFonts w:ascii="Courier New" w:hAnsi="Courier New" w:cs="Arial"/>
      <w:b w:val="0"/>
      <w:i w:val="0"/>
    </w:rPr>
  </w:style>
  <w:style w:type="character" w:customStyle="1" w:styleId="instructionsChar">
    <w:name w:val="instructions Char"/>
    <w:basedOn w:val="BodyTextIndentChar1"/>
    <w:link w:val="instructions"/>
    <w:rsid w:val="00027A2B"/>
    <w:rPr>
      <w:rFonts w:ascii="Arial" w:eastAsia="MS Mincho" w:hAnsi="Arial"/>
      <w:i/>
      <w:color w:val="777777"/>
      <w:sz w:val="22"/>
      <w:lang w:val="en-US" w:eastAsia="en-US" w:bidi="ar-SA"/>
    </w:rPr>
  </w:style>
  <w:style w:type="paragraph" w:customStyle="1" w:styleId="Panel">
    <w:name w:val="Panel"/>
    <w:rsid w:val="005C07FF"/>
    <w:pPr>
      <w:pBdr>
        <w:top w:val="single" w:sz="12" w:space="1" w:color="auto"/>
        <w:left w:val="single" w:sz="12" w:space="4" w:color="auto"/>
        <w:bottom w:val="single" w:sz="12" w:space="1" w:color="auto"/>
        <w:right w:val="single" w:sz="12" w:space="4" w:color="auto"/>
      </w:pBdr>
    </w:pPr>
    <w:rPr>
      <w:rFonts w:ascii="Courier New" w:hAnsi="Courier New" w:cs="Arial"/>
      <w:b/>
      <w:sz w:val="16"/>
      <w:szCs w:val="24"/>
      <w:lang w:val="en-US" w:eastAsia="en-US"/>
    </w:rPr>
  </w:style>
  <w:style w:type="character" w:customStyle="1" w:styleId="Heading4Char">
    <w:name w:val="Heading 4 Char"/>
    <w:basedOn w:val="DefaultParagraphFont"/>
    <w:link w:val="Heading4"/>
    <w:rsid w:val="005B7F23"/>
    <w:rPr>
      <w:rFonts w:asciiTheme="minorHAnsi" w:eastAsiaTheme="minorHAnsi" w:hAnsiTheme="minorHAnsi" w:cstheme="minorBidi"/>
      <w:b/>
      <w:i/>
      <w:sz w:val="28"/>
      <w:szCs w:val="22"/>
      <w:lang w:val="en-US" w:eastAsia="en-US"/>
    </w:rPr>
  </w:style>
  <w:style w:type="paragraph" w:styleId="CommentSubject">
    <w:name w:val="annotation subject"/>
    <w:basedOn w:val="CommentText"/>
    <w:next w:val="CommentText"/>
    <w:link w:val="CommentSubjectChar"/>
    <w:rsid w:val="00231E7E"/>
    <w:pPr>
      <w:keepLines w:val="0"/>
      <w:spacing w:before="0" w:line="240" w:lineRule="auto"/>
      <w:ind w:left="0"/>
    </w:pPr>
    <w:rPr>
      <w:rFonts w:asciiTheme="minorHAnsi" w:hAnsiTheme="minorHAnsi"/>
      <w:b/>
      <w:bCs/>
      <w:sz w:val="20"/>
      <w:szCs w:val="20"/>
    </w:rPr>
  </w:style>
  <w:style w:type="character" w:customStyle="1" w:styleId="CommentTextChar">
    <w:name w:val="Comment Text Char"/>
    <w:basedOn w:val="DefaultParagraphFont"/>
    <w:link w:val="CommentText"/>
    <w:semiHidden/>
    <w:rsid w:val="00231E7E"/>
    <w:rPr>
      <w:rFonts w:ascii="Palatino" w:eastAsiaTheme="minorHAnsi" w:hAnsi="Palatino" w:cstheme="minorBidi"/>
      <w:sz w:val="22"/>
      <w:szCs w:val="22"/>
      <w:lang w:eastAsia="en-US"/>
    </w:rPr>
  </w:style>
  <w:style w:type="character" w:customStyle="1" w:styleId="CommentSubjectChar">
    <w:name w:val="Comment Subject Char"/>
    <w:basedOn w:val="CommentTextChar"/>
    <w:link w:val="CommentSubject"/>
    <w:rsid w:val="00231E7E"/>
    <w:rPr>
      <w:rFonts w:ascii="Palatino" w:eastAsiaTheme="minorHAnsi" w:hAnsi="Palatino" w:cstheme="minorBidi"/>
      <w:sz w:val="22"/>
      <w:szCs w:val="22"/>
      <w:lang w:eastAsia="en-US"/>
    </w:rPr>
  </w:style>
  <w:style w:type="paragraph" w:styleId="ListParagraph">
    <w:name w:val="List Paragraph"/>
    <w:basedOn w:val="Normal"/>
    <w:uiPriority w:val="34"/>
    <w:qFormat/>
    <w:rsid w:val="00081C1A"/>
    <w:pPr>
      <w:spacing w:after="0" w:line="240" w:lineRule="auto"/>
      <w:ind w:left="720"/>
    </w:pPr>
    <w:rPr>
      <w:rFonts w:ascii="Verdana" w:eastAsia="Times New Roman" w:hAnsi="Verdana"/>
      <w:sz w:val="20"/>
      <w:szCs w:val="24"/>
    </w:rPr>
  </w:style>
  <w:style w:type="paragraph" w:styleId="Revision">
    <w:name w:val="Revision"/>
    <w:hidden/>
    <w:uiPriority w:val="99"/>
    <w:semiHidden/>
    <w:rsid w:val="00D57FE4"/>
    <w:rPr>
      <w:rFonts w:asciiTheme="minorHAnsi" w:eastAsiaTheme="minorHAnsi" w:hAnsiTheme="minorHAnsi" w:cstheme="minorBidi"/>
      <w:sz w:val="22"/>
      <w:szCs w:val="22"/>
      <w:lang w:eastAsia="en-US"/>
    </w:rPr>
  </w:style>
  <w:style w:type="paragraph" w:styleId="NoSpacing">
    <w:name w:val="No Spacing"/>
    <w:uiPriority w:val="1"/>
    <w:qFormat/>
    <w:rsid w:val="007A0854"/>
    <w:rPr>
      <w:rFonts w:asciiTheme="minorHAnsi" w:eastAsiaTheme="minorHAnsi" w:hAnsiTheme="minorHAnsi" w:cstheme="minorBidi"/>
      <w:sz w:val="22"/>
      <w:szCs w:val="22"/>
      <w:lang w:eastAsia="en-US"/>
    </w:rPr>
  </w:style>
  <w:style w:type="paragraph" w:styleId="Quote">
    <w:name w:val="Quote"/>
    <w:basedOn w:val="Normal"/>
    <w:next w:val="Normal"/>
    <w:link w:val="QuoteChar"/>
    <w:uiPriority w:val="29"/>
    <w:qFormat/>
    <w:rsid w:val="007A0854"/>
    <w:rPr>
      <w:i/>
      <w:iCs/>
      <w:color w:val="000000" w:themeColor="text1"/>
    </w:rPr>
  </w:style>
  <w:style w:type="character" w:customStyle="1" w:styleId="QuoteChar">
    <w:name w:val="Quote Char"/>
    <w:basedOn w:val="DefaultParagraphFont"/>
    <w:link w:val="Quote"/>
    <w:uiPriority w:val="29"/>
    <w:rsid w:val="007A0854"/>
    <w:rPr>
      <w:rFonts w:asciiTheme="minorHAnsi" w:eastAsiaTheme="minorHAnsi" w:hAnsiTheme="minorHAnsi" w:cstheme="minorBidi"/>
      <w:i/>
      <w:iCs/>
      <w:color w:val="000000" w:themeColor="text1"/>
      <w:sz w:val="22"/>
      <w:szCs w:val="22"/>
      <w:lang w:eastAsia="en-US"/>
    </w:rPr>
  </w:style>
  <w:style w:type="character" w:customStyle="1" w:styleId="Heading2Char">
    <w:name w:val="Heading 2 Char"/>
    <w:basedOn w:val="DefaultParagraphFont"/>
    <w:link w:val="Heading2"/>
    <w:uiPriority w:val="9"/>
    <w:rsid w:val="00024530"/>
    <w:rPr>
      <w:rFonts w:asciiTheme="minorHAnsi" w:eastAsia="Times New Roman" w:hAnsiTheme="minorHAnsi" w:cstheme="minorBidi"/>
      <w:b/>
      <w:sz w:val="28"/>
      <w:szCs w:val="28"/>
      <w:lang w:val="en-US" w:eastAsia="en-US"/>
    </w:rPr>
  </w:style>
  <w:style w:type="character" w:customStyle="1" w:styleId="Heading3Char">
    <w:name w:val="Heading 3 Char"/>
    <w:basedOn w:val="DefaultParagraphFont"/>
    <w:link w:val="Heading3"/>
    <w:uiPriority w:val="9"/>
    <w:rsid w:val="005B7F23"/>
    <w:rPr>
      <w:rFonts w:ascii="CA Sans" w:eastAsiaTheme="minorHAnsi" w:hAnsi="CA Sans" w:cstheme="minorBidi"/>
      <w:b/>
      <w:sz w:val="32"/>
      <w:szCs w:val="24"/>
      <w:lang w:val="en-US" w:eastAsia="en-US"/>
    </w:rPr>
  </w:style>
  <w:style w:type="character" w:customStyle="1" w:styleId="apple-style-span">
    <w:name w:val="apple-style-span"/>
    <w:basedOn w:val="DefaultParagraphFont"/>
    <w:rsid w:val="007109A2"/>
  </w:style>
  <w:style w:type="character" w:styleId="Emphasis">
    <w:name w:val="Emphasis"/>
    <w:basedOn w:val="DefaultParagraphFont"/>
    <w:uiPriority w:val="20"/>
    <w:qFormat/>
    <w:rsid w:val="007109A2"/>
    <w:rPr>
      <w:i/>
      <w:iCs/>
    </w:rPr>
  </w:style>
  <w:style w:type="character" w:customStyle="1" w:styleId="apple-converted-space">
    <w:name w:val="apple-converted-space"/>
    <w:basedOn w:val="DefaultParagraphFont"/>
    <w:rsid w:val="007109A2"/>
  </w:style>
  <w:style w:type="paragraph" w:styleId="HTMLPreformatted">
    <w:name w:val="HTML Preformatted"/>
    <w:basedOn w:val="Normal"/>
    <w:link w:val="HTMLPreformattedChar"/>
    <w:uiPriority w:val="99"/>
    <w:unhideWhenUsed/>
    <w:rsid w:val="0071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09A2"/>
    <w:rPr>
      <w:rFonts w:ascii="Courier New" w:eastAsia="Times New Roman" w:hAnsi="Courier New" w:cs="Courier New"/>
      <w:lang w:val="en-US" w:eastAsia="en-US"/>
    </w:rPr>
  </w:style>
  <w:style w:type="character" w:styleId="HTMLCode">
    <w:name w:val="HTML Code"/>
    <w:basedOn w:val="DefaultParagraphFont"/>
    <w:uiPriority w:val="99"/>
    <w:unhideWhenUsed/>
    <w:rsid w:val="007109A2"/>
    <w:rPr>
      <w:rFonts w:ascii="Courier New" w:eastAsia="Times New Roman" w:hAnsi="Courier New" w:cs="Courier New"/>
      <w:sz w:val="20"/>
      <w:szCs w:val="20"/>
    </w:rPr>
  </w:style>
  <w:style w:type="paragraph" w:customStyle="1" w:styleId="Heading21">
    <w:name w:val="Heading 21"/>
    <w:basedOn w:val="Normal"/>
    <w:next w:val="Normal"/>
    <w:autoRedefine/>
    <w:uiPriority w:val="9"/>
    <w:qFormat/>
    <w:rsid w:val="00DA2728"/>
    <w:pPr>
      <w:keepNext/>
      <w:tabs>
        <w:tab w:val="left" w:pos="540"/>
        <w:tab w:val="left" w:pos="720"/>
      </w:tabs>
      <w:spacing w:before="240" w:after="0" w:line="240" w:lineRule="auto"/>
      <w:outlineLvl w:val="1"/>
    </w:pPr>
    <w:rPr>
      <w:rFonts w:ascii="Verdana" w:eastAsia="Times New Roman" w:hAnsi="Verdana" w:cs="Arial"/>
      <w:b/>
      <w:szCs w:val="28"/>
    </w:rPr>
  </w:style>
  <w:style w:type="paragraph" w:styleId="ListNumber2">
    <w:name w:val="List Number 2"/>
    <w:basedOn w:val="Normal"/>
    <w:rsid w:val="00A25FE4"/>
    <w:pPr>
      <w:numPr>
        <w:numId w:val="50"/>
      </w:numPr>
      <w:contextualSpacing/>
    </w:pPr>
  </w:style>
  <w:style w:type="paragraph" w:styleId="TOCHeading">
    <w:name w:val="TOC Heading"/>
    <w:basedOn w:val="Heading1"/>
    <w:next w:val="Normal"/>
    <w:uiPriority w:val="39"/>
    <w:semiHidden/>
    <w:unhideWhenUsed/>
    <w:qFormat/>
    <w:rsid w:val="001A6228"/>
    <w:pPr>
      <w:keepNext/>
      <w:keepLines/>
      <w:pageBreakBefore w:val="0"/>
      <w:numPr>
        <w:numId w:val="0"/>
      </w:numPr>
      <w:spacing w:before="480" w:after="0"/>
      <w:outlineLvl w:val="9"/>
    </w:pPr>
    <w:rPr>
      <w:rFonts w:asciiTheme="majorHAnsi" w:eastAsiaTheme="majorEastAsia" w:hAnsiTheme="majorHAnsi" w:cstheme="majorBidi"/>
      <w:bCs/>
      <w:caps w:val="0"/>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49285">
      <w:bodyDiv w:val="1"/>
      <w:marLeft w:val="0"/>
      <w:marRight w:val="0"/>
      <w:marTop w:val="0"/>
      <w:marBottom w:val="0"/>
      <w:divBdr>
        <w:top w:val="none" w:sz="0" w:space="0" w:color="auto"/>
        <w:left w:val="none" w:sz="0" w:space="0" w:color="auto"/>
        <w:bottom w:val="none" w:sz="0" w:space="0" w:color="auto"/>
        <w:right w:val="none" w:sz="0" w:space="0" w:color="auto"/>
      </w:divBdr>
    </w:div>
    <w:div w:id="1254432167">
      <w:bodyDiv w:val="1"/>
      <w:marLeft w:val="0"/>
      <w:marRight w:val="0"/>
      <w:marTop w:val="0"/>
      <w:marBottom w:val="0"/>
      <w:divBdr>
        <w:top w:val="none" w:sz="0" w:space="0" w:color="auto"/>
        <w:left w:val="none" w:sz="0" w:space="0" w:color="auto"/>
        <w:bottom w:val="none" w:sz="0" w:space="0" w:color="auto"/>
        <w:right w:val="none" w:sz="0" w:space="0" w:color="auto"/>
      </w:divBdr>
    </w:div>
    <w:div w:id="1649551178">
      <w:bodyDiv w:val="1"/>
      <w:marLeft w:val="0"/>
      <w:marRight w:val="0"/>
      <w:marTop w:val="0"/>
      <w:marBottom w:val="0"/>
      <w:divBdr>
        <w:top w:val="none" w:sz="0" w:space="0" w:color="auto"/>
        <w:left w:val="none" w:sz="0" w:space="0" w:color="auto"/>
        <w:bottom w:val="none" w:sz="0" w:space="0" w:color="auto"/>
        <w:right w:val="none" w:sz="0" w:space="0" w:color="auto"/>
      </w:divBdr>
      <w:divsChild>
        <w:div w:id="240338544">
          <w:marLeft w:val="0"/>
          <w:marRight w:val="0"/>
          <w:marTop w:val="0"/>
          <w:marBottom w:val="0"/>
          <w:divBdr>
            <w:top w:val="none" w:sz="0" w:space="0" w:color="auto"/>
            <w:left w:val="none" w:sz="0" w:space="0" w:color="auto"/>
            <w:bottom w:val="none" w:sz="0" w:space="0" w:color="auto"/>
            <w:right w:val="none" w:sz="0" w:space="0" w:color="auto"/>
          </w:divBdr>
          <w:divsChild>
            <w:div w:id="119307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7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61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05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90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utoitscript.com/site/autoit/" TargetMode="External"/><Relationship Id="rId18" Type="http://schemas.openxmlformats.org/officeDocument/2006/relationships/hyperlink" Target="http://intranet.ca.com/develop/local/mlsp.htm" TargetMode="External"/><Relationship Id="rId26" Type="http://schemas.openxmlformats.org/officeDocument/2006/relationships/hyperlink" Target="http://www.java.com/en/download/index.jsp" TargetMode="External"/><Relationship Id="rId39" Type="http://schemas.openxmlformats.org/officeDocument/2006/relationships/hyperlink" Target="http://release.seleniumhq.org/selenium-remote-control/1.0-beta-2/doc/java/com/thoughtworks/selenium/Selenium.html" TargetMode="External"/><Relationship Id="rId21" Type="http://schemas.openxmlformats.org/officeDocument/2006/relationships/hyperlink" Target="http://cawiki.ca.com/download/attachments/17797398/Internationalization+Standards_v1.1.docx" TargetMode="External"/><Relationship Id="rId34" Type="http://schemas.openxmlformats.org/officeDocument/2006/relationships/hyperlink" Target="http://release.seleniumhq.org/selenium-remote-control/1.0-beta-2/doc/java/com/thoughtworks/selenium/Selenium.html" TargetMode="External"/><Relationship Id="rId42" Type="http://schemas.openxmlformats.org/officeDocument/2006/relationships/hyperlink" Target="http://release.seleniumhq.org/selenium-remote-control/1.0-beta-2/doc/java/com/thoughtworks/selenium/Selenium.html" TargetMode="External"/><Relationship Id="rId47" Type="http://schemas.openxmlformats.org/officeDocument/2006/relationships/hyperlink" Target="http://release.seleniumhq.org/selenium-remote-control/1.0-beta-2/doc/java/com/thoughtworks/selenium/Selenium.html" TargetMode="External"/><Relationship Id="rId50" Type="http://schemas.openxmlformats.org/officeDocument/2006/relationships/hyperlink" Target="http://release.seleniumhq.org/selenium-remote-control/1.0-beta-2/doc/java/com/thoughtworks/selenium/Selenium.html" TargetMode="External"/><Relationship Id="rId55" Type="http://schemas.openxmlformats.org/officeDocument/2006/relationships/hyperlink" Target="http://release.seleniumhq.org/selenium-remote-control/1.0-beta-2/doc/java/com/thoughtworks/selenium/Selenium.html" TargetMode="External"/><Relationship Id="rId63" Type="http://schemas.openxmlformats.org/officeDocument/2006/relationships/hyperlink" Target="http://release.seleniumhq.org/selenium-remote-control/1.0-beta-2/doc/java/com/thoughtworks/selenium/Selenium.html" TargetMode="External"/><Relationship Id="rId68" Type="http://schemas.openxmlformats.org/officeDocument/2006/relationships/hyperlink" Target="http://release.seleniumhq.org/selenium-remote-control/1.0-beta-2/doc/java/com/thoughtworks/selenium/Selenium.html" TargetMode="External"/><Relationship Id="rId76" Type="http://schemas.openxmlformats.org/officeDocument/2006/relationships/hyperlink" Target="http://release.seleniumhq.org/selenium-remote-control/1.0-beta-2/doc/java/com/thoughtworks/selenium/Selenium.html" TargetMode="External"/><Relationship Id="rId84" Type="http://schemas.openxmlformats.org/officeDocument/2006/relationships/hyperlink" Target="http://release.seleniumhq.org/selenium-remote-control/1.0-beta-2/doc/java/com/thoughtworks/selenium/Selenium.html" TargetMode="External"/><Relationship Id="rId89"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release.seleniumhq.org/selenium-remote-control/1.0-beta-2/doc/java/com/thoughtworks/selenium/Selenium.html" TargetMode="External"/><Relationship Id="rId9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www.w3.org/TR/REC-CSS2/selector.html" TargetMode="External"/><Relationship Id="rId11" Type="http://schemas.openxmlformats.org/officeDocument/2006/relationships/endnotes" Target="endnotes.xml"/><Relationship Id="rId24" Type="http://schemas.openxmlformats.org/officeDocument/2006/relationships/hyperlink" Target="http://qms.ca.com/documents/default.asp?srchID=1158" TargetMode="External"/><Relationship Id="rId32" Type="http://schemas.openxmlformats.org/officeDocument/2006/relationships/hyperlink" Target="http://release.seleniumhq.org/selenium-remote-control/1.0-beta-2/doc/java/com/thoughtworks/selenium/Selenium.html" TargetMode="External"/><Relationship Id="rId37" Type="http://schemas.openxmlformats.org/officeDocument/2006/relationships/hyperlink" Target="http://release.seleniumhq.org/selenium-remote-control/1.0-beta-2/doc/java/com/thoughtworks/selenium/Selenium.html" TargetMode="External"/><Relationship Id="rId40" Type="http://schemas.openxmlformats.org/officeDocument/2006/relationships/hyperlink" Target="http://release.seleniumhq.org/selenium-remote-control/1.0-beta-2/doc/java/com/thoughtworks/selenium/Selenium.html" TargetMode="External"/><Relationship Id="rId45" Type="http://schemas.openxmlformats.org/officeDocument/2006/relationships/hyperlink" Target="http://release.seleniumhq.org/selenium-remote-control/1.0-beta-2/doc/java/com/thoughtworks/selenium/Selenium.html" TargetMode="External"/><Relationship Id="rId53" Type="http://schemas.openxmlformats.org/officeDocument/2006/relationships/hyperlink" Target="http://release.seleniumhq.org/selenium-remote-control/1.0-beta-2/doc/java/com/thoughtworks/selenium/Selenium.html" TargetMode="External"/><Relationship Id="rId58" Type="http://schemas.openxmlformats.org/officeDocument/2006/relationships/hyperlink" Target="http://release.seleniumhq.org/selenium-remote-control/1.0-beta-2/doc/java/com/thoughtworks/selenium/Selenium.html" TargetMode="External"/><Relationship Id="rId66" Type="http://schemas.openxmlformats.org/officeDocument/2006/relationships/hyperlink" Target="http://release.seleniumhq.org/selenium-remote-control/1.0-beta-2/doc/java/com/thoughtworks/selenium/Selenium.html" TargetMode="External"/><Relationship Id="rId74" Type="http://schemas.openxmlformats.org/officeDocument/2006/relationships/hyperlink" Target="http://release.seleniumhq.org/selenium-remote-control/1.0-beta-2/doc/java/com/thoughtworks/selenium/Selenium.html" TargetMode="External"/><Relationship Id="rId79" Type="http://schemas.openxmlformats.org/officeDocument/2006/relationships/hyperlink" Target="http://release.seleniumhq.org/selenium-remote-control/1.0-beta-2/doc/java/com/thoughtworks/selenium/Selenium.html" TargetMode="External"/><Relationship Id="rId87" Type="http://schemas.openxmlformats.org/officeDocument/2006/relationships/hyperlink" Target="http://jira.openqa.org/browse/SEL-243" TargetMode="External"/><Relationship Id="rId5" Type="http://schemas.openxmlformats.org/officeDocument/2006/relationships/customXml" Target="../customXml/item5.xml"/><Relationship Id="rId61" Type="http://schemas.openxmlformats.org/officeDocument/2006/relationships/hyperlink" Target="http://release.seleniumhq.org/selenium-remote-control/1.0-beta-2/doc/java/com/thoughtworks/selenium/Selenium.html" TargetMode="External"/><Relationship Id="rId82" Type="http://schemas.openxmlformats.org/officeDocument/2006/relationships/hyperlink" Target="http://release.seleniumhq.org/selenium-remote-control/1.0-beta-2/doc/java/com/thoughtworks/selenium/Selenium.html" TargetMode="External"/><Relationship Id="rId90" Type="http://schemas.openxmlformats.org/officeDocument/2006/relationships/footer" Target="footer1.xml"/><Relationship Id="rId95" Type="http://schemas.microsoft.com/office/2011/relationships/people" Target="people.xml"/><Relationship Id="rId19" Type="http://schemas.openxmlformats.org/officeDocument/2006/relationships/hyperlink" Target="http://qms.ca.com/documents/default.asp?srchID=9332" TargetMode="External"/><Relationship Id="rId14" Type="http://schemas.openxmlformats.org/officeDocument/2006/relationships/hyperlink" Target="https://km.ca.com/rnd/engineeringexcellence/Shared%20Documents/Product%20Management/Published/Use%20Case%20Best%20Practice.docx" TargetMode="External"/><Relationship Id="rId22" Type="http://schemas.openxmlformats.org/officeDocument/2006/relationships/hyperlink" Target="http://canet.ca.com/develop/local/style_guide/" TargetMode="External"/><Relationship Id="rId27" Type="http://schemas.openxmlformats.org/officeDocument/2006/relationships/hyperlink" Target="http://seleniumhq.org/download" TargetMode="External"/><Relationship Id="rId30" Type="http://schemas.openxmlformats.org/officeDocument/2006/relationships/hyperlink" Target="http://www.w3.org/TR/2001/CR-css3-selectors-20011113/" TargetMode="External"/><Relationship Id="rId35" Type="http://schemas.openxmlformats.org/officeDocument/2006/relationships/hyperlink" Target="http://release.seleniumhq.org/selenium-remote-control/1.0-beta-2/doc/java/com/thoughtworks/selenium/Selenium.html" TargetMode="External"/><Relationship Id="rId43" Type="http://schemas.openxmlformats.org/officeDocument/2006/relationships/hyperlink" Target="http://release.seleniumhq.org/selenium-remote-control/1.0-beta-2/doc/java/com/thoughtworks/selenium/Selenium.html" TargetMode="External"/><Relationship Id="rId48" Type="http://schemas.openxmlformats.org/officeDocument/2006/relationships/hyperlink" Target="http://release.seleniumhq.org/selenium-remote-control/1.0-beta-2/doc/java/com/thoughtworks/selenium/Selenium.html" TargetMode="External"/><Relationship Id="rId56" Type="http://schemas.openxmlformats.org/officeDocument/2006/relationships/hyperlink" Target="http://release.seleniumhq.org/selenium-remote-control/1.0-beta-2/doc/java/com/thoughtworks/selenium/Selenium.html" TargetMode="External"/><Relationship Id="rId64" Type="http://schemas.openxmlformats.org/officeDocument/2006/relationships/hyperlink" Target="http://release.seleniumhq.org/selenium-remote-control/1.0-beta-2/doc/java/com/thoughtworks/selenium/Selenium.html" TargetMode="External"/><Relationship Id="rId69" Type="http://schemas.openxmlformats.org/officeDocument/2006/relationships/hyperlink" Target="http://release.seleniumhq.org/selenium-remote-control/1.0-beta-2/doc/java/com/thoughtworks/selenium/Selenium.html" TargetMode="External"/><Relationship Id="rId77" Type="http://schemas.openxmlformats.org/officeDocument/2006/relationships/hyperlink" Target="http://release.seleniumhq.org/selenium-remote-control/1.0-beta-2/doc/java/com/thoughtworks/selenium/Selenium.html" TargetMode="External"/><Relationship Id="rId8" Type="http://schemas.openxmlformats.org/officeDocument/2006/relationships/settings" Target="settings.xml"/><Relationship Id="rId51" Type="http://schemas.openxmlformats.org/officeDocument/2006/relationships/hyperlink" Target="http://release.seleniumhq.org/selenium-remote-control/1.0-beta-2/doc/java/com/thoughtworks/selenium/Selenium.html" TargetMode="External"/><Relationship Id="rId72" Type="http://schemas.openxmlformats.org/officeDocument/2006/relationships/hyperlink" Target="http://release.seleniumhq.org/selenium-remote-control/1.0-beta-2/doc/java/com/thoughtworks/selenium/Selenium.html" TargetMode="External"/><Relationship Id="rId80" Type="http://schemas.openxmlformats.org/officeDocument/2006/relationships/hyperlink" Target="http://release.seleniumhq.org/selenium-remote-control/1.0-beta-2/doc/java/com/thoughtworks/selenium/Selenium.html" TargetMode="External"/><Relationship Id="rId85" Type="http://schemas.openxmlformats.org/officeDocument/2006/relationships/hyperlink" Target="http://release.seleniumhq.org/selenium-remote-control/1.0-beta-2/doc/java/com/thoughtworks/selenium/Selenium.html" TargetMode="External"/><Relationship Id="rId93"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http://release.seleniumhq.org/selenium-remote-control/1.0-beta-2/doc/java/com/thoughtworks/selenium/Selenium.html" TargetMode="External"/><Relationship Id="rId17" Type="http://schemas.openxmlformats.org/officeDocument/2006/relationships/image" Target="media/image2.png"/><Relationship Id="rId25" Type="http://schemas.openxmlformats.org/officeDocument/2006/relationships/hyperlink" Target="//130.119.47.199/Selenium" TargetMode="External"/><Relationship Id="rId33" Type="http://schemas.openxmlformats.org/officeDocument/2006/relationships/hyperlink" Target="http://release.seleniumhq.org/selenium-remote-control/1.0-beta-2/doc/java/com/thoughtworks/selenium/Selenium.html" TargetMode="External"/><Relationship Id="rId38" Type="http://schemas.openxmlformats.org/officeDocument/2006/relationships/hyperlink" Target="http://release.seleniumhq.org/selenium-remote-control/1.0-beta-2/doc/java/com/thoughtworks/selenium/Selenium.html" TargetMode="External"/><Relationship Id="rId46" Type="http://schemas.openxmlformats.org/officeDocument/2006/relationships/hyperlink" Target="http://release.seleniumhq.org/selenium-remote-control/1.0-beta-2/doc/java/com/thoughtworks/selenium/Selenium.html" TargetMode="External"/><Relationship Id="rId59" Type="http://schemas.openxmlformats.org/officeDocument/2006/relationships/hyperlink" Target="http://release.seleniumhq.org/selenium-remote-control/1.0-beta-2/doc/java/com/thoughtworks/selenium/Selenium.html" TargetMode="External"/><Relationship Id="rId67" Type="http://schemas.openxmlformats.org/officeDocument/2006/relationships/hyperlink" Target="http://release.seleniumhq.org/selenium-remote-control/1.0-beta-2/doc/java/com/thoughtworks/selenium/Selenium.html" TargetMode="External"/><Relationship Id="rId20" Type="http://schemas.openxmlformats.org/officeDocument/2006/relationships/hyperlink" Target="http://cawiki.ca.com/download/attachments/17797398/Internationalization+Requirements_v1.0.docx" TargetMode="External"/><Relationship Id="rId41" Type="http://schemas.openxmlformats.org/officeDocument/2006/relationships/hyperlink" Target="http://release.seleniumhq.org/selenium-remote-control/1.0-beta-2/doc/java/com/thoughtworks/selenium/Selenium.html" TargetMode="External"/><Relationship Id="rId54" Type="http://schemas.openxmlformats.org/officeDocument/2006/relationships/hyperlink" Target="http://release.seleniumhq.org/selenium-remote-control/1.0-beta-2/doc/java/com/thoughtworks/selenium/Selenium.html" TargetMode="External"/><Relationship Id="rId62" Type="http://schemas.openxmlformats.org/officeDocument/2006/relationships/hyperlink" Target="http://release.seleniumhq.org/selenium-remote-control/1.0-beta-2/doc/java/com/thoughtworks/selenium/Selenium.html" TargetMode="External"/><Relationship Id="rId70" Type="http://schemas.openxmlformats.org/officeDocument/2006/relationships/hyperlink" Target="http://release.seleniumhq.org/selenium-remote-control/1.0-beta-2/doc/java/com/thoughtworks/selenium/Selenium.html" TargetMode="External"/><Relationship Id="rId75" Type="http://schemas.openxmlformats.org/officeDocument/2006/relationships/hyperlink" Target="http://release.seleniumhq.org/selenium-remote-control/1.0-beta-2/doc/java/com/thoughtworks/selenium/Selenium.html" TargetMode="External"/><Relationship Id="rId83" Type="http://schemas.openxmlformats.org/officeDocument/2006/relationships/hyperlink" Target="http://release.seleniumhq.org/selenium-remote-control/1.0-beta-2/doc/java/com/thoughtworks/selenium/Selenium.html" TargetMode="External"/><Relationship Id="rId88" Type="http://schemas.openxmlformats.org/officeDocument/2006/relationships/hyperlink" Target="http://release.seleniumhq.org/selenium-remote-control/1.0-beta-2/doc/java/com/thoughtworks/selenium/Selenium.html" TargetMode="External"/><Relationship Id="rId91" Type="http://schemas.openxmlformats.org/officeDocument/2006/relationships/footer" Target="footer2.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eleniumhq.org/projects/core/" TargetMode="External"/><Relationship Id="rId23" Type="http://schemas.openxmlformats.org/officeDocument/2006/relationships/hyperlink" Target="http://canet.ca.com/develop/local/style_guide/" TargetMode="External"/><Relationship Id="rId28" Type="http://schemas.openxmlformats.org/officeDocument/2006/relationships/hyperlink" Target="http://release.seleniumhq.org/selenium-remote-control/1.0-beta-2/doc/java/com/thoughtworks/selenium/DefaultSelenium.html" TargetMode="External"/><Relationship Id="rId36" Type="http://schemas.openxmlformats.org/officeDocument/2006/relationships/hyperlink" Target="http://release.seleniumhq.org/selenium-remote-control/1.0-beta-2/doc/java/com/thoughtworks/selenium/Selenium.html" TargetMode="External"/><Relationship Id="rId49" Type="http://schemas.openxmlformats.org/officeDocument/2006/relationships/hyperlink" Target="http://release.seleniumhq.org/selenium-remote-control/1.0-beta-2/doc/java/com/thoughtworks/selenium/Selenium.html" TargetMode="External"/><Relationship Id="rId57" Type="http://schemas.openxmlformats.org/officeDocument/2006/relationships/hyperlink" Target="http://release.seleniumhq.org/selenium-remote-control/1.0-beta-2/doc/java/com/thoughtworks/selenium/Selenium.html" TargetMode="External"/><Relationship Id="rId10" Type="http://schemas.openxmlformats.org/officeDocument/2006/relationships/footnotes" Target="footnotes.xml"/><Relationship Id="rId31" Type="http://schemas.openxmlformats.org/officeDocument/2006/relationships/hyperlink" Target="http://svn.openqa.org/fisheye/browse/~raw,r=trunk/selenium/trunk/src/main/resources/core/scripts/ui-doc.html" TargetMode="External"/><Relationship Id="rId44" Type="http://schemas.openxmlformats.org/officeDocument/2006/relationships/hyperlink" Target="http://release.seleniumhq.org/selenium-remote-control/1.0-beta-2/doc/java/com/thoughtworks/selenium/Selenium.html" TargetMode="External"/><Relationship Id="rId52" Type="http://schemas.openxmlformats.org/officeDocument/2006/relationships/hyperlink" Target="http://release.seleniumhq.org/selenium-remote-control/1.0-beta-2/doc/java/com/thoughtworks/selenium/Selenium.html" TargetMode="External"/><Relationship Id="rId60" Type="http://schemas.openxmlformats.org/officeDocument/2006/relationships/hyperlink" Target="http://release.seleniumhq.org/selenium-remote-control/1.0-beta-2/doc/java/com/thoughtworks/selenium/Selenium.html" TargetMode="External"/><Relationship Id="rId65" Type="http://schemas.openxmlformats.org/officeDocument/2006/relationships/hyperlink" Target="http://release.seleniumhq.org/selenium-remote-control/1.0-beta-2/doc/java/com/thoughtworks/selenium/Selenium.html" TargetMode="External"/><Relationship Id="rId73" Type="http://schemas.openxmlformats.org/officeDocument/2006/relationships/hyperlink" Target="http://release.seleniumhq.org/selenium-remote-control/1.0-beta-2/doc/java/com/thoughtworks/selenium/Selenium.html" TargetMode="External"/><Relationship Id="rId78" Type="http://schemas.openxmlformats.org/officeDocument/2006/relationships/hyperlink" Target="http://release.seleniumhq.org/selenium-remote-control/1.0-beta-2/doc/java/com/thoughtworks/selenium/Selenium.html" TargetMode="External"/><Relationship Id="rId81" Type="http://schemas.openxmlformats.org/officeDocument/2006/relationships/hyperlink" Target="http://release.seleniumhq.org/selenium-remote-control/1.0-beta-2/doc/java/com/thoughtworks/selenium/Selenium.html" TargetMode="External"/><Relationship Id="rId86" Type="http://schemas.openxmlformats.org/officeDocument/2006/relationships/hyperlink" Target="http://release.seleniumhq.org/selenium-remote-control/1.0-beta-2/doc/java/com/thoughtworks/selenium/Selenium.html" TargetMode="External"/><Relationship Id="rId9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3414FEFC19334C811C807BB3E68BDA" ma:contentTypeVersion="4" ma:contentTypeDescription="Create a new document." ma:contentTypeScope="" ma:versionID="2eaa5e20f51facb08565abf8b33b0b02">
  <xsd:schema xmlns:xsd="http://www.w3.org/2001/XMLSchema" xmlns:p="http://schemas.microsoft.com/office/2006/metadata/properties" xmlns:ns2="bc368473-c2ad-4121-a329-acfb081eb8b2" xmlns:ns3="http://schemas.microsoft.com/sharepoint/v3/fields" targetNamespace="http://schemas.microsoft.com/office/2006/metadata/properties" ma:root="true" ma:fieldsID="f04725e9d500b92272cd67c4db4d8cb3" ns2:_="" ns3:_="">
    <xsd:import namespace="bc368473-c2ad-4121-a329-acfb081eb8b2"/>
    <xsd:import namespace="http://schemas.microsoft.com/sharepoint/v3/fields"/>
    <xsd:element name="properties">
      <xsd:complexType>
        <xsd:sequence>
          <xsd:element name="documentManagement">
            <xsd:complexType>
              <xsd:all>
                <xsd:element ref="ns3:_Relation" minOccurs="0"/>
                <xsd:element ref="ns2:RecordType_CA"/>
              </xsd:all>
            </xsd:complexType>
          </xsd:element>
        </xsd:sequence>
      </xsd:complexType>
    </xsd:element>
  </xsd:schema>
  <xsd:schema xmlns:xsd="http://www.w3.org/2001/XMLSchema" xmlns:dms="http://schemas.microsoft.com/office/2006/documentManagement/types" targetNamespace="bc368473-c2ad-4121-a329-acfb081eb8b2" elementFormDefault="qualified">
    <xsd:import namespace="http://schemas.microsoft.com/office/2006/documentManagement/types"/>
    <xsd:element name="RecordType_CA" ma:index="10" ma:displayName="Record Type" ma:default="Secondary" ma:description="Please select the record type of the content. If you have any questions on the meanings, reference the following: http://qms.ca.com/document.asp?ID=5761" ma:internalName="RecordType_CA" ma:readOnly="false">
      <xsd:simpleType>
        <xsd:restriction base="dms:Choice">
          <xsd:enumeration value="Secondary"/>
          <xsd:enumeration value="Primary"/>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Relation" ma:index="9" nillable="true" ma:displayName="Relation" ma:description="References to related resources" ma:internalName="_Rela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Relation xmlns="http://schemas.microsoft.com/sharepoint/v3/fields" xsi:nil="true"/>
    <RecordType_CA xmlns="bc368473-c2ad-4121-a329-acfb081eb8b2">Secondary</RecordType_CA>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C136-9619-47A7-8255-29019A009C91}">
  <ds:schemaRefs>
    <ds:schemaRef ds:uri="http://schemas.microsoft.com/sharepoint/v3/contenttype/forms"/>
  </ds:schemaRefs>
</ds:datastoreItem>
</file>

<file path=customXml/itemProps2.xml><?xml version="1.0" encoding="utf-8"?>
<ds:datastoreItem xmlns:ds="http://schemas.openxmlformats.org/officeDocument/2006/customXml" ds:itemID="{565A3749-55C1-4AD5-8A49-CADB84E3F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68473-c2ad-4121-a329-acfb081eb8b2"/>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C63B7F9-D49D-4EC3-8EF3-1B8D9B33C2B7}">
  <ds:schemaRefs>
    <ds:schemaRef ds:uri="http://schemas.microsoft.com/office/2006/metadata/longProperties"/>
  </ds:schemaRefs>
</ds:datastoreItem>
</file>

<file path=customXml/itemProps4.xml><?xml version="1.0" encoding="utf-8"?>
<ds:datastoreItem xmlns:ds="http://schemas.openxmlformats.org/officeDocument/2006/customXml" ds:itemID="{D5D5341D-9F43-4B0A-BBC7-1FFE8518FD7D}">
  <ds:schemaRefs>
    <ds:schemaRef ds:uri="http://schemas.microsoft.com/office/2006/metadata/properties"/>
    <ds:schemaRef ds:uri="http://schemas.microsoft.com/sharepoint/v3/fields"/>
    <ds:schemaRef ds:uri="bc368473-c2ad-4121-a329-acfb081eb8b2"/>
  </ds:schemaRefs>
</ds:datastoreItem>
</file>

<file path=customXml/itemProps5.xml><?xml version="1.0" encoding="utf-8"?>
<ds:datastoreItem xmlns:ds="http://schemas.openxmlformats.org/officeDocument/2006/customXml" ds:itemID="{1B730162-3ABF-48F9-98D2-14CDD029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1</Pages>
  <Words>15782</Words>
  <Characters>89964</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ca</Company>
  <LinksUpToDate>false</LinksUpToDate>
  <CharactersWithSpaces>105535</CharactersWithSpaces>
  <SharedDoc>false</SharedDoc>
  <HLinks>
    <vt:vector size="252" baseType="variant">
      <vt:variant>
        <vt:i4>7340085</vt:i4>
      </vt:variant>
      <vt:variant>
        <vt:i4>312</vt:i4>
      </vt:variant>
      <vt:variant>
        <vt:i4>0</vt:i4>
      </vt:variant>
      <vt:variant>
        <vt:i4>5</vt:i4>
      </vt:variant>
      <vt:variant>
        <vt:lpwstr>http://qms.ca.com/documents/default.asp?srchID=1158</vt:lpwstr>
      </vt:variant>
      <vt:variant>
        <vt:lpwstr/>
      </vt:variant>
      <vt:variant>
        <vt:i4>3080205</vt:i4>
      </vt:variant>
      <vt:variant>
        <vt:i4>303</vt:i4>
      </vt:variant>
      <vt:variant>
        <vt:i4>0</vt:i4>
      </vt:variant>
      <vt:variant>
        <vt:i4>5</vt:i4>
      </vt:variant>
      <vt:variant>
        <vt:lpwstr>http://canet.ca.com/patent_program</vt:lpwstr>
      </vt:variant>
      <vt:variant>
        <vt:lpwstr/>
      </vt:variant>
      <vt:variant>
        <vt:i4>4653093</vt:i4>
      </vt:variant>
      <vt:variant>
        <vt:i4>291</vt:i4>
      </vt:variant>
      <vt:variant>
        <vt:i4>0</vt:i4>
      </vt:variant>
      <vt:variant>
        <vt:i4>5</vt:i4>
      </vt:variant>
      <vt:variant>
        <vt:lpwstr>http://canet.ca.com/develop/local/style_guide/</vt:lpwstr>
      </vt:variant>
      <vt:variant>
        <vt:lpwstr/>
      </vt:variant>
      <vt:variant>
        <vt:i4>4653093</vt:i4>
      </vt:variant>
      <vt:variant>
        <vt:i4>288</vt:i4>
      </vt:variant>
      <vt:variant>
        <vt:i4>0</vt:i4>
      </vt:variant>
      <vt:variant>
        <vt:i4>5</vt:i4>
      </vt:variant>
      <vt:variant>
        <vt:lpwstr>http://canet.ca.com/develop/local/style_guide/</vt:lpwstr>
      </vt:variant>
      <vt:variant>
        <vt:lpwstr/>
      </vt:variant>
      <vt:variant>
        <vt:i4>655408</vt:i4>
      </vt:variant>
      <vt:variant>
        <vt:i4>282</vt:i4>
      </vt:variant>
      <vt:variant>
        <vt:i4>0</vt:i4>
      </vt:variant>
      <vt:variant>
        <vt:i4>5</vt:i4>
      </vt:variant>
      <vt:variant>
        <vt:lpwstr>http://cawiki.ca.com/download/attachments/17797398/Internationalization+Standards_v1.1.docx</vt:lpwstr>
      </vt:variant>
      <vt:variant>
        <vt:lpwstr/>
      </vt:variant>
      <vt:variant>
        <vt:i4>4063257</vt:i4>
      </vt:variant>
      <vt:variant>
        <vt:i4>279</vt:i4>
      </vt:variant>
      <vt:variant>
        <vt:i4>0</vt:i4>
      </vt:variant>
      <vt:variant>
        <vt:i4>5</vt:i4>
      </vt:variant>
      <vt:variant>
        <vt:lpwstr>http://cawiki.ca.com/download/attachments/17797398/Internationalization+Requirements_v1.0.docx</vt:lpwstr>
      </vt:variant>
      <vt:variant>
        <vt:lpwstr/>
      </vt:variant>
      <vt:variant>
        <vt:i4>8257591</vt:i4>
      </vt:variant>
      <vt:variant>
        <vt:i4>276</vt:i4>
      </vt:variant>
      <vt:variant>
        <vt:i4>0</vt:i4>
      </vt:variant>
      <vt:variant>
        <vt:i4>5</vt:i4>
      </vt:variant>
      <vt:variant>
        <vt:lpwstr>http://qms.ca.com/documents/default.asp?srchID=9332</vt:lpwstr>
      </vt:variant>
      <vt:variant>
        <vt:lpwstr/>
      </vt:variant>
      <vt:variant>
        <vt:i4>5898263</vt:i4>
      </vt:variant>
      <vt:variant>
        <vt:i4>246</vt:i4>
      </vt:variant>
      <vt:variant>
        <vt:i4>0</vt:i4>
      </vt:variant>
      <vt:variant>
        <vt:i4>5</vt:i4>
      </vt:variant>
      <vt:variant>
        <vt:lpwstr>http://intranet.ca.com/develop/local/mlsp.htm</vt:lpwstr>
      </vt:variant>
      <vt:variant>
        <vt:lpwstr/>
      </vt:variant>
      <vt:variant>
        <vt:i4>917586</vt:i4>
      </vt:variant>
      <vt:variant>
        <vt:i4>222</vt:i4>
      </vt:variant>
      <vt:variant>
        <vt:i4>0</vt:i4>
      </vt:variant>
      <vt:variant>
        <vt:i4>5</vt:i4>
      </vt:variant>
      <vt:variant>
        <vt:lpwstr>https://km.ca.com/rnd/engineeringexcellence/Shared Documents/Product Management/Published/Use Case Best Practice.docx</vt:lpwstr>
      </vt:variant>
      <vt:variant>
        <vt:lpwstr/>
      </vt:variant>
      <vt:variant>
        <vt:i4>1245232</vt:i4>
      </vt:variant>
      <vt:variant>
        <vt:i4>203</vt:i4>
      </vt:variant>
      <vt:variant>
        <vt:i4>0</vt:i4>
      </vt:variant>
      <vt:variant>
        <vt:i4>5</vt:i4>
      </vt:variant>
      <vt:variant>
        <vt:lpwstr/>
      </vt:variant>
      <vt:variant>
        <vt:lpwstr>_Toc272305051</vt:lpwstr>
      </vt:variant>
      <vt:variant>
        <vt:i4>1245232</vt:i4>
      </vt:variant>
      <vt:variant>
        <vt:i4>197</vt:i4>
      </vt:variant>
      <vt:variant>
        <vt:i4>0</vt:i4>
      </vt:variant>
      <vt:variant>
        <vt:i4>5</vt:i4>
      </vt:variant>
      <vt:variant>
        <vt:lpwstr/>
      </vt:variant>
      <vt:variant>
        <vt:lpwstr>_Toc272305050</vt:lpwstr>
      </vt:variant>
      <vt:variant>
        <vt:i4>1179696</vt:i4>
      </vt:variant>
      <vt:variant>
        <vt:i4>191</vt:i4>
      </vt:variant>
      <vt:variant>
        <vt:i4>0</vt:i4>
      </vt:variant>
      <vt:variant>
        <vt:i4>5</vt:i4>
      </vt:variant>
      <vt:variant>
        <vt:lpwstr/>
      </vt:variant>
      <vt:variant>
        <vt:lpwstr>_Toc272305049</vt:lpwstr>
      </vt:variant>
      <vt:variant>
        <vt:i4>1179696</vt:i4>
      </vt:variant>
      <vt:variant>
        <vt:i4>185</vt:i4>
      </vt:variant>
      <vt:variant>
        <vt:i4>0</vt:i4>
      </vt:variant>
      <vt:variant>
        <vt:i4>5</vt:i4>
      </vt:variant>
      <vt:variant>
        <vt:lpwstr/>
      </vt:variant>
      <vt:variant>
        <vt:lpwstr>_Toc272305048</vt:lpwstr>
      </vt:variant>
      <vt:variant>
        <vt:i4>1179696</vt:i4>
      </vt:variant>
      <vt:variant>
        <vt:i4>179</vt:i4>
      </vt:variant>
      <vt:variant>
        <vt:i4>0</vt:i4>
      </vt:variant>
      <vt:variant>
        <vt:i4>5</vt:i4>
      </vt:variant>
      <vt:variant>
        <vt:lpwstr/>
      </vt:variant>
      <vt:variant>
        <vt:lpwstr>_Toc272305047</vt:lpwstr>
      </vt:variant>
      <vt:variant>
        <vt:i4>1179696</vt:i4>
      </vt:variant>
      <vt:variant>
        <vt:i4>173</vt:i4>
      </vt:variant>
      <vt:variant>
        <vt:i4>0</vt:i4>
      </vt:variant>
      <vt:variant>
        <vt:i4>5</vt:i4>
      </vt:variant>
      <vt:variant>
        <vt:lpwstr/>
      </vt:variant>
      <vt:variant>
        <vt:lpwstr>_Toc272305046</vt:lpwstr>
      </vt:variant>
      <vt:variant>
        <vt:i4>1179696</vt:i4>
      </vt:variant>
      <vt:variant>
        <vt:i4>167</vt:i4>
      </vt:variant>
      <vt:variant>
        <vt:i4>0</vt:i4>
      </vt:variant>
      <vt:variant>
        <vt:i4>5</vt:i4>
      </vt:variant>
      <vt:variant>
        <vt:lpwstr/>
      </vt:variant>
      <vt:variant>
        <vt:lpwstr>_Toc272305045</vt:lpwstr>
      </vt:variant>
      <vt:variant>
        <vt:i4>1179696</vt:i4>
      </vt:variant>
      <vt:variant>
        <vt:i4>161</vt:i4>
      </vt:variant>
      <vt:variant>
        <vt:i4>0</vt:i4>
      </vt:variant>
      <vt:variant>
        <vt:i4>5</vt:i4>
      </vt:variant>
      <vt:variant>
        <vt:lpwstr/>
      </vt:variant>
      <vt:variant>
        <vt:lpwstr>_Toc272305044</vt:lpwstr>
      </vt:variant>
      <vt:variant>
        <vt:i4>1179696</vt:i4>
      </vt:variant>
      <vt:variant>
        <vt:i4>155</vt:i4>
      </vt:variant>
      <vt:variant>
        <vt:i4>0</vt:i4>
      </vt:variant>
      <vt:variant>
        <vt:i4>5</vt:i4>
      </vt:variant>
      <vt:variant>
        <vt:lpwstr/>
      </vt:variant>
      <vt:variant>
        <vt:lpwstr>_Toc272305043</vt:lpwstr>
      </vt:variant>
      <vt:variant>
        <vt:i4>1179696</vt:i4>
      </vt:variant>
      <vt:variant>
        <vt:i4>149</vt:i4>
      </vt:variant>
      <vt:variant>
        <vt:i4>0</vt:i4>
      </vt:variant>
      <vt:variant>
        <vt:i4>5</vt:i4>
      </vt:variant>
      <vt:variant>
        <vt:lpwstr/>
      </vt:variant>
      <vt:variant>
        <vt:lpwstr>_Toc272305042</vt:lpwstr>
      </vt:variant>
      <vt:variant>
        <vt:i4>1179696</vt:i4>
      </vt:variant>
      <vt:variant>
        <vt:i4>143</vt:i4>
      </vt:variant>
      <vt:variant>
        <vt:i4>0</vt:i4>
      </vt:variant>
      <vt:variant>
        <vt:i4>5</vt:i4>
      </vt:variant>
      <vt:variant>
        <vt:lpwstr/>
      </vt:variant>
      <vt:variant>
        <vt:lpwstr>_Toc272305041</vt:lpwstr>
      </vt:variant>
      <vt:variant>
        <vt:i4>1179696</vt:i4>
      </vt:variant>
      <vt:variant>
        <vt:i4>137</vt:i4>
      </vt:variant>
      <vt:variant>
        <vt:i4>0</vt:i4>
      </vt:variant>
      <vt:variant>
        <vt:i4>5</vt:i4>
      </vt:variant>
      <vt:variant>
        <vt:lpwstr/>
      </vt:variant>
      <vt:variant>
        <vt:lpwstr>_Toc272305040</vt:lpwstr>
      </vt:variant>
      <vt:variant>
        <vt:i4>1376304</vt:i4>
      </vt:variant>
      <vt:variant>
        <vt:i4>131</vt:i4>
      </vt:variant>
      <vt:variant>
        <vt:i4>0</vt:i4>
      </vt:variant>
      <vt:variant>
        <vt:i4>5</vt:i4>
      </vt:variant>
      <vt:variant>
        <vt:lpwstr/>
      </vt:variant>
      <vt:variant>
        <vt:lpwstr>_Toc272305039</vt:lpwstr>
      </vt:variant>
      <vt:variant>
        <vt:i4>1376304</vt:i4>
      </vt:variant>
      <vt:variant>
        <vt:i4>125</vt:i4>
      </vt:variant>
      <vt:variant>
        <vt:i4>0</vt:i4>
      </vt:variant>
      <vt:variant>
        <vt:i4>5</vt:i4>
      </vt:variant>
      <vt:variant>
        <vt:lpwstr/>
      </vt:variant>
      <vt:variant>
        <vt:lpwstr>_Toc272305038</vt:lpwstr>
      </vt:variant>
      <vt:variant>
        <vt:i4>1376304</vt:i4>
      </vt:variant>
      <vt:variant>
        <vt:i4>119</vt:i4>
      </vt:variant>
      <vt:variant>
        <vt:i4>0</vt:i4>
      </vt:variant>
      <vt:variant>
        <vt:i4>5</vt:i4>
      </vt:variant>
      <vt:variant>
        <vt:lpwstr/>
      </vt:variant>
      <vt:variant>
        <vt:lpwstr>_Toc272305037</vt:lpwstr>
      </vt:variant>
      <vt:variant>
        <vt:i4>1376304</vt:i4>
      </vt:variant>
      <vt:variant>
        <vt:i4>113</vt:i4>
      </vt:variant>
      <vt:variant>
        <vt:i4>0</vt:i4>
      </vt:variant>
      <vt:variant>
        <vt:i4>5</vt:i4>
      </vt:variant>
      <vt:variant>
        <vt:lpwstr/>
      </vt:variant>
      <vt:variant>
        <vt:lpwstr>_Toc272305036</vt:lpwstr>
      </vt:variant>
      <vt:variant>
        <vt:i4>1376304</vt:i4>
      </vt:variant>
      <vt:variant>
        <vt:i4>107</vt:i4>
      </vt:variant>
      <vt:variant>
        <vt:i4>0</vt:i4>
      </vt:variant>
      <vt:variant>
        <vt:i4>5</vt:i4>
      </vt:variant>
      <vt:variant>
        <vt:lpwstr/>
      </vt:variant>
      <vt:variant>
        <vt:lpwstr>_Toc272305035</vt:lpwstr>
      </vt:variant>
      <vt:variant>
        <vt:i4>1376304</vt:i4>
      </vt:variant>
      <vt:variant>
        <vt:i4>101</vt:i4>
      </vt:variant>
      <vt:variant>
        <vt:i4>0</vt:i4>
      </vt:variant>
      <vt:variant>
        <vt:i4>5</vt:i4>
      </vt:variant>
      <vt:variant>
        <vt:lpwstr/>
      </vt:variant>
      <vt:variant>
        <vt:lpwstr>_Toc272305034</vt:lpwstr>
      </vt:variant>
      <vt:variant>
        <vt:i4>1376304</vt:i4>
      </vt:variant>
      <vt:variant>
        <vt:i4>95</vt:i4>
      </vt:variant>
      <vt:variant>
        <vt:i4>0</vt:i4>
      </vt:variant>
      <vt:variant>
        <vt:i4>5</vt:i4>
      </vt:variant>
      <vt:variant>
        <vt:lpwstr/>
      </vt:variant>
      <vt:variant>
        <vt:lpwstr>_Toc272305033</vt:lpwstr>
      </vt:variant>
      <vt:variant>
        <vt:i4>1376304</vt:i4>
      </vt:variant>
      <vt:variant>
        <vt:i4>89</vt:i4>
      </vt:variant>
      <vt:variant>
        <vt:i4>0</vt:i4>
      </vt:variant>
      <vt:variant>
        <vt:i4>5</vt:i4>
      </vt:variant>
      <vt:variant>
        <vt:lpwstr/>
      </vt:variant>
      <vt:variant>
        <vt:lpwstr>_Toc272305032</vt:lpwstr>
      </vt:variant>
      <vt:variant>
        <vt:i4>1376304</vt:i4>
      </vt:variant>
      <vt:variant>
        <vt:i4>83</vt:i4>
      </vt:variant>
      <vt:variant>
        <vt:i4>0</vt:i4>
      </vt:variant>
      <vt:variant>
        <vt:i4>5</vt:i4>
      </vt:variant>
      <vt:variant>
        <vt:lpwstr/>
      </vt:variant>
      <vt:variant>
        <vt:lpwstr>_Toc272305031</vt:lpwstr>
      </vt:variant>
      <vt:variant>
        <vt:i4>1376304</vt:i4>
      </vt:variant>
      <vt:variant>
        <vt:i4>77</vt:i4>
      </vt:variant>
      <vt:variant>
        <vt:i4>0</vt:i4>
      </vt:variant>
      <vt:variant>
        <vt:i4>5</vt:i4>
      </vt:variant>
      <vt:variant>
        <vt:lpwstr/>
      </vt:variant>
      <vt:variant>
        <vt:lpwstr>_Toc272305030</vt:lpwstr>
      </vt:variant>
      <vt:variant>
        <vt:i4>1310768</vt:i4>
      </vt:variant>
      <vt:variant>
        <vt:i4>71</vt:i4>
      </vt:variant>
      <vt:variant>
        <vt:i4>0</vt:i4>
      </vt:variant>
      <vt:variant>
        <vt:i4>5</vt:i4>
      </vt:variant>
      <vt:variant>
        <vt:lpwstr/>
      </vt:variant>
      <vt:variant>
        <vt:lpwstr>_Toc272305029</vt:lpwstr>
      </vt:variant>
      <vt:variant>
        <vt:i4>1310768</vt:i4>
      </vt:variant>
      <vt:variant>
        <vt:i4>65</vt:i4>
      </vt:variant>
      <vt:variant>
        <vt:i4>0</vt:i4>
      </vt:variant>
      <vt:variant>
        <vt:i4>5</vt:i4>
      </vt:variant>
      <vt:variant>
        <vt:lpwstr/>
      </vt:variant>
      <vt:variant>
        <vt:lpwstr>_Toc272305028</vt:lpwstr>
      </vt:variant>
      <vt:variant>
        <vt:i4>1310768</vt:i4>
      </vt:variant>
      <vt:variant>
        <vt:i4>59</vt:i4>
      </vt:variant>
      <vt:variant>
        <vt:i4>0</vt:i4>
      </vt:variant>
      <vt:variant>
        <vt:i4>5</vt:i4>
      </vt:variant>
      <vt:variant>
        <vt:lpwstr/>
      </vt:variant>
      <vt:variant>
        <vt:lpwstr>_Toc272305027</vt:lpwstr>
      </vt:variant>
      <vt:variant>
        <vt:i4>1310768</vt:i4>
      </vt:variant>
      <vt:variant>
        <vt:i4>53</vt:i4>
      </vt:variant>
      <vt:variant>
        <vt:i4>0</vt:i4>
      </vt:variant>
      <vt:variant>
        <vt:i4>5</vt:i4>
      </vt:variant>
      <vt:variant>
        <vt:lpwstr/>
      </vt:variant>
      <vt:variant>
        <vt:lpwstr>_Toc272305026</vt:lpwstr>
      </vt:variant>
      <vt:variant>
        <vt:i4>1310768</vt:i4>
      </vt:variant>
      <vt:variant>
        <vt:i4>47</vt:i4>
      </vt:variant>
      <vt:variant>
        <vt:i4>0</vt:i4>
      </vt:variant>
      <vt:variant>
        <vt:i4>5</vt:i4>
      </vt:variant>
      <vt:variant>
        <vt:lpwstr/>
      </vt:variant>
      <vt:variant>
        <vt:lpwstr>_Toc272305025</vt:lpwstr>
      </vt:variant>
      <vt:variant>
        <vt:i4>1310768</vt:i4>
      </vt:variant>
      <vt:variant>
        <vt:i4>41</vt:i4>
      </vt:variant>
      <vt:variant>
        <vt:i4>0</vt:i4>
      </vt:variant>
      <vt:variant>
        <vt:i4>5</vt:i4>
      </vt:variant>
      <vt:variant>
        <vt:lpwstr/>
      </vt:variant>
      <vt:variant>
        <vt:lpwstr>_Toc272305024</vt:lpwstr>
      </vt:variant>
      <vt:variant>
        <vt:i4>1310768</vt:i4>
      </vt:variant>
      <vt:variant>
        <vt:i4>35</vt:i4>
      </vt:variant>
      <vt:variant>
        <vt:i4>0</vt:i4>
      </vt:variant>
      <vt:variant>
        <vt:i4>5</vt:i4>
      </vt:variant>
      <vt:variant>
        <vt:lpwstr/>
      </vt:variant>
      <vt:variant>
        <vt:lpwstr>_Toc272305023</vt:lpwstr>
      </vt:variant>
      <vt:variant>
        <vt:i4>1310768</vt:i4>
      </vt:variant>
      <vt:variant>
        <vt:i4>29</vt:i4>
      </vt:variant>
      <vt:variant>
        <vt:i4>0</vt:i4>
      </vt:variant>
      <vt:variant>
        <vt:i4>5</vt:i4>
      </vt:variant>
      <vt:variant>
        <vt:lpwstr/>
      </vt:variant>
      <vt:variant>
        <vt:lpwstr>_Toc272305022</vt:lpwstr>
      </vt:variant>
      <vt:variant>
        <vt:i4>1310768</vt:i4>
      </vt:variant>
      <vt:variant>
        <vt:i4>23</vt:i4>
      </vt:variant>
      <vt:variant>
        <vt:i4>0</vt:i4>
      </vt:variant>
      <vt:variant>
        <vt:i4>5</vt:i4>
      </vt:variant>
      <vt:variant>
        <vt:lpwstr/>
      </vt:variant>
      <vt:variant>
        <vt:lpwstr>_Toc272305021</vt:lpwstr>
      </vt:variant>
      <vt:variant>
        <vt:i4>7995440</vt:i4>
      </vt:variant>
      <vt:variant>
        <vt:i4>18</vt:i4>
      </vt:variant>
      <vt:variant>
        <vt:i4>0</vt:i4>
      </vt:variant>
      <vt:variant>
        <vt:i4>5</vt:i4>
      </vt:variant>
      <vt:variant>
        <vt:lpwstr>http://qms.ca.com/documents/default.asp?srchID=6483</vt:lpwstr>
      </vt:variant>
      <vt:variant>
        <vt:lpwstr/>
      </vt:variant>
      <vt:variant>
        <vt:i4>7864373</vt:i4>
      </vt:variant>
      <vt:variant>
        <vt:i4>15</vt:i4>
      </vt:variant>
      <vt:variant>
        <vt:i4>0</vt:i4>
      </vt:variant>
      <vt:variant>
        <vt:i4>5</vt:i4>
      </vt:variant>
      <vt:variant>
        <vt:lpwstr>http://qms.ca.com/documents/default.asp?srchID=9155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Bone</dc:creator>
  <cp:keywords/>
  <dc:description/>
  <cp:lastModifiedBy>QuestAdmin</cp:lastModifiedBy>
  <cp:revision>15</cp:revision>
  <cp:lastPrinted>2011-05-20T09:44:00Z</cp:lastPrinted>
  <dcterms:created xsi:type="dcterms:W3CDTF">2011-05-27T10:07:00Z</dcterms:created>
  <dcterms:modified xsi:type="dcterms:W3CDTF">2017-01-10T16:49:00Z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Andrew T. Bone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View">
    <vt:lpwstr>DesignTeam</vt:lpwstr>
  </property>
  <property fmtid="{D5CDD505-2E9C-101B-9397-08002B2CF9AE}" pid="12" name="ContentTypeId">
    <vt:lpwstr>0x010100493414FEFC19334C811C807BB3E68BDA</vt:lpwstr>
  </property>
</Properties>
</file>